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DCB32" w14:textId="18108A0C" w:rsidR="00DC41BE" w:rsidRPr="00F734E7" w:rsidRDefault="00DC41BE" w:rsidP="00DB684D">
      <w:pPr>
        <w:pStyle w:val="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0AE7226" wp14:editId="4D8CBD7C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329940"/>
                <wp:effectExtent l="0" t="0" r="5715" b="3810"/>
                <wp:wrapTopAndBottom/>
                <wp:docPr id="194" name="组合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329940"/>
                          <a:chOff x="0" y="70958"/>
                          <a:chExt cx="6185535" cy="3329940"/>
                        </a:xfrm>
                      </wpg:grpSpPr>
                      <pic:pic xmlns:pic="http://schemas.openxmlformats.org/drawingml/2006/picture">
                        <pic:nvPicPr>
                          <pic:cNvPr id="195" name="图片 19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85908" y="70958"/>
                            <a:ext cx="5813718" cy="25365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文本框 196"/>
                        <wps:cNvSpPr txBox="1"/>
                        <wps:spPr>
                          <a:xfrm>
                            <a:off x="0" y="2687158"/>
                            <a:ext cx="6185535" cy="7137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BBBE2DE" w14:textId="7D32423B" w:rsidR="001D1957" w:rsidRDefault="001D1957" w:rsidP="00DA4567">
                              <w:pPr>
                                <w:pStyle w:val="af"/>
                                <w:jc w:val="center"/>
                              </w:pPr>
                              <w:r>
                                <w:t>Richard Garriott, 198</w:t>
                              </w:r>
                              <w:r w:rsidR="005759B2">
                                <w:t>2</w:t>
                              </w:r>
                              <w:r>
                                <w:t xml:space="preserve">, Apple II, </w:t>
                              </w:r>
                              <w:r w:rsidR="005759B2">
                                <w:t xml:space="preserve">C64, </w:t>
                              </w:r>
                              <w:r>
                                <w:t>Atari 8-bit</w:t>
                              </w:r>
                              <w:r w:rsidR="005759B2">
                                <w:t>, DOS, MAC, etc</w:t>
                              </w:r>
                              <w:r w:rsidR="00BF4678">
                                <w:t>.</w:t>
                              </w:r>
                            </w:p>
                            <w:p w14:paraId="61FB27ED" w14:textId="684FC6DA" w:rsidR="001D1957" w:rsidRPr="000C1A81" w:rsidRDefault="001D1957" w:rsidP="00DA45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*</w:t>
                              </w:r>
                              <w:r w:rsidR="005759B2" w:rsidRPr="00A335D5">
                                <w:rPr>
                                  <w:rFonts w:ascii="Times New Roman" w:hAnsi="Times New Roman" w:cs="Times New Roman"/>
                                  <w:rPrChange w:id="0" w:author="董 宇阳" w:date="2021-02-05T16:4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>1</w:t>
                              </w:r>
                              <w:r w:rsidR="005759B2" w:rsidRPr="00A335D5">
                                <w:rPr>
                                  <w:rFonts w:ascii="Times New Roman" w:hAnsi="Times New Roman" w:cs="Times New Roman"/>
                                  <w:rPrChange w:id="1" w:author="董 宇阳" w:date="2021-02-05T16:49:00Z">
                                    <w:rPr/>
                                  </w:rPrChange>
                                </w:rPr>
                                <w:t>983</w:t>
                              </w:r>
                              <w:r w:rsidR="005759B2">
                                <w:t xml:space="preserve"> 年</w:t>
                              </w:r>
                              <w:r w:rsidR="005759B2">
                                <w:rPr>
                                  <w:rFonts w:hint="eastAsia"/>
                                </w:rPr>
                                <w:t>，</w:t>
                              </w:r>
                              <w:r w:rsidR="00BF4678" w:rsidRPr="00A335D5">
                                <w:rPr>
                                  <w:rFonts w:ascii="Times New Roman" w:hAnsi="Times New Roman" w:cs="Times New Roman"/>
                                  <w:rPrChange w:id="2" w:author="董 宇阳" w:date="2021-02-05T16:50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>S</w:t>
                              </w:r>
                              <w:r w:rsidR="00BF4678" w:rsidRPr="00A335D5">
                                <w:rPr>
                                  <w:rFonts w:ascii="Times New Roman" w:hAnsi="Times New Roman" w:cs="Times New Roman"/>
                                  <w:rPrChange w:id="3" w:author="董 宇阳" w:date="2021-02-05T16:50:00Z">
                                    <w:rPr/>
                                  </w:rPrChange>
                                </w:rPr>
                                <w:t>ierra On-Line</w:t>
                              </w:r>
                              <w:r w:rsidR="00BF4678">
                                <w:t xml:space="preserve"> 发售了</w:t>
                              </w:r>
                              <w:r w:rsidR="00BE1C44">
                                <w:rPr>
                                  <w:rFonts w:hint="eastAsia"/>
                                </w:rPr>
                                <w:t xml:space="preserve">一款在 </w:t>
                              </w:r>
                              <w:r w:rsidR="00BE1C44" w:rsidRPr="00A335D5">
                                <w:rPr>
                                  <w:rFonts w:ascii="Times New Roman" w:hAnsi="Times New Roman" w:cs="Times New Roman"/>
                                  <w:rPrChange w:id="4" w:author="董 宇阳" w:date="2021-02-05T16:50:00Z">
                                    <w:rPr/>
                                  </w:rPrChange>
                                </w:rPr>
                                <w:t xml:space="preserve">VIC-20 </w:t>
                              </w:r>
                              <w:r w:rsidR="00BE1C44">
                                <w:t>上</w:t>
                              </w:r>
                              <w:r w:rsidR="00BE1C44">
                                <w:rPr>
                                  <w:rFonts w:hint="eastAsia"/>
                                </w:rPr>
                                <w:t>游玩的地牢探索游戏</w:t>
                              </w:r>
                              <w:r w:rsidR="00BF4678">
                                <w:rPr>
                                  <w:rFonts w:hint="eastAsia"/>
                                </w:rPr>
                                <w:t>《创世纪：德拉什山逃亡》</w:t>
                              </w:r>
                              <w:r w:rsidR="00BE1C44">
                                <w:rPr>
                                  <w:rFonts w:hint="eastAsia"/>
                                </w:rPr>
                                <w:t>。</w:t>
                              </w:r>
                              <w:ins w:id="5" w:author="董 宇阳" w:date="2021-02-05T17:04:00Z">
                                <w:r w:rsidR="00AD4E13">
                                  <w:rPr>
                                    <w:rFonts w:hint="eastAsia"/>
                                  </w:rPr>
                                  <w:t>虽然</w:t>
                                </w:r>
                              </w:ins>
                              <w:r w:rsidR="00BE1C44">
                                <w:rPr>
                                  <w:rFonts w:hint="eastAsia"/>
                                </w:rPr>
                                <w:t>游戏</w:t>
                              </w:r>
                              <w:r w:rsidR="00BF4678">
                                <w:rPr>
                                  <w:rFonts w:hint="eastAsia"/>
                                </w:rPr>
                                <w:t>制作粗糙，而且与《创世纪》本身没有关联</w:t>
                              </w:r>
                              <w:r w:rsidR="00BE1C44">
                                <w:rPr>
                                  <w:rFonts w:hint="eastAsia"/>
                                </w:rPr>
                                <w:t>，</w:t>
                              </w:r>
                              <w:r w:rsidR="00BF4678">
                                <w:rPr>
                                  <w:rFonts w:hint="eastAsia"/>
                                </w:rPr>
                                <w:t>但是加里奥特</w:t>
                              </w:r>
                              <w:ins w:id="6" w:author="董 宇阳" w:date="2021-02-05T17:03:00Z">
                                <w:r w:rsidR="00AD4E13">
                                  <w:rPr>
                                    <w:rFonts w:hint="eastAsia"/>
                                  </w:rPr>
                                  <w:t>却</w:t>
                                </w:r>
                              </w:ins>
                              <w:ins w:id="7" w:author="董 宇阳" w:date="2021-02-05T17:02:00Z">
                                <w:r w:rsidR="00AD4E13">
                                  <w:rPr>
                                    <w:rFonts w:hint="eastAsia"/>
                                  </w:rPr>
                                  <w:t>允</w:t>
                                </w:r>
                              </w:ins>
                              <w:ins w:id="8" w:author="董 宇阳" w:date="2021-02-05T17:03:00Z">
                                <w:r w:rsidR="00AD4E13">
                                  <w:rPr>
                                    <w:rFonts w:hint="eastAsia"/>
                                  </w:rPr>
                                  <w:t>许</w:t>
                                </w:r>
                              </w:ins>
                              <w:del w:id="9" w:author="董 宇阳" w:date="2021-02-05T17:02:00Z">
                                <w:r w:rsidR="00BF4678" w:rsidDel="00AD4E13">
                                  <w:rPr>
                                    <w:rFonts w:hint="eastAsia"/>
                                  </w:rPr>
                                  <w:delText>同意把系列抬头借给</w:delText>
                                </w:r>
                              </w:del>
                              <w:r w:rsidR="00BF4678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BF4678" w:rsidRPr="00A335D5">
                                <w:rPr>
                                  <w:rFonts w:ascii="Times New Roman" w:hAnsi="Times New Roman" w:cs="Times New Roman"/>
                                  <w:rPrChange w:id="10" w:author="董 宇阳" w:date="2021-02-05T16:50:00Z">
                                    <w:rPr/>
                                  </w:rPrChange>
                                </w:rPr>
                                <w:t>Sierra On-Line</w:t>
                              </w:r>
                              <w:r w:rsidR="00BF4678">
                                <w:t xml:space="preserve"> </w:t>
                              </w:r>
                              <w:ins w:id="11" w:author="董 宇阳" w:date="2021-02-05T17:03:00Z">
                                <w:r w:rsidR="00AD4E13">
                                  <w:rPr>
                                    <w:rFonts w:hint="eastAsia"/>
                                  </w:rPr>
                                  <w:t>以“创世纪”</w:t>
                                </w:r>
                              </w:ins>
                              <w:ins w:id="12" w:author="董 宇阳" w:date="2021-02-05T17:04:00Z">
                                <w:r w:rsidR="00AD4E13">
                                  <w:rPr>
                                    <w:rFonts w:hint="eastAsia"/>
                                  </w:rPr>
                                  <w:t>命名那款游戏。</w:t>
                                </w:r>
                              </w:ins>
                              <w:del w:id="13" w:author="董 宇阳" w:date="2021-02-05T17:03:00Z">
                                <w:r w:rsidR="00BF4678" w:rsidDel="00AD4E13">
                                  <w:rPr>
                                    <w:rFonts w:hint="eastAsia"/>
                                  </w:rPr>
                                  <w:delText>使用</w:delText>
                                </w:r>
                              </w:del>
                              <w:r w:rsidR="00BF4678"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AE7226" id="组合 194" o:spid="_x0000_s1026" style="position:absolute;left:0;text-align:left;margin-left:435.85pt;margin-top:44.4pt;width:487.05pt;height:262.2pt;z-index:251667456;mso-position-horizontal:right;mso-position-horizontal-relative:margin;mso-width-relative:margin;mso-height-relative:margin" coordorigin=",709" coordsize="61855,3329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95" o:spid="_x0000_s1027" type="#_x0000_t75" style="position:absolute;left:1859;top:709;width:58137;height:25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96" o:spid="_x0000_s1028" type="#_x0000_t202" style="position:absolute;top:26871;width:61855;height:7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" stroked="f">
                  <v:textbox style="mso-fit-shape-to-text:t" inset="0,0,0,0">
                    <w:txbxContent>
                      <w:p w14:paraId="2BBBE2DE" w14:textId="7D32423B" w:rsidR="001D1957" w:rsidRDefault="001D1957" w:rsidP="00DA4567">
                        <w:pPr>
                          <w:pStyle w:val="af"/>
                          <w:jc w:val="center"/>
                        </w:pPr>
                        <w:r>
                          <w:t>Richard Garriott, 198</w:t>
                        </w:r>
                        <w:r w:rsidR="005759B2">
                          <w:t>2</w:t>
                        </w:r>
                        <w:r>
                          <w:t xml:space="preserve">, Apple II, </w:t>
                        </w:r>
                        <w:r w:rsidR="005759B2">
                          <w:t xml:space="preserve">C64, </w:t>
                        </w:r>
                        <w:r>
                          <w:t>Atari 8-bit</w:t>
                        </w:r>
                        <w:r w:rsidR="005759B2">
                          <w:t>, DOS, MAC, etc</w:t>
                        </w:r>
                        <w:r w:rsidR="00BF4678">
                          <w:t>.</w:t>
                        </w:r>
                      </w:p>
                      <w:p w14:paraId="61FB27ED" w14:textId="684FC6DA" w:rsidR="001D1957" w:rsidRPr="000C1A81" w:rsidRDefault="001D1957" w:rsidP="00DA45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*</w:t>
                        </w:r>
                        <w:r w:rsidR="005759B2" w:rsidRPr="00A335D5">
                          <w:rPr>
                            <w:rFonts w:ascii="Times New Roman" w:hAnsi="Times New Roman" w:cs="Times New Roman"/>
                            <w:rPrChange w:id="14" w:author="董 宇阳" w:date="2021-02-05T16:49:00Z">
                              <w:rPr>
                                <w:rFonts w:hint="eastAsia"/>
                              </w:rPr>
                            </w:rPrChange>
                          </w:rPr>
                          <w:t>1</w:t>
                        </w:r>
                        <w:r w:rsidR="005759B2" w:rsidRPr="00A335D5">
                          <w:rPr>
                            <w:rFonts w:ascii="Times New Roman" w:hAnsi="Times New Roman" w:cs="Times New Roman"/>
                            <w:rPrChange w:id="15" w:author="董 宇阳" w:date="2021-02-05T16:49:00Z">
                              <w:rPr/>
                            </w:rPrChange>
                          </w:rPr>
                          <w:t>983</w:t>
                        </w:r>
                        <w:r w:rsidR="005759B2">
                          <w:t xml:space="preserve"> 年</w:t>
                        </w:r>
                        <w:r w:rsidR="005759B2">
                          <w:rPr>
                            <w:rFonts w:hint="eastAsia"/>
                          </w:rPr>
                          <w:t>，</w:t>
                        </w:r>
                        <w:r w:rsidR="00BF4678" w:rsidRPr="00A335D5">
                          <w:rPr>
                            <w:rFonts w:ascii="Times New Roman" w:hAnsi="Times New Roman" w:cs="Times New Roman"/>
                            <w:rPrChange w:id="16" w:author="董 宇阳" w:date="2021-02-05T16:50:00Z">
                              <w:rPr>
                                <w:rFonts w:hint="eastAsia"/>
                              </w:rPr>
                            </w:rPrChange>
                          </w:rPr>
                          <w:t>S</w:t>
                        </w:r>
                        <w:r w:rsidR="00BF4678" w:rsidRPr="00A335D5">
                          <w:rPr>
                            <w:rFonts w:ascii="Times New Roman" w:hAnsi="Times New Roman" w:cs="Times New Roman"/>
                            <w:rPrChange w:id="17" w:author="董 宇阳" w:date="2021-02-05T16:50:00Z">
                              <w:rPr/>
                            </w:rPrChange>
                          </w:rPr>
                          <w:t>ierra On-Line</w:t>
                        </w:r>
                        <w:r w:rsidR="00BF4678">
                          <w:t xml:space="preserve"> 发售了</w:t>
                        </w:r>
                        <w:r w:rsidR="00BE1C44">
                          <w:rPr>
                            <w:rFonts w:hint="eastAsia"/>
                          </w:rPr>
                          <w:t xml:space="preserve">一款在 </w:t>
                        </w:r>
                        <w:r w:rsidR="00BE1C44" w:rsidRPr="00A335D5">
                          <w:rPr>
                            <w:rFonts w:ascii="Times New Roman" w:hAnsi="Times New Roman" w:cs="Times New Roman"/>
                            <w:rPrChange w:id="18" w:author="董 宇阳" w:date="2021-02-05T16:50:00Z">
                              <w:rPr/>
                            </w:rPrChange>
                          </w:rPr>
                          <w:t xml:space="preserve">VIC-20 </w:t>
                        </w:r>
                        <w:r w:rsidR="00BE1C44">
                          <w:t>上</w:t>
                        </w:r>
                        <w:r w:rsidR="00BE1C44">
                          <w:rPr>
                            <w:rFonts w:hint="eastAsia"/>
                          </w:rPr>
                          <w:t>游玩的地牢探索游戏</w:t>
                        </w:r>
                        <w:r w:rsidR="00BF4678">
                          <w:rPr>
                            <w:rFonts w:hint="eastAsia"/>
                          </w:rPr>
                          <w:t>《创世纪：德拉什山逃亡》</w:t>
                        </w:r>
                        <w:r w:rsidR="00BE1C44">
                          <w:rPr>
                            <w:rFonts w:hint="eastAsia"/>
                          </w:rPr>
                          <w:t>。</w:t>
                        </w:r>
                        <w:ins w:id="19" w:author="董 宇阳" w:date="2021-02-05T17:04:00Z">
                          <w:r w:rsidR="00AD4E13">
                            <w:rPr>
                              <w:rFonts w:hint="eastAsia"/>
                            </w:rPr>
                            <w:t>虽然</w:t>
                          </w:r>
                        </w:ins>
                        <w:r w:rsidR="00BE1C44">
                          <w:rPr>
                            <w:rFonts w:hint="eastAsia"/>
                          </w:rPr>
                          <w:t>游戏</w:t>
                        </w:r>
                        <w:r w:rsidR="00BF4678">
                          <w:rPr>
                            <w:rFonts w:hint="eastAsia"/>
                          </w:rPr>
                          <w:t>制作粗糙，而且与《创世纪》本身没有关联</w:t>
                        </w:r>
                        <w:r w:rsidR="00BE1C44">
                          <w:rPr>
                            <w:rFonts w:hint="eastAsia"/>
                          </w:rPr>
                          <w:t>，</w:t>
                        </w:r>
                        <w:r w:rsidR="00BF4678">
                          <w:rPr>
                            <w:rFonts w:hint="eastAsia"/>
                          </w:rPr>
                          <w:t>但是加里奥特</w:t>
                        </w:r>
                        <w:ins w:id="20" w:author="董 宇阳" w:date="2021-02-05T17:03:00Z">
                          <w:r w:rsidR="00AD4E13">
                            <w:rPr>
                              <w:rFonts w:hint="eastAsia"/>
                            </w:rPr>
                            <w:t>却</w:t>
                          </w:r>
                        </w:ins>
                        <w:ins w:id="21" w:author="董 宇阳" w:date="2021-02-05T17:02:00Z">
                          <w:r w:rsidR="00AD4E13">
                            <w:rPr>
                              <w:rFonts w:hint="eastAsia"/>
                            </w:rPr>
                            <w:t>允</w:t>
                          </w:r>
                        </w:ins>
                        <w:ins w:id="22" w:author="董 宇阳" w:date="2021-02-05T17:03:00Z">
                          <w:r w:rsidR="00AD4E13">
                            <w:rPr>
                              <w:rFonts w:hint="eastAsia"/>
                            </w:rPr>
                            <w:t>许</w:t>
                          </w:r>
                        </w:ins>
                        <w:del w:id="23" w:author="董 宇阳" w:date="2021-02-05T17:02:00Z">
                          <w:r w:rsidR="00BF4678" w:rsidDel="00AD4E13">
                            <w:rPr>
                              <w:rFonts w:hint="eastAsia"/>
                            </w:rPr>
                            <w:delText>同意把系列抬头借给</w:delText>
                          </w:r>
                        </w:del>
                        <w:r w:rsidR="00BF4678">
                          <w:rPr>
                            <w:rFonts w:hint="eastAsia"/>
                          </w:rPr>
                          <w:t xml:space="preserve"> </w:t>
                        </w:r>
                        <w:r w:rsidR="00BF4678" w:rsidRPr="00A335D5">
                          <w:rPr>
                            <w:rFonts w:ascii="Times New Roman" w:hAnsi="Times New Roman" w:cs="Times New Roman"/>
                            <w:rPrChange w:id="24" w:author="董 宇阳" w:date="2021-02-05T16:50:00Z">
                              <w:rPr/>
                            </w:rPrChange>
                          </w:rPr>
                          <w:t>Sierra On-Line</w:t>
                        </w:r>
                        <w:r w:rsidR="00BF4678">
                          <w:t xml:space="preserve"> </w:t>
                        </w:r>
                        <w:ins w:id="25" w:author="董 宇阳" w:date="2021-02-05T17:03:00Z">
                          <w:r w:rsidR="00AD4E13">
                            <w:rPr>
                              <w:rFonts w:hint="eastAsia"/>
                            </w:rPr>
                            <w:t>以“创世纪”</w:t>
                          </w:r>
                        </w:ins>
                        <w:ins w:id="26" w:author="董 宇阳" w:date="2021-02-05T17:04:00Z">
                          <w:r w:rsidR="00AD4E13">
                            <w:rPr>
                              <w:rFonts w:hint="eastAsia"/>
                            </w:rPr>
                            <w:t>命名那款游戏。</w:t>
                          </w:r>
                        </w:ins>
                        <w:del w:id="27" w:author="董 宇阳" w:date="2021-02-05T17:03:00Z">
                          <w:r w:rsidR="00BF4678" w:rsidDel="00AD4E13">
                            <w:rPr>
                              <w:rFonts w:hint="eastAsia"/>
                            </w:rPr>
                            <w:delText>使用</w:delText>
                          </w:r>
                        </w:del>
                        <w:r w:rsidR="00BF4678">
                          <w:rPr>
                            <w:rFonts w:hint="eastAsia"/>
                          </w:rPr>
                          <w:t>。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hint="eastAsia"/>
        </w:rPr>
        <w:t>《</w:t>
      </w:r>
      <w:r w:rsidR="00DA4567">
        <w:rPr>
          <w:rFonts w:hint="eastAsia"/>
        </w:rPr>
        <w:t>创世纪</w:t>
      </w:r>
      <w:r w:rsidR="005759B2">
        <w:rPr>
          <w:rFonts w:hint="eastAsia"/>
        </w:rPr>
        <w:t xml:space="preserve"> </w:t>
      </w:r>
      <w:r w:rsidR="005759B2">
        <w:t>2</w:t>
      </w:r>
      <w:r w:rsidR="005759B2">
        <w:rPr>
          <w:rFonts w:hint="eastAsia"/>
        </w:rPr>
        <w:t>：女巫的复仇</w:t>
      </w:r>
      <w:r>
        <w:rPr>
          <w:rFonts w:hint="eastAsia"/>
        </w:rPr>
        <w:t>》（</w:t>
      </w:r>
      <w:r w:rsidR="00DA4567">
        <w:rPr>
          <w:rFonts w:hint="eastAsia"/>
        </w:rPr>
        <w:t>Ultima</w:t>
      </w:r>
      <w:r w:rsidR="005759B2">
        <w:t xml:space="preserve"> </w:t>
      </w:r>
      <w:r w:rsidR="005759B2">
        <w:rPr>
          <w:rFonts w:hint="eastAsia"/>
        </w:rPr>
        <w:t>II:</w:t>
      </w:r>
      <w:r w:rsidR="005759B2">
        <w:t xml:space="preserve"> Revenge of the Enchantress</w:t>
      </w:r>
      <w:r>
        <w:rPr>
          <w:rFonts w:hint="eastAsia"/>
        </w:rPr>
        <w:t>）</w:t>
      </w:r>
    </w:p>
    <w:p w14:paraId="32194A68" w14:textId="2D3D3093" w:rsidR="00DC41BE" w:rsidRDefault="00DC41BE" w:rsidP="00F734E7">
      <w:r w:rsidRPr="008F2B87">
        <w:rPr>
          <w:rFonts w:hint="eastAsia"/>
        </w:rPr>
        <w:t>作者：</w:t>
      </w:r>
      <w:r w:rsidR="005759B2">
        <w:t>FE</w:t>
      </w:r>
    </w:p>
    <w:p w14:paraId="0F483A65" w14:textId="6B10ECD3" w:rsidR="00DC41BE" w:rsidRPr="008F2B87" w:rsidRDefault="00DC41BE" w:rsidP="008F2B87">
      <w:pPr>
        <w:jc w:val="left"/>
      </w:pPr>
      <w:r w:rsidRPr="008F2B87">
        <w:rPr>
          <w:rFonts w:hint="eastAsia"/>
        </w:rPr>
        <w:t>翻译：</w:t>
      </w:r>
      <w:proofErr w:type="spellStart"/>
      <w:r w:rsidR="00D81BDB">
        <w:t>Thunderplus</w:t>
      </w:r>
      <w:proofErr w:type="spellEnd"/>
    </w:p>
    <w:p w14:paraId="60F4FA86" w14:textId="50439813" w:rsidR="00DC41BE" w:rsidRDefault="00983B09" w:rsidP="00F734E7">
      <w:r>
        <w:pict w14:anchorId="641C4625">
          <v:rect id="_x0000_i1025" style="width:261.65pt;height:1pt" o:hrpct="500" o:hrstd="t" o:hrnoshade="t" o:hr="t" fillcolor="#cfcdcd [2894]" stroked="f"/>
        </w:pict>
      </w:r>
    </w:p>
    <w:p w14:paraId="313BCB9C" w14:textId="77777777" w:rsidR="00DC41BE" w:rsidRDefault="00DC41BE" w:rsidP="00F734E7">
      <w:pPr>
        <w:sectPr w:rsidR="00DC41BE" w:rsidSect="00F800C8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4D938A49" w14:textId="2E9BBB67" w:rsidR="00DC41BE" w:rsidRDefault="00BE1C44" w:rsidP="009B351E">
      <w:pPr>
        <w:pStyle w:val="-21"/>
        <w:ind w:firstLine="420"/>
      </w:pPr>
      <w:proofErr w:type="gramStart"/>
      <w:r>
        <w:rPr>
          <w:rFonts w:hint="eastAsia"/>
        </w:rPr>
        <w:t>初代</w:t>
      </w:r>
      <w:r w:rsidR="00400BF4">
        <w:rPr>
          <w:rFonts w:hint="eastAsia"/>
        </w:rPr>
        <w:t>《创世纪》</w:t>
      </w:r>
      <w:proofErr w:type="gramEnd"/>
      <w:r w:rsidR="00400BF4">
        <w:rPr>
          <w:rFonts w:hint="eastAsia"/>
        </w:rPr>
        <w:t>成功之后，理查德·加里奥特花了一年</w:t>
      </w:r>
      <w:del w:id="28" w:author="董 宇阳" w:date="2021-02-05T17:15:00Z">
        <w:r w:rsidR="00400BF4" w:rsidDel="00A36394">
          <w:rPr>
            <w:rFonts w:hint="eastAsia"/>
          </w:rPr>
          <w:delText>的时间来</w:delText>
        </w:r>
      </w:del>
      <w:r w:rsidR="00400BF4">
        <w:rPr>
          <w:rFonts w:hint="eastAsia"/>
        </w:rPr>
        <w:t>开发续作。</w:t>
      </w:r>
      <w:r>
        <w:rPr>
          <w:rFonts w:hint="eastAsia"/>
        </w:rPr>
        <w:t>在此期间</w:t>
      </w:r>
      <w:r w:rsidR="00400BF4">
        <w:rPr>
          <w:rFonts w:hint="eastAsia"/>
        </w:rPr>
        <w:t>他自学了用汇编语言写程序，所以第二作</w:t>
      </w:r>
      <w:ins w:id="29" w:author="董 宇阳" w:date="2021-02-05T17:10:00Z">
        <w:r w:rsidR="00A36394">
          <w:rPr>
            <w:rFonts w:hint="eastAsia"/>
          </w:rPr>
          <w:t>的</w:t>
        </w:r>
      </w:ins>
      <w:del w:id="30" w:author="董 宇阳" w:date="2021-02-05T17:10:00Z">
        <w:r w:rsidR="00400BF4" w:rsidDel="00A36394">
          <w:rPr>
            <w:rFonts w:hint="eastAsia"/>
          </w:rPr>
          <w:delText>里</w:delText>
        </w:r>
      </w:del>
      <w:r w:rsidR="00400BF4">
        <w:rPr>
          <w:rFonts w:hint="eastAsia"/>
        </w:rPr>
        <w:t>图像</w:t>
      </w:r>
      <w:del w:id="31" w:author="董 宇阳" w:date="2021-02-05T17:10:00Z">
        <w:r w:rsidR="00400BF4" w:rsidDel="00A36394">
          <w:rPr>
            <w:rFonts w:hint="eastAsia"/>
          </w:rPr>
          <w:delText>的</w:delText>
        </w:r>
      </w:del>
      <w:r w:rsidR="00400BF4">
        <w:rPr>
          <w:rFonts w:hint="eastAsia"/>
        </w:rPr>
        <w:t>多样性</w:t>
      </w:r>
      <w:r w:rsidR="0076179A">
        <w:rPr>
          <w:rFonts w:hint="eastAsia"/>
        </w:rPr>
        <w:t>和</w:t>
      </w:r>
      <w:ins w:id="32" w:author="董 宇阳" w:date="2021-02-05T17:10:00Z">
        <w:r w:rsidR="00A36394">
          <w:rPr>
            <w:rFonts w:hint="eastAsia"/>
          </w:rPr>
          <w:t>游戏规模</w:t>
        </w:r>
      </w:ins>
      <w:del w:id="33" w:author="董 宇阳" w:date="2021-02-05T17:10:00Z">
        <w:r w:rsidR="0076179A" w:rsidDel="00A36394">
          <w:rPr>
            <w:rFonts w:hint="eastAsia"/>
          </w:rPr>
          <w:delText>丰富性</w:delText>
        </w:r>
      </w:del>
      <w:r w:rsidR="00400BF4">
        <w:rPr>
          <w:rFonts w:hint="eastAsia"/>
        </w:rPr>
        <w:t>也有</w:t>
      </w:r>
      <w:ins w:id="34" w:author="董 宇阳" w:date="2021-02-05T17:10:00Z">
        <w:r w:rsidR="00A36394">
          <w:rPr>
            <w:rFonts w:hint="eastAsia"/>
          </w:rPr>
          <w:t>所进步</w:t>
        </w:r>
      </w:ins>
      <w:del w:id="35" w:author="董 宇阳" w:date="2021-02-05T17:10:00Z">
        <w:r w:rsidR="00400BF4" w:rsidDel="00A36394">
          <w:rPr>
            <w:rFonts w:hint="eastAsia"/>
          </w:rPr>
          <w:delText>相应提升</w:delText>
        </w:r>
      </w:del>
      <w:r w:rsidR="00400BF4">
        <w:rPr>
          <w:rFonts w:hint="eastAsia"/>
        </w:rPr>
        <w:t>。</w:t>
      </w:r>
    </w:p>
    <w:p w14:paraId="7DF54428" w14:textId="36752E55" w:rsidR="0076179A" w:rsidRDefault="0076179A" w:rsidP="009B351E">
      <w:pPr>
        <w:pStyle w:val="-21"/>
        <w:ind w:firstLine="420"/>
      </w:pPr>
      <w:r>
        <w:rPr>
          <w:rFonts w:hint="eastAsia"/>
        </w:rPr>
        <w:t>但</w:t>
      </w:r>
      <w:del w:id="36" w:author="董 宇阳" w:date="2021-02-05T17:18:00Z">
        <w:r w:rsidDel="00A36394">
          <w:rPr>
            <w:rFonts w:hint="eastAsia"/>
          </w:rPr>
          <w:delText>真正为</w:delText>
        </w:r>
      </w:del>
      <w:r>
        <w:rPr>
          <w:rFonts w:hint="eastAsia"/>
        </w:rPr>
        <w:t>《创世纪</w:t>
      </w:r>
      <w:r>
        <w:rPr>
          <w:rFonts w:hint="eastAsia"/>
        </w:rPr>
        <w:t xml:space="preserve"> 2</w:t>
      </w:r>
      <w:r>
        <w:rPr>
          <w:rFonts w:hint="eastAsia"/>
        </w:rPr>
        <w:t>》</w:t>
      </w:r>
      <w:ins w:id="37" w:author="董 宇阳" w:date="2021-02-05T17:19:00Z">
        <w:r w:rsidR="00A36394">
          <w:rPr>
            <w:rFonts w:hint="eastAsia"/>
          </w:rPr>
          <w:t>真正的</w:t>
        </w:r>
      </w:ins>
      <w:ins w:id="38" w:author="董 宇阳" w:date="2021-02-05T17:18:00Z">
        <w:r w:rsidR="00A36394">
          <w:rPr>
            <w:rFonts w:hint="eastAsia"/>
          </w:rPr>
          <w:t>独特之处</w:t>
        </w:r>
      </w:ins>
      <w:ins w:id="39" w:author="董 宇阳" w:date="2021-02-05T17:19:00Z">
        <w:r w:rsidR="00A36394">
          <w:rPr>
            <w:rFonts w:hint="eastAsia"/>
          </w:rPr>
          <w:t>不在于技术层面</w:t>
        </w:r>
      </w:ins>
      <w:ins w:id="40" w:author="董 宇阳" w:date="2021-02-05T17:18:00Z">
        <w:r w:rsidR="00A36394">
          <w:rPr>
            <w:rFonts w:hint="eastAsia"/>
          </w:rPr>
          <w:t>，</w:t>
        </w:r>
      </w:ins>
      <w:ins w:id="41" w:author="董 宇阳" w:date="2021-02-05T17:19:00Z">
        <w:r w:rsidR="00A36394">
          <w:rPr>
            <w:rFonts w:hint="eastAsia"/>
          </w:rPr>
          <w:t>而与</w:t>
        </w:r>
      </w:ins>
      <w:ins w:id="42" w:author="董 宇阳" w:date="2021-02-05T17:20:00Z">
        <w:r w:rsidR="00B40A96">
          <w:rPr>
            <w:rFonts w:hint="eastAsia"/>
          </w:rPr>
          <w:t>加里奥特看过的一部电影有关——</w:t>
        </w:r>
      </w:ins>
      <w:del w:id="43" w:author="董 宇阳" w:date="2021-02-05T17:20:00Z">
        <w:r w:rsidDel="00B40A96">
          <w:rPr>
            <w:rFonts w:hint="eastAsia"/>
          </w:rPr>
          <w:delText>提供了</w:delText>
        </w:r>
        <w:r w:rsidR="00BE1C44" w:rsidDel="00B40A96">
          <w:rPr>
            <w:rFonts w:hint="eastAsia"/>
          </w:rPr>
          <w:delText>整体</w:delText>
        </w:r>
        <w:r w:rsidDel="00B40A96">
          <w:rPr>
            <w:rFonts w:hint="eastAsia"/>
          </w:rPr>
          <w:delText>灵感的是</w:delText>
        </w:r>
      </w:del>
      <w:del w:id="44" w:author="董 宇阳" w:date="2021-02-05T17:21:00Z">
        <w:r w:rsidR="00400BF4" w:rsidDel="00B40A96">
          <w:rPr>
            <w:rFonts w:hint="eastAsia"/>
          </w:rPr>
          <w:delText>特里·吉列姆</w:delText>
        </w:r>
        <w:r w:rsidDel="00B40A96">
          <w:rPr>
            <w:rFonts w:hint="eastAsia"/>
          </w:rPr>
          <w:delText>在</w:delText>
        </w:r>
        <w:r w:rsidDel="00B40A96">
          <w:rPr>
            <w:rFonts w:hint="eastAsia"/>
          </w:rPr>
          <w:delText xml:space="preserve"> </w:delText>
        </w:r>
        <w:r w:rsidDel="00B40A96">
          <w:delText xml:space="preserve">1981 </w:delText>
        </w:r>
        <w:r w:rsidDel="00B40A96">
          <w:rPr>
            <w:rFonts w:hint="eastAsia"/>
          </w:rPr>
          <w:delText>年</w:delText>
        </w:r>
        <w:r w:rsidR="00400BF4" w:rsidDel="00B40A96">
          <w:rPr>
            <w:rFonts w:hint="eastAsia"/>
          </w:rPr>
          <w:delText>导演的</w:delText>
        </w:r>
        <w:r w:rsidDel="00B40A96">
          <w:rPr>
            <w:rFonts w:hint="eastAsia"/>
          </w:rPr>
          <w:delText>幻想喜剧</w:delText>
        </w:r>
        <w:r w:rsidR="00400BF4" w:rsidDel="00B40A96">
          <w:rPr>
            <w:rFonts w:hint="eastAsia"/>
          </w:rPr>
          <w:delText>电影</w:delText>
        </w:r>
      </w:del>
      <w:r w:rsidR="00400BF4">
        <w:rPr>
          <w:rFonts w:hint="eastAsia"/>
        </w:rPr>
        <w:t>《时光大盗》（</w:t>
      </w:r>
      <w:r w:rsidR="00400BF4">
        <w:t>Time Bandits</w:t>
      </w:r>
      <w:r w:rsidR="00400BF4">
        <w:rPr>
          <w:rFonts w:hint="eastAsia"/>
        </w:rPr>
        <w:t>）</w:t>
      </w:r>
      <w:ins w:id="45" w:author="董 宇阳" w:date="2021-02-05T17:22:00Z">
        <w:r w:rsidR="00B40A96">
          <w:rPr>
            <w:rFonts w:hint="eastAsia"/>
          </w:rPr>
          <w:t>。</w:t>
        </w:r>
      </w:ins>
      <w:del w:id="46" w:author="董 宇阳" w:date="2021-02-05T17:22:00Z">
        <w:r w:rsidDel="00B40A96">
          <w:rPr>
            <w:rFonts w:hint="eastAsia"/>
          </w:rPr>
          <w:delText>，</w:delText>
        </w:r>
      </w:del>
      <w:ins w:id="47" w:author="董 宇阳" w:date="2021-02-05T17:21:00Z">
        <w:r w:rsidR="00B40A96">
          <w:rPr>
            <w:rFonts w:hint="eastAsia"/>
          </w:rPr>
          <w:t>这部</w:t>
        </w:r>
      </w:ins>
      <w:ins w:id="48" w:author="董 宇阳" w:date="2021-02-05T17:26:00Z">
        <w:r w:rsidR="00B40A96">
          <w:rPr>
            <w:rFonts w:hint="eastAsia"/>
          </w:rPr>
          <w:t>诙谐幽默的</w:t>
        </w:r>
      </w:ins>
      <w:ins w:id="49" w:author="董 宇阳" w:date="2021-02-05T17:21:00Z">
        <w:r w:rsidR="00B40A96">
          <w:rPr>
            <w:rFonts w:hint="eastAsia"/>
          </w:rPr>
          <w:t>奇幻喜剧片</w:t>
        </w:r>
      </w:ins>
      <w:ins w:id="50" w:author="董 宇阳" w:date="2021-02-05T17:22:00Z">
        <w:r w:rsidR="00B40A96">
          <w:rPr>
            <w:rFonts w:hint="eastAsia"/>
          </w:rPr>
          <w:t>由</w:t>
        </w:r>
        <w:r w:rsidR="00B40A96">
          <w:rPr>
            <w:rFonts w:hint="eastAsia"/>
          </w:rPr>
          <w:t>特里·吉列姆</w:t>
        </w:r>
        <w:r w:rsidR="00B40A96">
          <w:rPr>
            <w:rFonts w:hint="eastAsia"/>
          </w:rPr>
          <w:t>于</w:t>
        </w:r>
        <w:r w:rsidR="00B40A96">
          <w:rPr>
            <w:rFonts w:hint="eastAsia"/>
          </w:rPr>
          <w:t>1</w:t>
        </w:r>
        <w:r w:rsidR="00B40A96">
          <w:t>981</w:t>
        </w:r>
        <w:r w:rsidR="00B40A96">
          <w:rPr>
            <w:rFonts w:hint="eastAsia"/>
          </w:rPr>
          <w:t>年执导，</w:t>
        </w:r>
      </w:ins>
      <w:r>
        <w:rPr>
          <w:rFonts w:hint="eastAsia"/>
        </w:rPr>
        <w:t>讲述</w:t>
      </w:r>
      <w:ins w:id="51" w:author="董 宇阳" w:date="2021-02-05T17:26:00Z">
        <w:r w:rsidR="00B40A96">
          <w:rPr>
            <w:rFonts w:hint="eastAsia"/>
          </w:rPr>
          <w:t>了</w:t>
        </w:r>
      </w:ins>
      <w:r>
        <w:rPr>
          <w:rFonts w:hint="eastAsia"/>
        </w:rPr>
        <w:t>一个男孩</w:t>
      </w:r>
      <w:r w:rsidR="00BE1C44">
        <w:rPr>
          <w:rFonts w:hint="eastAsia"/>
        </w:rPr>
        <w:t>与</w:t>
      </w:r>
      <w:r>
        <w:rPr>
          <w:rFonts w:hint="eastAsia"/>
        </w:rPr>
        <w:t>一群矮人</w:t>
      </w:r>
      <w:r w:rsidR="00BE1C44">
        <w:rPr>
          <w:rFonts w:hint="eastAsia"/>
        </w:rPr>
        <w:t>相遇</w:t>
      </w:r>
      <w:r>
        <w:rPr>
          <w:rFonts w:hint="eastAsia"/>
        </w:rPr>
        <w:t>，</w:t>
      </w:r>
      <w:ins w:id="52" w:author="董 宇阳" w:date="2021-02-05T17:27:00Z">
        <w:r w:rsidR="00B40A96">
          <w:rPr>
            <w:rFonts w:hint="eastAsia"/>
          </w:rPr>
          <w:t>用</w:t>
        </w:r>
      </w:ins>
      <w:del w:id="53" w:author="董 宇阳" w:date="2021-02-05T17:26:00Z">
        <w:r w:rsidDel="00B40A96">
          <w:rPr>
            <w:rFonts w:hint="eastAsia"/>
          </w:rPr>
          <w:delText>并</w:delText>
        </w:r>
        <w:r w:rsidR="00BE1C44" w:rsidDel="00B40A96">
          <w:rPr>
            <w:rFonts w:hint="eastAsia"/>
          </w:rPr>
          <w:delText>借由</w:delText>
        </w:r>
      </w:del>
      <w:r>
        <w:rPr>
          <w:rFonts w:hint="eastAsia"/>
        </w:rPr>
        <w:t>一张魔法地图穿越</w:t>
      </w:r>
      <w:del w:id="54" w:author="董 宇阳" w:date="2021-02-05T17:27:00Z">
        <w:r w:rsidDel="00B40A96">
          <w:rPr>
            <w:rFonts w:hint="eastAsia"/>
          </w:rPr>
          <w:delText>若干</w:delText>
        </w:r>
      </w:del>
      <w:r>
        <w:rPr>
          <w:rFonts w:hint="eastAsia"/>
        </w:rPr>
        <w:t>时空的故事。</w:t>
      </w:r>
    </w:p>
    <w:p w14:paraId="7176B29F" w14:textId="77EFE211" w:rsidR="00400BF4" w:rsidRDefault="0076179A" w:rsidP="009B351E">
      <w:pPr>
        <w:pStyle w:val="-21"/>
        <w:ind w:firstLine="420"/>
      </w:pPr>
      <w:r>
        <w:rPr>
          <w:rFonts w:hint="eastAsia"/>
        </w:rPr>
        <w:t>加里奥特看了这部电影之后深受</w:t>
      </w:r>
      <w:r w:rsidR="00CA3F9F">
        <w:rPr>
          <w:rFonts w:hint="eastAsia"/>
        </w:rPr>
        <w:t>启发</w:t>
      </w:r>
      <w:r>
        <w:rPr>
          <w:rFonts w:hint="eastAsia"/>
        </w:rPr>
        <w:t>，</w:t>
      </w:r>
      <w:r w:rsidR="00915D9D">
        <w:rPr>
          <w:rFonts w:hint="eastAsia"/>
        </w:rPr>
        <w:t>把《创世纪</w:t>
      </w:r>
      <w:r w:rsidR="00915D9D">
        <w:rPr>
          <w:rFonts w:hint="eastAsia"/>
        </w:rPr>
        <w:t xml:space="preserve"> 2</w:t>
      </w:r>
      <w:r w:rsidR="00915D9D">
        <w:rPr>
          <w:rFonts w:hint="eastAsia"/>
        </w:rPr>
        <w:t>》</w:t>
      </w:r>
      <w:del w:id="55" w:author="董 宇阳" w:date="2021-02-05T17:29:00Z">
        <w:r w:rsidR="00915D9D" w:rsidDel="00B40A96">
          <w:rPr>
            <w:rFonts w:hint="eastAsia"/>
          </w:rPr>
          <w:delText>的</w:delText>
        </w:r>
      </w:del>
      <w:del w:id="56" w:author="董 宇阳" w:date="2021-02-05T17:28:00Z">
        <w:r w:rsidR="00915D9D" w:rsidDel="00B40A96">
          <w:rPr>
            <w:rFonts w:hint="eastAsia"/>
          </w:rPr>
          <w:delText>舞台</w:delText>
        </w:r>
      </w:del>
      <w:r w:rsidR="00915D9D">
        <w:rPr>
          <w:rFonts w:hint="eastAsia"/>
        </w:rPr>
        <w:t>从索沙利亚这片魔法大陆搬到</w:t>
      </w:r>
      <w:del w:id="57" w:author="董 宇阳" w:date="2021-02-05T17:28:00Z">
        <w:r w:rsidR="00915D9D" w:rsidDel="00B40A96">
          <w:rPr>
            <w:rFonts w:hint="eastAsia"/>
          </w:rPr>
          <w:delText>了</w:delText>
        </w:r>
      </w:del>
      <w:r w:rsidR="00915D9D">
        <w:rPr>
          <w:rFonts w:hint="eastAsia"/>
        </w:rPr>
        <w:t>地球。前作中的蒙丹法师被打败之后，他的学徒兼情人米纳丝学会了时间旅行，</w:t>
      </w:r>
      <w:ins w:id="58" w:author="董 宇阳" w:date="2021-02-05T17:39:00Z">
        <w:r w:rsidR="00245193">
          <w:rPr>
            <w:rFonts w:hint="eastAsia"/>
          </w:rPr>
          <w:t>派遣自己的</w:t>
        </w:r>
      </w:ins>
      <w:del w:id="59" w:author="董 宇阳" w:date="2021-02-05T17:39:00Z">
        <w:r w:rsidR="00915D9D" w:rsidDel="00C81345">
          <w:rPr>
            <w:rFonts w:hint="eastAsia"/>
          </w:rPr>
          <w:delText>她的</w:delText>
        </w:r>
      </w:del>
      <w:r w:rsidR="00915D9D">
        <w:rPr>
          <w:rFonts w:hint="eastAsia"/>
        </w:rPr>
        <w:t>邪恶仆从</w:t>
      </w:r>
      <w:ins w:id="60" w:author="董 宇阳" w:date="2021-02-05T17:40:00Z">
        <w:r w:rsidR="00C81345">
          <w:rPr>
            <w:rFonts w:hint="eastAsia"/>
          </w:rPr>
          <w:t>在地球的各个纪元兴风作浪</w:t>
        </w:r>
      </w:ins>
      <w:del w:id="61" w:author="董 宇阳" w:date="2021-02-05T17:40:00Z">
        <w:r w:rsidR="00915D9D" w:rsidDel="00C81345">
          <w:rPr>
            <w:rFonts w:hint="eastAsia"/>
          </w:rPr>
          <w:delText>肆虐在地球的过去、现在与未来</w:delText>
        </w:r>
      </w:del>
      <w:r w:rsidR="00915D9D">
        <w:rPr>
          <w:rFonts w:hint="eastAsia"/>
        </w:rPr>
        <w:t>。不列颠之王发出呼吁，一个新的英雄需要站出来，摧毁米纳丝的</w:t>
      </w:r>
      <w:r w:rsidR="00BE1C44">
        <w:rPr>
          <w:rFonts w:hint="eastAsia"/>
        </w:rPr>
        <w:t>奸计</w:t>
      </w:r>
      <w:r w:rsidR="00915D9D">
        <w:rPr>
          <w:rFonts w:hint="eastAsia"/>
        </w:rPr>
        <w:t>。</w:t>
      </w:r>
    </w:p>
    <w:p w14:paraId="3D956DCD" w14:textId="25F66059" w:rsidR="00915D9D" w:rsidRDefault="00915D9D" w:rsidP="009B351E">
      <w:pPr>
        <w:pStyle w:val="-21"/>
        <w:ind w:firstLine="420"/>
      </w:pPr>
      <w:r>
        <w:rPr>
          <w:rFonts w:hint="eastAsia"/>
        </w:rPr>
        <w:t>英雄通过魔法大门在五个时空穿梭，</w:t>
      </w:r>
      <w:del w:id="62" w:author="董 宇阳" w:date="2021-02-05T17:47:00Z">
        <w:r w:rsidR="00BE1C44" w:rsidDel="00C81345">
          <w:rPr>
            <w:rFonts w:hint="eastAsia"/>
          </w:rPr>
          <w:delText>这种</w:delText>
        </w:r>
      </w:del>
      <w:ins w:id="63" w:author="董 宇阳" w:date="2021-02-05T17:47:00Z">
        <w:r w:rsidR="00C81345">
          <w:rPr>
            <w:rFonts w:hint="eastAsia"/>
          </w:rPr>
          <w:t>后来</w:t>
        </w:r>
        <w:r w:rsidR="00C81345">
          <w:rPr>
            <w:rFonts w:hint="eastAsia"/>
          </w:rPr>
          <w:t>该设定逐渐成为《创世纪》系列的</w:t>
        </w:r>
      </w:ins>
      <w:ins w:id="64" w:author="董 宇阳" w:date="2021-02-05T17:48:00Z">
        <w:r w:rsidR="00C81345">
          <w:rPr>
            <w:rFonts w:hint="eastAsia"/>
          </w:rPr>
          <w:t>标志性特征。</w:t>
        </w:r>
      </w:ins>
      <w:del w:id="65" w:author="董 宇阳" w:date="2021-02-05T17:48:00Z">
        <w:r w:rsidDel="00C81345">
          <w:rPr>
            <w:rFonts w:hint="eastAsia"/>
          </w:rPr>
          <w:delText>魔法大门也在后续作品中成为了《创世纪》系列的一个标志。</w:delText>
        </w:r>
      </w:del>
      <w:ins w:id="66" w:author="董 宇阳" w:date="2021-02-05T17:58:00Z">
        <w:r w:rsidR="00503E5C">
          <w:rPr>
            <w:rFonts w:hint="eastAsia"/>
          </w:rPr>
          <w:t>《时光大盗》</w:t>
        </w:r>
      </w:ins>
      <w:ins w:id="67" w:author="董 宇阳" w:date="2021-02-05T17:57:00Z">
        <w:r w:rsidR="00503E5C">
          <w:rPr>
            <w:rFonts w:hint="eastAsia"/>
          </w:rPr>
          <w:t>里，有一张地图</w:t>
        </w:r>
      </w:ins>
      <w:ins w:id="68" w:author="董 宇阳" w:date="2021-02-05T17:58:00Z">
        <w:r w:rsidR="00503E5C">
          <w:rPr>
            <w:rFonts w:hint="eastAsia"/>
          </w:rPr>
          <w:t>能显示</w:t>
        </w:r>
      </w:ins>
      <w:r>
        <w:rPr>
          <w:rFonts w:hint="eastAsia"/>
        </w:rPr>
        <w:t>所有</w:t>
      </w:r>
      <w:ins w:id="69" w:author="董 宇阳" w:date="2021-02-05T17:58:00Z">
        <w:r w:rsidR="00503E5C">
          <w:rPr>
            <w:rFonts w:hint="eastAsia"/>
          </w:rPr>
          <w:t>魔法</w:t>
        </w:r>
      </w:ins>
      <w:r>
        <w:rPr>
          <w:rFonts w:hint="eastAsia"/>
        </w:rPr>
        <w:t>大门的位置以及它们通向的时间地点</w:t>
      </w:r>
      <w:del w:id="70" w:author="董 宇阳" w:date="2021-02-05T17:58:00Z">
        <w:r w:rsidDel="00503E5C">
          <w:rPr>
            <w:rFonts w:hint="eastAsia"/>
          </w:rPr>
          <w:delText>都会显示在一张地图上，就像《时光大盗》</w:delText>
        </w:r>
      </w:del>
      <w:del w:id="71" w:author="董 宇阳" w:date="2021-02-05T17:55:00Z">
        <w:r w:rsidDel="00503E5C">
          <w:rPr>
            <w:rFonts w:hint="eastAsia"/>
          </w:rPr>
          <w:delText>的剧情</w:delText>
        </w:r>
      </w:del>
      <w:del w:id="72" w:author="董 宇阳" w:date="2021-02-05T17:58:00Z">
        <w:r w:rsidDel="00503E5C">
          <w:rPr>
            <w:rFonts w:hint="eastAsia"/>
          </w:rPr>
          <w:delText>一样</w:delText>
        </w:r>
      </w:del>
      <w:r>
        <w:rPr>
          <w:rFonts w:hint="eastAsia"/>
        </w:rPr>
        <w:t>。</w:t>
      </w:r>
      <w:ins w:id="73" w:author="董 宇阳" w:date="2021-02-05T17:58:00Z">
        <w:r w:rsidR="00503E5C">
          <w:rPr>
            <w:rFonts w:hint="eastAsia"/>
          </w:rPr>
          <w:t>《创世纪》</w:t>
        </w:r>
      </w:ins>
      <w:r>
        <w:rPr>
          <w:rFonts w:hint="eastAsia"/>
        </w:rPr>
        <w:t>游戏</w:t>
      </w:r>
      <w:del w:id="74" w:author="董 宇阳" w:date="2021-02-05T17:58:00Z">
        <w:r w:rsidDel="00503E5C">
          <w:rPr>
            <w:rFonts w:hint="eastAsia"/>
          </w:rPr>
          <w:delText>的</w:delText>
        </w:r>
      </w:del>
      <w:r>
        <w:rPr>
          <w:rFonts w:hint="eastAsia"/>
        </w:rPr>
        <w:t>盒</w:t>
      </w:r>
      <w:del w:id="75" w:author="董 宇阳" w:date="2021-02-05T17:58:00Z">
        <w:r w:rsidDel="00503E5C">
          <w:rPr>
            <w:rFonts w:hint="eastAsia"/>
          </w:rPr>
          <w:delText>子</w:delText>
        </w:r>
      </w:del>
      <w:r>
        <w:rPr>
          <w:rFonts w:hint="eastAsia"/>
        </w:rPr>
        <w:t>里</w:t>
      </w:r>
      <w:ins w:id="76" w:author="董 宇阳" w:date="2021-02-05T17:59:00Z">
        <w:r w:rsidR="00503E5C">
          <w:rPr>
            <w:rFonts w:hint="eastAsia"/>
          </w:rPr>
          <w:t>也配有</w:t>
        </w:r>
      </w:ins>
      <w:del w:id="77" w:author="董 宇阳" w:date="2021-02-05T17:59:00Z">
        <w:r w:rsidDel="00503E5C">
          <w:rPr>
            <w:rFonts w:hint="eastAsia"/>
          </w:rPr>
          <w:delText>真的有</w:delText>
        </w:r>
      </w:del>
      <w:r>
        <w:rPr>
          <w:rFonts w:hint="eastAsia"/>
        </w:rPr>
        <w:t>一张</w:t>
      </w:r>
      <w:del w:id="78" w:author="董 宇阳" w:date="2021-02-05T17:59:00Z">
        <w:r w:rsidR="003D5234" w:rsidDel="00503E5C">
          <w:rPr>
            <w:rFonts w:hint="eastAsia"/>
          </w:rPr>
          <w:delText>一模一样的</w:delText>
        </w:r>
      </w:del>
      <w:r>
        <w:rPr>
          <w:rFonts w:hint="eastAsia"/>
        </w:rPr>
        <w:t>布制</w:t>
      </w:r>
      <w:r w:rsidR="003D5234">
        <w:rPr>
          <w:rFonts w:hint="eastAsia"/>
        </w:rPr>
        <w:t>地</w:t>
      </w:r>
      <w:r>
        <w:rPr>
          <w:rFonts w:hint="eastAsia"/>
        </w:rPr>
        <w:t>图。当时大多数游戏都是</w:t>
      </w:r>
      <w:r w:rsidR="003D5234">
        <w:rPr>
          <w:rFonts w:hint="eastAsia"/>
        </w:rPr>
        <w:t>用</w:t>
      </w:r>
      <w:ins w:id="79" w:author="董 宇阳" w:date="2021-02-05T18:01:00Z">
        <w:r w:rsidR="00301B2B">
          <w:rPr>
            <w:rFonts w:hint="eastAsia"/>
          </w:rPr>
          <w:t>劣质的</w:t>
        </w:r>
      </w:ins>
      <w:r>
        <w:rPr>
          <w:rFonts w:hint="eastAsia"/>
        </w:rPr>
        <w:t>拉链塑料袋</w:t>
      </w:r>
      <w:del w:id="80" w:author="董 宇阳" w:date="2021-02-05T18:01:00Z">
        <w:r w:rsidR="003D5234" w:rsidDel="00301B2B">
          <w:rPr>
            <w:rFonts w:hint="eastAsia"/>
          </w:rPr>
          <w:delText>简单地</w:delText>
        </w:r>
      </w:del>
      <w:r w:rsidR="003D5234">
        <w:rPr>
          <w:rFonts w:hint="eastAsia"/>
        </w:rPr>
        <w:t>一包完事</w:t>
      </w:r>
      <w:r>
        <w:rPr>
          <w:rFonts w:hint="eastAsia"/>
        </w:rPr>
        <w:t>，</w:t>
      </w:r>
      <w:r w:rsidR="003D5234">
        <w:rPr>
          <w:rFonts w:hint="eastAsia"/>
        </w:rPr>
        <w:t>但加里奥特</w:t>
      </w:r>
      <w:ins w:id="81" w:author="董 宇阳" w:date="2021-02-05T18:02:00Z">
        <w:r w:rsidR="00301B2B">
          <w:rPr>
            <w:rFonts w:hint="eastAsia"/>
          </w:rPr>
          <w:t>却</w:t>
        </w:r>
      </w:ins>
      <w:r w:rsidR="003D5234">
        <w:rPr>
          <w:rFonts w:hint="eastAsia"/>
        </w:rPr>
        <w:t>想</w:t>
      </w:r>
      <w:ins w:id="82" w:author="董 宇阳" w:date="2021-02-05T18:02:00Z">
        <w:r w:rsidR="00301B2B">
          <w:rPr>
            <w:rFonts w:hint="eastAsia"/>
          </w:rPr>
          <w:t>在游戏盒里</w:t>
        </w:r>
      </w:ins>
      <w:del w:id="83" w:author="董 宇阳" w:date="2021-02-05T18:01:00Z">
        <w:r w:rsidR="003D5234" w:rsidDel="00301B2B">
          <w:rPr>
            <w:rFonts w:hint="eastAsia"/>
          </w:rPr>
          <w:delText>用纸盒包装，而且</w:delText>
        </w:r>
      </w:del>
      <w:r w:rsidR="003D5234">
        <w:rPr>
          <w:rFonts w:hint="eastAsia"/>
        </w:rPr>
        <w:t>附赠</w:t>
      </w:r>
      <w:ins w:id="84" w:author="董 宇阳" w:date="2021-02-05T18:02:00Z">
        <w:r w:rsidR="00301B2B">
          <w:rPr>
            <w:rFonts w:hint="eastAsia"/>
          </w:rPr>
          <w:t>精心制作的</w:t>
        </w:r>
      </w:ins>
      <w:r w:rsidR="003D5234">
        <w:rPr>
          <w:rFonts w:hint="eastAsia"/>
        </w:rPr>
        <w:t>地图。他的要求被多家开发商回绝，最后只有</w:t>
      </w:r>
      <w:r w:rsidR="003D5234">
        <w:rPr>
          <w:rFonts w:hint="eastAsia"/>
        </w:rPr>
        <w:t xml:space="preserve"> Sierra</w:t>
      </w:r>
      <w:r w:rsidR="003D5234">
        <w:t xml:space="preserve"> On-Line </w:t>
      </w:r>
      <w:r w:rsidR="003D5234">
        <w:rPr>
          <w:rFonts w:hint="eastAsia"/>
        </w:rPr>
        <w:t>同意这么做。</w:t>
      </w:r>
    </w:p>
    <w:p w14:paraId="3B8965BB" w14:textId="728B61ED" w:rsidR="003D5234" w:rsidRDefault="003D5234" w:rsidP="009B351E">
      <w:pPr>
        <w:pStyle w:val="-21"/>
        <w:ind w:firstLine="420"/>
      </w:pPr>
      <w:r>
        <w:rPr>
          <w:rFonts w:hint="eastAsia"/>
        </w:rPr>
        <w:t>如果时间旅行还不够过瘾，</w:t>
      </w:r>
      <w:ins w:id="85" w:author="董 宇阳" w:date="2021-02-05T18:03:00Z">
        <w:r w:rsidR="00301B2B">
          <w:rPr>
            <w:rFonts w:hint="eastAsia"/>
          </w:rPr>
          <w:t>玩家还能在</w:t>
        </w:r>
      </w:ins>
      <w:r>
        <w:rPr>
          <w:rFonts w:hint="eastAsia"/>
        </w:rPr>
        <w:t>《创世纪</w:t>
      </w:r>
      <w:r>
        <w:rPr>
          <w:rFonts w:hint="eastAsia"/>
        </w:rPr>
        <w:t xml:space="preserve"> 2</w:t>
      </w:r>
      <w:r>
        <w:rPr>
          <w:rFonts w:hint="eastAsia"/>
        </w:rPr>
        <w:t>》里</w:t>
      </w:r>
      <w:ins w:id="86" w:author="董 宇阳" w:date="2021-02-05T18:03:00Z">
        <w:r w:rsidR="00301B2B">
          <w:rPr>
            <w:rFonts w:hint="eastAsia"/>
          </w:rPr>
          <w:t>遨游宇宙</w:t>
        </w:r>
      </w:ins>
      <w:del w:id="87" w:author="董 宇阳" w:date="2021-02-05T18:04:00Z">
        <w:r w:rsidDel="00301B2B">
          <w:rPr>
            <w:rFonts w:hint="eastAsia"/>
          </w:rPr>
          <w:delText>你还能上太空</w:delText>
        </w:r>
      </w:del>
      <w:r>
        <w:rPr>
          <w:rFonts w:hint="eastAsia"/>
        </w:rPr>
        <w:t>，</w:t>
      </w:r>
      <w:ins w:id="88" w:author="董 宇阳" w:date="2021-02-05T18:04:00Z">
        <w:r w:rsidR="00301B2B">
          <w:rPr>
            <w:rFonts w:hint="eastAsia"/>
          </w:rPr>
          <w:t>探索</w:t>
        </w:r>
      </w:ins>
      <w:del w:id="89" w:author="董 宇阳" w:date="2021-02-05T18:04:00Z">
        <w:r w:rsidDel="00301B2B">
          <w:rPr>
            <w:rFonts w:hint="eastAsia"/>
          </w:rPr>
          <w:delText>去到我们</w:delText>
        </w:r>
      </w:del>
      <w:r>
        <w:rPr>
          <w:rFonts w:hint="eastAsia"/>
        </w:rPr>
        <w:t>太阳系的九大</w:t>
      </w:r>
      <w:ins w:id="90" w:author="董 宇阳" w:date="2021-02-05T18:04:00Z">
        <w:r w:rsidR="00301B2B">
          <w:rPr>
            <w:rFonts w:hint="eastAsia"/>
          </w:rPr>
          <w:t>行星</w:t>
        </w:r>
      </w:ins>
      <w:del w:id="91" w:author="董 宇阳" w:date="2021-02-05T18:04:00Z">
        <w:r w:rsidDel="00301B2B">
          <w:rPr>
            <w:rFonts w:hint="eastAsia"/>
          </w:rPr>
          <w:delText>星球</w:delText>
        </w:r>
      </w:del>
      <w:r>
        <w:rPr>
          <w:rFonts w:hint="eastAsia"/>
        </w:rPr>
        <w:t>（那会儿冥王星还</w:t>
      </w:r>
      <w:r w:rsidR="00BE1C44">
        <w:rPr>
          <w:rFonts w:hint="eastAsia"/>
        </w:rPr>
        <w:t>在</w:t>
      </w:r>
      <w:r>
        <w:rPr>
          <w:rFonts w:hint="eastAsia"/>
        </w:rPr>
        <w:t>行星</w:t>
      </w:r>
      <w:r w:rsidR="00BE1C44">
        <w:rPr>
          <w:rFonts w:hint="eastAsia"/>
        </w:rPr>
        <w:t>之列</w:t>
      </w:r>
      <w:r>
        <w:rPr>
          <w:rFonts w:hint="eastAsia"/>
        </w:rPr>
        <w:t>）。但遗憾的是，</w:t>
      </w:r>
      <w:r w:rsidR="00F27A93">
        <w:rPr>
          <w:rFonts w:hint="eastAsia"/>
        </w:rPr>
        <w:t>这些区域</w:t>
      </w:r>
      <w:del w:id="92" w:author="董 宇阳" w:date="2021-02-05T18:34:00Z">
        <w:r w:rsidR="00F27A93" w:rsidDel="009C0AC4">
          <w:rPr>
            <w:rFonts w:hint="eastAsia"/>
          </w:rPr>
          <w:delText>都</w:delText>
        </w:r>
      </w:del>
      <w:r w:rsidR="00F27A93">
        <w:rPr>
          <w:rFonts w:hint="eastAsia"/>
        </w:rPr>
        <w:t>没有什么游戏内容，也没有故事，除了几个彩蛋和意义不大的第一</w:t>
      </w:r>
      <w:r w:rsidR="00BE1C44">
        <w:rPr>
          <w:rFonts w:hint="eastAsia"/>
        </w:rPr>
        <w:t>视角</w:t>
      </w:r>
      <w:r w:rsidR="00F27A93">
        <w:rPr>
          <w:rFonts w:hint="eastAsia"/>
        </w:rPr>
        <w:t>地牢</w:t>
      </w:r>
      <w:ins w:id="93" w:author="董 宇阳" w:date="2021-02-05T18:05:00Z">
        <w:r w:rsidR="00301B2B">
          <w:rPr>
            <w:rFonts w:hint="eastAsia"/>
          </w:rPr>
          <w:t>外，属实乏善可陈</w:t>
        </w:r>
      </w:ins>
      <w:r w:rsidR="00F27A93">
        <w:rPr>
          <w:rFonts w:hint="eastAsia"/>
        </w:rPr>
        <w:t>。</w:t>
      </w:r>
    </w:p>
    <w:p w14:paraId="353637FF" w14:textId="39335497" w:rsidR="00F27A93" w:rsidRDefault="00F566E3" w:rsidP="009B351E">
      <w:pPr>
        <w:pStyle w:val="-21"/>
        <w:ind w:firstLine="420"/>
      </w:pPr>
      <w:ins w:id="94" w:author="董 宇阳" w:date="2021-02-05T18:15:00Z">
        <w:r>
          <w:rPr>
            <w:rFonts w:hint="eastAsia"/>
          </w:rPr>
          <w:t>如今大多数玩家不再讨论《创世纪》这款经典游戏，主要出于两个原因</w:t>
        </w:r>
      </w:ins>
      <w:ins w:id="95" w:author="董 宇阳" w:date="2021-02-05T18:16:00Z">
        <w:r>
          <w:rPr>
            <w:rFonts w:hint="eastAsia"/>
          </w:rPr>
          <w:t>。其一，游戏性不佳，</w:t>
        </w:r>
      </w:ins>
      <w:ins w:id="96" w:author="董 宇阳" w:date="2021-02-05T18:11:00Z">
        <w:r>
          <w:rPr>
            <w:rFonts w:hint="eastAsia"/>
          </w:rPr>
          <w:t>玩家大部分游戏时间都是在打怪</w:t>
        </w:r>
      </w:ins>
      <w:ins w:id="97" w:author="董 宇阳" w:date="2021-02-05T18:16:00Z">
        <w:r>
          <w:rPr>
            <w:rFonts w:hint="eastAsia"/>
          </w:rPr>
          <w:t>、</w:t>
        </w:r>
      </w:ins>
      <w:ins w:id="98" w:author="董 宇阳" w:date="2021-02-05T18:12:00Z">
        <w:r>
          <w:rPr>
            <w:rFonts w:hint="eastAsia"/>
          </w:rPr>
          <w:t>搜集随机掉落的关键</w:t>
        </w:r>
        <w:r>
          <w:rPr>
            <w:rFonts w:hint="eastAsia"/>
          </w:rPr>
          <w:lastRenderedPageBreak/>
          <w:t>道具</w:t>
        </w:r>
      </w:ins>
      <w:ins w:id="99" w:author="董 宇阳" w:date="2021-02-05T18:14:00Z">
        <w:r>
          <w:rPr>
            <w:rFonts w:hint="eastAsia"/>
          </w:rPr>
          <w:t>中度过的</w:t>
        </w:r>
      </w:ins>
      <w:ins w:id="100" w:author="董 宇阳" w:date="2021-02-05T18:12:00Z">
        <w:r>
          <w:rPr>
            <w:rFonts w:hint="eastAsia"/>
          </w:rPr>
          <w:t>，</w:t>
        </w:r>
      </w:ins>
      <w:ins w:id="101" w:author="董 宇阳" w:date="2021-02-05T18:14:00Z">
        <w:r>
          <w:rPr>
            <w:rFonts w:hint="eastAsia"/>
          </w:rPr>
          <w:t>一边</w:t>
        </w:r>
      </w:ins>
      <w:ins w:id="102" w:author="董 宇阳" w:date="2021-02-05T18:12:00Z">
        <w:r>
          <w:rPr>
            <w:rFonts w:hint="eastAsia"/>
          </w:rPr>
          <w:t>吐槽</w:t>
        </w:r>
      </w:ins>
      <w:ins w:id="103" w:author="董 宇阳" w:date="2021-02-05T18:13:00Z">
        <w:r>
          <w:rPr>
            <w:rFonts w:hint="eastAsia"/>
          </w:rPr>
          <w:t>角色系统令人发指的平衡性问题，</w:t>
        </w:r>
      </w:ins>
      <w:ins w:id="104" w:author="董 宇阳" w:date="2021-02-05T18:14:00Z">
        <w:r>
          <w:rPr>
            <w:rFonts w:hint="eastAsia"/>
          </w:rPr>
          <w:t>一遍耐着性子刷级，直到自己足够强大，以攻下米纳斯的</w:t>
        </w:r>
      </w:ins>
      <w:ins w:id="105" w:author="董 宇阳" w:date="2021-02-05T18:15:00Z">
        <w:r>
          <w:rPr>
            <w:rFonts w:hint="eastAsia"/>
          </w:rPr>
          <w:t>城堡。</w:t>
        </w:r>
      </w:ins>
      <w:del w:id="106" w:author="董 宇阳" w:date="2021-02-05T18:09:00Z">
        <w:r w:rsidR="00F27A93" w:rsidDel="00301B2B">
          <w:rPr>
            <w:rFonts w:hint="eastAsia"/>
          </w:rPr>
          <w:delText>你</w:delText>
        </w:r>
      </w:del>
      <w:del w:id="107" w:author="董 宇阳" w:date="2021-02-05T18:11:00Z">
        <w:r w:rsidR="00F27A93" w:rsidDel="00F566E3">
          <w:rPr>
            <w:rFonts w:hint="eastAsia"/>
          </w:rPr>
          <w:delText>游戏的大部分时间其实还是打怪，</w:delText>
        </w:r>
      </w:del>
      <w:del w:id="108" w:author="董 宇阳" w:date="2021-02-05T18:14:00Z">
        <w:r w:rsidR="00F27A93" w:rsidDel="00F566E3">
          <w:rPr>
            <w:rFonts w:hint="eastAsia"/>
          </w:rPr>
          <w:delText>获取它们随机掉落的关键物品</w:delText>
        </w:r>
        <w:r w:rsidR="00BE1C44" w:rsidDel="00F566E3">
          <w:rPr>
            <w:rFonts w:hint="eastAsia"/>
          </w:rPr>
          <w:delText>。</w:delText>
        </w:r>
        <w:r w:rsidR="00F27A93" w:rsidDel="00F566E3">
          <w:rPr>
            <w:rFonts w:hint="eastAsia"/>
          </w:rPr>
          <w:delText>游戏</w:delText>
        </w:r>
        <w:r w:rsidR="00BE1C44" w:rsidDel="00F566E3">
          <w:rPr>
            <w:rFonts w:hint="eastAsia"/>
          </w:rPr>
          <w:delText>中</w:delText>
        </w:r>
        <w:r w:rsidR="00F27A93" w:rsidDel="00F566E3">
          <w:rPr>
            <w:rFonts w:hint="eastAsia"/>
          </w:rPr>
          <w:delText>平衡性搞得很差的角色系统</w:delText>
        </w:r>
        <w:r w:rsidR="00BE1C44" w:rsidDel="00F566E3">
          <w:rPr>
            <w:rFonts w:hint="eastAsia"/>
          </w:rPr>
          <w:delText>会让你很抓狂</w:delText>
        </w:r>
        <w:r w:rsidR="00F27A93" w:rsidDel="00F566E3">
          <w:rPr>
            <w:rFonts w:hint="eastAsia"/>
          </w:rPr>
          <w:delText>，</w:delText>
        </w:r>
      </w:del>
      <w:ins w:id="109" w:author="董 宇阳" w:date="2021-02-05T18:15:00Z">
        <w:r w:rsidDel="00F566E3">
          <w:rPr>
            <w:rFonts w:hint="eastAsia"/>
          </w:rPr>
          <w:t xml:space="preserve"> </w:t>
        </w:r>
      </w:ins>
      <w:del w:id="110" w:author="董 宇阳" w:date="2021-02-05T18:15:00Z">
        <w:r w:rsidR="00BE1C44" w:rsidDel="00F566E3">
          <w:rPr>
            <w:rFonts w:hint="eastAsia"/>
          </w:rPr>
          <w:delText>你得</w:delText>
        </w:r>
        <w:r w:rsidR="00F27A93" w:rsidDel="00F566E3">
          <w:rPr>
            <w:rFonts w:hint="eastAsia"/>
          </w:rPr>
          <w:delText>不停地刷级，直至强大到能去攻略米纳丝的城堡。</w:delText>
        </w:r>
      </w:del>
    </w:p>
    <w:p w14:paraId="77EADBE5" w14:textId="263EA3F8" w:rsidR="00F57896" w:rsidRDefault="00F566E3" w:rsidP="00400BF4">
      <w:pPr>
        <w:pStyle w:val="-21"/>
        <w:ind w:firstLine="420"/>
      </w:pPr>
      <w:commentRangeStart w:id="111"/>
      <w:ins w:id="112" w:author="董 宇阳" w:date="2021-02-05T18:16:00Z">
        <w:r>
          <w:rPr>
            <w:rFonts w:hint="eastAsia"/>
          </w:rPr>
          <w:t>其二，</w:t>
        </w:r>
      </w:ins>
      <w:ins w:id="113" w:author="董 宇阳" w:date="2021-02-05T18:19:00Z">
        <w:r>
          <w:rPr>
            <w:rFonts w:hint="eastAsia"/>
          </w:rPr>
          <w:t>故事设定令人费解</w:t>
        </w:r>
      </w:ins>
      <w:commentRangeEnd w:id="111"/>
      <w:ins w:id="114" w:author="董 宇阳" w:date="2021-02-05T18:35:00Z">
        <w:r w:rsidR="009C0AC4">
          <w:rPr>
            <w:rStyle w:val="af3"/>
            <w:rFonts w:asciiTheme="minorHAnsi" w:eastAsiaTheme="minorEastAsia" w:hAnsiTheme="minorHAnsi"/>
          </w:rPr>
          <w:commentReference w:id="111"/>
        </w:r>
      </w:ins>
      <w:ins w:id="115" w:author="董 宇阳" w:date="2021-02-05T18:19:00Z">
        <w:r>
          <w:rPr>
            <w:rFonts w:hint="eastAsia"/>
          </w:rPr>
          <w:t>。</w:t>
        </w:r>
      </w:ins>
      <w:ins w:id="116" w:author="董 宇阳" w:date="2021-02-05T18:17:00Z">
        <w:r>
          <w:rPr>
            <w:rFonts w:hint="eastAsia"/>
          </w:rPr>
          <w:t>《创世纪》系列后续作品</w:t>
        </w:r>
      </w:ins>
      <w:ins w:id="117" w:author="董 宇阳" w:date="2021-02-05T18:19:00Z">
        <w:r>
          <w:rPr>
            <w:rFonts w:hint="eastAsia"/>
          </w:rPr>
          <w:t>对</w:t>
        </w:r>
      </w:ins>
      <w:ins w:id="118" w:author="董 宇阳" w:date="2021-02-05T18:23:00Z">
        <w:r w:rsidR="00740C99">
          <w:rPr>
            <w:rFonts w:hint="eastAsia"/>
          </w:rPr>
          <w:t>本</w:t>
        </w:r>
      </w:ins>
      <w:ins w:id="119" w:author="董 宇阳" w:date="2021-02-05T18:19:00Z">
        <w:r>
          <w:rPr>
            <w:rFonts w:hint="eastAsia"/>
          </w:rPr>
          <w:t>作</w:t>
        </w:r>
      </w:ins>
      <w:ins w:id="120" w:author="董 宇阳" w:date="2021-02-05T18:23:00Z">
        <w:r w:rsidR="00740C99">
          <w:rPr>
            <w:rFonts w:hint="eastAsia"/>
          </w:rPr>
          <w:t>的故事设定做出大量修订，</w:t>
        </w:r>
      </w:ins>
      <w:ins w:id="121" w:author="董 宇阳" w:date="2021-02-05T18:26:00Z">
        <w:r w:rsidR="00740C99">
          <w:rPr>
            <w:rFonts w:hint="eastAsia"/>
          </w:rPr>
          <w:t>解决游戏的</w:t>
        </w:r>
      </w:ins>
      <w:ins w:id="122" w:author="董 宇阳" w:date="2021-02-05T18:27:00Z">
        <w:r w:rsidR="00740C99">
          <w:rPr>
            <w:rFonts w:hint="eastAsia"/>
          </w:rPr>
          <w:t>故事漏洞，例如</w:t>
        </w:r>
      </w:ins>
      <w:ins w:id="123" w:author="董 宇阳" w:date="2021-02-05T18:24:00Z">
        <w:r w:rsidR="00740C99">
          <w:rPr>
            <w:rFonts w:hint="eastAsia"/>
          </w:rPr>
          <w:t>为何地球上会出现索沙利亚的游戏角色</w:t>
        </w:r>
      </w:ins>
      <w:ins w:id="124" w:author="董 宇阳" w:date="2021-02-05T18:25:00Z">
        <w:r w:rsidR="00740C99">
          <w:rPr>
            <w:rFonts w:hint="eastAsia"/>
          </w:rPr>
          <w:t>，</w:t>
        </w:r>
      </w:ins>
      <w:ins w:id="125" w:author="董 宇阳" w:date="2021-02-05T18:27:00Z">
        <w:r w:rsidR="00740C99">
          <w:rPr>
            <w:rFonts w:hint="eastAsia"/>
          </w:rPr>
          <w:t>以及涉及时间线变化的大事件所引发的剧情漏洞。</w:t>
        </w:r>
      </w:ins>
      <w:del w:id="126" w:author="董 宇阳" w:date="2021-02-05T18:27:00Z">
        <w:r w:rsidR="00F27A93" w:rsidDel="00740C99">
          <w:rPr>
            <w:rFonts w:hint="eastAsia"/>
          </w:rPr>
          <w:delText>今天没什么人讨论《创世纪</w:delText>
        </w:r>
        <w:r w:rsidR="00F27A93" w:rsidDel="00740C99">
          <w:rPr>
            <w:rFonts w:hint="eastAsia"/>
          </w:rPr>
          <w:delText xml:space="preserve"> </w:delText>
        </w:r>
        <w:r w:rsidR="00F27A93" w:rsidDel="00740C99">
          <w:delText>2</w:delText>
        </w:r>
        <w:r w:rsidR="00F27A93" w:rsidDel="00740C99">
          <w:rPr>
            <w:rFonts w:hint="eastAsia"/>
          </w:rPr>
          <w:delText>》的另一个原因是后续作品推翻了这一作中的很多</w:delText>
        </w:r>
        <w:r w:rsidR="00BE1C44" w:rsidDel="00740C99">
          <w:rPr>
            <w:rFonts w:hint="eastAsia"/>
          </w:rPr>
          <w:delText>重大</w:delText>
        </w:r>
        <w:r w:rsidR="00F27A93" w:rsidDel="00740C99">
          <w:rPr>
            <w:rFonts w:hint="eastAsia"/>
          </w:rPr>
          <w:delText>事件</w:delText>
        </w:r>
        <w:r w:rsidR="00BF4678" w:rsidDel="00740C99">
          <w:rPr>
            <w:rFonts w:hint="eastAsia"/>
          </w:rPr>
          <w:delText>，解决了关于为什么索沙利亚人会来到地球的问题，还有时间旅行这个设定造成的不少剧情漏洞</w:delText>
        </w:r>
      </w:del>
    </w:p>
    <w:p w14:paraId="3B44FBDA" w14:textId="7C45714C" w:rsidR="00BF4678" w:rsidRDefault="00BF4678" w:rsidP="00400BF4">
      <w:pPr>
        <w:pStyle w:val="-21"/>
        <w:ind w:firstLine="420"/>
      </w:pPr>
      <w:r>
        <w:rPr>
          <w:rFonts w:hint="eastAsia"/>
        </w:rPr>
        <w:t>《创世纪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》有很多好的想法，</w:t>
      </w:r>
      <w:ins w:id="127" w:author="董 宇阳" w:date="2021-02-05T18:28:00Z">
        <w:r w:rsidR="00740C99">
          <w:rPr>
            <w:rFonts w:hint="eastAsia"/>
          </w:rPr>
          <w:t>让当时的玩家耳目一新</w:t>
        </w:r>
      </w:ins>
      <w:del w:id="128" w:author="董 宇阳" w:date="2021-02-05T18:28:00Z">
        <w:r w:rsidDel="00740C99">
          <w:rPr>
            <w:rFonts w:hint="eastAsia"/>
          </w:rPr>
          <w:delText>对当时的玩家来说是很出众的</w:delText>
        </w:r>
      </w:del>
      <w:r>
        <w:rPr>
          <w:rFonts w:hint="eastAsia"/>
        </w:rPr>
        <w:t>。然而时至今日，其</w:t>
      </w:r>
      <w:r w:rsidR="00552706">
        <w:rPr>
          <w:rFonts w:hint="eastAsia"/>
        </w:rPr>
        <w:t>单调</w:t>
      </w:r>
      <w:ins w:id="129" w:author="董 宇阳" w:date="2021-02-05T18:28:00Z">
        <w:r w:rsidR="00740C99">
          <w:rPr>
            <w:rFonts w:hint="eastAsia"/>
          </w:rPr>
          <w:t>重复</w:t>
        </w:r>
      </w:ins>
      <w:r w:rsidR="00552706">
        <w:rPr>
          <w:rFonts w:hint="eastAsia"/>
        </w:rPr>
        <w:t>的游玩体验和空洞的游戏内容</w:t>
      </w:r>
      <w:r>
        <w:rPr>
          <w:rFonts w:hint="eastAsia"/>
        </w:rPr>
        <w:t>让《创世纪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》</w:t>
      </w:r>
      <w:ins w:id="130" w:author="董 宇阳" w:date="2021-02-05T18:36:00Z">
        <w:r w:rsidR="009C0AC4">
          <w:rPr>
            <w:rFonts w:hint="eastAsia"/>
          </w:rPr>
          <w:t>成为</w:t>
        </w:r>
      </w:ins>
      <w:del w:id="131" w:author="董 宇阳" w:date="2021-02-05T18:36:00Z">
        <w:r w:rsidDel="009C0AC4">
          <w:rPr>
            <w:rFonts w:hint="eastAsia"/>
          </w:rPr>
          <w:delText>变成了</w:delText>
        </w:r>
      </w:del>
      <w:r>
        <w:rPr>
          <w:rFonts w:hint="eastAsia"/>
        </w:rPr>
        <w:t>系列中最过时的作</w:t>
      </w:r>
      <w:r w:rsidR="00552706">
        <w:rPr>
          <w:rFonts w:hint="eastAsia"/>
        </w:rPr>
        <w:t>品</w:t>
      </w:r>
      <w:r>
        <w:rPr>
          <w:rFonts w:hint="eastAsia"/>
        </w:rPr>
        <w:t>。不过没关系，真正的佳作还在后头。</w:t>
      </w:r>
    </w:p>
    <w:p w14:paraId="48D5BBAD" w14:textId="2699DE1E" w:rsidR="00DC41BE" w:rsidRDefault="00DC41BE" w:rsidP="00F57896">
      <w:pPr>
        <w:pStyle w:val="-21"/>
        <w:ind w:firstLineChars="0" w:firstLine="0"/>
      </w:pPr>
      <w:r>
        <w:rPr>
          <w:rFonts w:hint="eastAsia"/>
          <w:noProof/>
        </w:rPr>
        <w:drawing>
          <wp:inline distT="0" distB="0" distL="0" distR="0" wp14:anchorId="291C058F" wp14:editId="2F89A8A8">
            <wp:extent cx="2954268" cy="2221199"/>
            <wp:effectExtent l="0" t="0" r="0" b="8255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9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268" cy="22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C241" w14:textId="1902C513" w:rsidR="009B48BF" w:rsidRDefault="00DC41BE" w:rsidP="00BF4678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0787">
        <w:rPr>
          <w:noProof/>
        </w:rPr>
        <w:t>1</w:t>
      </w:r>
      <w:r>
        <w:fldChar w:fldCharType="end"/>
      </w:r>
      <w:r>
        <w:t xml:space="preserve"> </w:t>
      </w:r>
      <w:r w:rsidR="00400BF4">
        <w:rPr>
          <w:rFonts w:hint="eastAsia"/>
        </w:rPr>
        <w:t>这是公元前</w:t>
      </w:r>
      <w:r w:rsidR="00400BF4" w:rsidRPr="00A1637A">
        <w:rPr>
          <w:rFonts w:ascii="Times New Roman" w:hAnsi="Times New Roman" w:cs="Times New Roman"/>
          <w:rPrChange w:id="132" w:author="董 宇阳" w:date="2021-02-05T19:05:00Z">
            <w:rPr/>
          </w:rPrChange>
        </w:rPr>
        <w:t xml:space="preserve"> 1423</w:t>
      </w:r>
      <w:r w:rsidR="00400BF4">
        <w:t xml:space="preserve"> </w:t>
      </w:r>
      <w:r w:rsidR="00400BF4">
        <w:rPr>
          <w:rFonts w:hint="eastAsia"/>
        </w:rPr>
        <w:t>年的欧洲大陆，你要打败一头兽人。游戏地图并不大，但</w:t>
      </w:r>
      <w:del w:id="133" w:author="董 宇阳" w:date="2021-02-05T18:30:00Z">
        <w:r w:rsidR="00400BF4" w:rsidDel="00740C99">
          <w:rPr>
            <w:rFonts w:hint="eastAsia"/>
          </w:rPr>
          <w:delText>在游戏中</w:delText>
        </w:r>
      </w:del>
      <w:r w:rsidR="00400BF4">
        <w:rPr>
          <w:rFonts w:hint="eastAsia"/>
        </w:rPr>
        <w:t>不同的时间段里</w:t>
      </w:r>
      <w:ins w:id="134" w:author="董 宇阳" w:date="2021-02-05T18:30:00Z">
        <w:r w:rsidR="00740C99">
          <w:rPr>
            <w:rFonts w:hint="eastAsia"/>
          </w:rPr>
          <w:t>地图</w:t>
        </w:r>
      </w:ins>
      <w:r w:rsidR="00400BF4">
        <w:rPr>
          <w:rFonts w:hint="eastAsia"/>
        </w:rPr>
        <w:t>会有所变化。</w:t>
      </w:r>
    </w:p>
    <w:p w14:paraId="6D84C12F" w14:textId="77777777" w:rsidR="00F57896" w:rsidRDefault="00F57896" w:rsidP="00BF4678">
      <w:pPr>
        <w:pStyle w:val="-21"/>
        <w:ind w:firstLineChars="0" w:firstLine="0"/>
      </w:pPr>
    </w:p>
    <w:p w14:paraId="156A1B9B" w14:textId="77777777" w:rsidR="00AC0787" w:rsidRDefault="00AC0787" w:rsidP="00AC0787">
      <w:pPr>
        <w:pStyle w:val="-21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0ACB39B6" wp14:editId="2FCE4DEF">
            <wp:extent cx="3073555" cy="23108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55" cy="231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4D7F" w14:textId="219893D1" w:rsidR="00AC0787" w:rsidRDefault="00AC0787" w:rsidP="00AC0787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552706">
        <w:rPr>
          <w:rFonts w:hint="eastAsia"/>
        </w:rPr>
        <w:t>尽管《创世纪</w:t>
      </w:r>
      <w:r w:rsidR="00552706">
        <w:rPr>
          <w:rFonts w:hint="eastAsia"/>
        </w:rPr>
        <w:t xml:space="preserve"> </w:t>
      </w:r>
      <w:r w:rsidR="00552706" w:rsidRPr="00A1637A">
        <w:rPr>
          <w:rFonts w:ascii="Times New Roman" w:hAnsi="Times New Roman" w:cs="Times New Roman"/>
          <w:rPrChange w:id="135" w:author="董 宇阳" w:date="2021-02-05T19:05:00Z">
            <w:rPr/>
          </w:rPrChange>
        </w:rPr>
        <w:t>2</w:t>
      </w:r>
      <w:r w:rsidR="00552706">
        <w:rPr>
          <w:rFonts w:hint="eastAsia"/>
        </w:rPr>
        <w:t>》与前作</w:t>
      </w:r>
      <w:r w:rsidR="001C21E6">
        <w:rPr>
          <w:rFonts w:hint="eastAsia"/>
        </w:rPr>
        <w:t>十分相似，游戏中还是有不少改进，可以探索更大的城镇，还加入了水面波纹的动画。</w:t>
      </w:r>
    </w:p>
    <w:p w14:paraId="22647E15" w14:textId="77777777" w:rsidR="00F57896" w:rsidRDefault="00F57896" w:rsidP="00791749">
      <w:pPr>
        <w:pStyle w:val="-21"/>
        <w:ind w:firstLine="420"/>
      </w:pPr>
    </w:p>
    <w:p w14:paraId="4C69BED0" w14:textId="77777777" w:rsidR="00DC41BE" w:rsidRDefault="00DC41BE" w:rsidP="00EA10AB">
      <w:pPr>
        <w:pStyle w:val="-21"/>
        <w:ind w:firstLine="420"/>
      </w:pPr>
    </w:p>
    <w:p w14:paraId="41848622" w14:textId="2C22834D" w:rsidR="00F8075D" w:rsidRPr="00E07734" w:rsidRDefault="00F8075D" w:rsidP="00F8075D">
      <w:pPr>
        <w:pStyle w:val="af"/>
      </w:pPr>
    </w:p>
    <w:sectPr w:rsidR="00F8075D" w:rsidRPr="00E07734" w:rsidSect="00A8527F">
      <w:headerReference w:type="default" r:id="rId18"/>
      <w:footerReference w:type="default" r:id="rId19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11" w:author="董 宇阳" w:date="2021-02-05T18:35:00Z" w:initials="董">
    <w:p w14:paraId="48C0B01E" w14:textId="70EE2D1C" w:rsidR="009C0AC4" w:rsidRDefault="009C0AC4">
      <w:pPr>
        <w:pStyle w:val="af4"/>
        <w:rPr>
          <w:rFonts w:hint="eastAsia"/>
        </w:rPr>
      </w:pPr>
      <w:r>
        <w:rPr>
          <w:rStyle w:val="af3"/>
        </w:rPr>
        <w:annotationRef/>
      </w:r>
      <w:r>
        <w:rPr>
          <w:rFonts w:hint="eastAsia"/>
        </w:rPr>
        <w:t>原文的“another”没有上下文照应，直译的话很是突兀，所以有所调整。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8C0B0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80E6E" w16cex:dateUtc="2021-02-05T10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8C0B01E" w16cid:durableId="23C80E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3105D" w14:textId="77777777" w:rsidR="00983B09" w:rsidRDefault="00983B09" w:rsidP="00F841EF">
      <w:r>
        <w:separator/>
      </w:r>
    </w:p>
  </w:endnote>
  <w:endnote w:type="continuationSeparator" w:id="0">
    <w:p w14:paraId="42E4DC24" w14:textId="77777777" w:rsidR="00983B09" w:rsidRDefault="00983B09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811FE" w14:textId="77777777" w:rsidR="001D1957" w:rsidRPr="00412ACB" w:rsidRDefault="001D1957" w:rsidP="00412ACB">
    <w:pPr>
      <w:pStyle w:val="Footer-Grey12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F30F8" w14:textId="77777777" w:rsidR="001D1957" w:rsidRPr="00412ACB" w:rsidRDefault="001D1957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7CA16" w14:textId="77777777" w:rsidR="00983B09" w:rsidRDefault="00983B09" w:rsidP="00F841EF">
      <w:r>
        <w:separator/>
      </w:r>
    </w:p>
  </w:footnote>
  <w:footnote w:type="continuationSeparator" w:id="0">
    <w:p w14:paraId="23BBED4C" w14:textId="77777777" w:rsidR="00983B09" w:rsidRDefault="00983B09" w:rsidP="00F84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2917D" w14:textId="77777777" w:rsidR="001D1957" w:rsidRDefault="001D1957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455EF" w14:textId="77777777" w:rsidR="001D1957" w:rsidRDefault="001D1957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董 宇阳">
    <w15:presenceInfo w15:providerId="Windows Live" w15:userId="496e0ec1da4de1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4D"/>
    <w:rsid w:val="00003B44"/>
    <w:rsid w:val="00045DB7"/>
    <w:rsid w:val="00055882"/>
    <w:rsid w:val="00062CAA"/>
    <w:rsid w:val="00064042"/>
    <w:rsid w:val="00082F7B"/>
    <w:rsid w:val="00087AE0"/>
    <w:rsid w:val="000A6A0B"/>
    <w:rsid w:val="000B34CB"/>
    <w:rsid w:val="000C1A81"/>
    <w:rsid w:val="000D6670"/>
    <w:rsid w:val="000E4E1E"/>
    <w:rsid w:val="001054CA"/>
    <w:rsid w:val="00111EB5"/>
    <w:rsid w:val="00117365"/>
    <w:rsid w:val="00150BAB"/>
    <w:rsid w:val="00153EE2"/>
    <w:rsid w:val="00156848"/>
    <w:rsid w:val="001573DA"/>
    <w:rsid w:val="00164AB4"/>
    <w:rsid w:val="0016522A"/>
    <w:rsid w:val="001806CB"/>
    <w:rsid w:val="001B3B4D"/>
    <w:rsid w:val="001C21E6"/>
    <w:rsid w:val="001C799A"/>
    <w:rsid w:val="001D0E73"/>
    <w:rsid w:val="001D1957"/>
    <w:rsid w:val="001D2866"/>
    <w:rsid w:val="001D5185"/>
    <w:rsid w:val="001D5E94"/>
    <w:rsid w:val="001E3EFC"/>
    <w:rsid w:val="001F3F1F"/>
    <w:rsid w:val="001F5FF0"/>
    <w:rsid w:val="001F6039"/>
    <w:rsid w:val="002169D6"/>
    <w:rsid w:val="002312C8"/>
    <w:rsid w:val="00234451"/>
    <w:rsid w:val="002425D0"/>
    <w:rsid w:val="00245193"/>
    <w:rsid w:val="002466B9"/>
    <w:rsid w:val="002602A7"/>
    <w:rsid w:val="0026784B"/>
    <w:rsid w:val="00270C80"/>
    <w:rsid w:val="00273981"/>
    <w:rsid w:val="00285E6A"/>
    <w:rsid w:val="002A2333"/>
    <w:rsid w:val="002A5139"/>
    <w:rsid w:val="002C1470"/>
    <w:rsid w:val="002D01D3"/>
    <w:rsid w:val="002E50DE"/>
    <w:rsid w:val="002F1A0E"/>
    <w:rsid w:val="002F3408"/>
    <w:rsid w:val="002F7493"/>
    <w:rsid w:val="00301B2B"/>
    <w:rsid w:val="003249D9"/>
    <w:rsid w:val="00333CDD"/>
    <w:rsid w:val="003453F4"/>
    <w:rsid w:val="00355319"/>
    <w:rsid w:val="003575CF"/>
    <w:rsid w:val="00362338"/>
    <w:rsid w:val="00366B4E"/>
    <w:rsid w:val="003845EC"/>
    <w:rsid w:val="00385064"/>
    <w:rsid w:val="00385C4B"/>
    <w:rsid w:val="00386127"/>
    <w:rsid w:val="003D5234"/>
    <w:rsid w:val="003E13C6"/>
    <w:rsid w:val="003F442C"/>
    <w:rsid w:val="003F4CD0"/>
    <w:rsid w:val="00400BF4"/>
    <w:rsid w:val="00412ACB"/>
    <w:rsid w:val="00427A03"/>
    <w:rsid w:val="004367FE"/>
    <w:rsid w:val="00441ABC"/>
    <w:rsid w:val="00445F1D"/>
    <w:rsid w:val="00473DBD"/>
    <w:rsid w:val="004B4D18"/>
    <w:rsid w:val="004B7AB8"/>
    <w:rsid w:val="004C323F"/>
    <w:rsid w:val="004C691F"/>
    <w:rsid w:val="00503E5C"/>
    <w:rsid w:val="005062C4"/>
    <w:rsid w:val="005132BB"/>
    <w:rsid w:val="00532598"/>
    <w:rsid w:val="00550A5C"/>
    <w:rsid w:val="00552706"/>
    <w:rsid w:val="00554140"/>
    <w:rsid w:val="00561057"/>
    <w:rsid w:val="005759B2"/>
    <w:rsid w:val="00587227"/>
    <w:rsid w:val="00594354"/>
    <w:rsid w:val="005A2AD5"/>
    <w:rsid w:val="005B5669"/>
    <w:rsid w:val="005E1D00"/>
    <w:rsid w:val="00621D8F"/>
    <w:rsid w:val="0062507E"/>
    <w:rsid w:val="0065046D"/>
    <w:rsid w:val="006524A1"/>
    <w:rsid w:val="006530AD"/>
    <w:rsid w:val="00657B80"/>
    <w:rsid w:val="006610BC"/>
    <w:rsid w:val="00661441"/>
    <w:rsid w:val="00664DA0"/>
    <w:rsid w:val="006722AD"/>
    <w:rsid w:val="0067675A"/>
    <w:rsid w:val="00694FCF"/>
    <w:rsid w:val="006B2C72"/>
    <w:rsid w:val="006B3758"/>
    <w:rsid w:val="006C1DEC"/>
    <w:rsid w:val="006F4D28"/>
    <w:rsid w:val="0071094A"/>
    <w:rsid w:val="0071777F"/>
    <w:rsid w:val="00730438"/>
    <w:rsid w:val="00731BF1"/>
    <w:rsid w:val="00740C99"/>
    <w:rsid w:val="00746BE5"/>
    <w:rsid w:val="0076179A"/>
    <w:rsid w:val="007752FB"/>
    <w:rsid w:val="007831F8"/>
    <w:rsid w:val="00785A27"/>
    <w:rsid w:val="007869FA"/>
    <w:rsid w:val="00791749"/>
    <w:rsid w:val="007A2BD6"/>
    <w:rsid w:val="007D71D1"/>
    <w:rsid w:val="00804F76"/>
    <w:rsid w:val="00806138"/>
    <w:rsid w:val="008451DD"/>
    <w:rsid w:val="00857D3E"/>
    <w:rsid w:val="00861514"/>
    <w:rsid w:val="00876728"/>
    <w:rsid w:val="00885A03"/>
    <w:rsid w:val="00890C17"/>
    <w:rsid w:val="008913E9"/>
    <w:rsid w:val="00891D5D"/>
    <w:rsid w:val="008931DD"/>
    <w:rsid w:val="008A620A"/>
    <w:rsid w:val="008B497A"/>
    <w:rsid w:val="008D4384"/>
    <w:rsid w:val="008D5696"/>
    <w:rsid w:val="008E2428"/>
    <w:rsid w:val="008E3CB4"/>
    <w:rsid w:val="008F142C"/>
    <w:rsid w:val="008F2B87"/>
    <w:rsid w:val="00911BFC"/>
    <w:rsid w:val="00915D9D"/>
    <w:rsid w:val="0092507E"/>
    <w:rsid w:val="00937B95"/>
    <w:rsid w:val="00960341"/>
    <w:rsid w:val="0097206B"/>
    <w:rsid w:val="00983B09"/>
    <w:rsid w:val="009B351E"/>
    <w:rsid w:val="009B48BF"/>
    <w:rsid w:val="009B5ACC"/>
    <w:rsid w:val="009C0AC4"/>
    <w:rsid w:val="009C45E4"/>
    <w:rsid w:val="00A1637A"/>
    <w:rsid w:val="00A2094B"/>
    <w:rsid w:val="00A335D5"/>
    <w:rsid w:val="00A3384D"/>
    <w:rsid w:val="00A34B6E"/>
    <w:rsid w:val="00A36394"/>
    <w:rsid w:val="00A47A89"/>
    <w:rsid w:val="00A50650"/>
    <w:rsid w:val="00A633EF"/>
    <w:rsid w:val="00A703B1"/>
    <w:rsid w:val="00A773E6"/>
    <w:rsid w:val="00A8527F"/>
    <w:rsid w:val="00A867B3"/>
    <w:rsid w:val="00A8783F"/>
    <w:rsid w:val="00AA606A"/>
    <w:rsid w:val="00AA68E8"/>
    <w:rsid w:val="00AC0787"/>
    <w:rsid w:val="00AC153E"/>
    <w:rsid w:val="00AC3916"/>
    <w:rsid w:val="00AC437D"/>
    <w:rsid w:val="00AD4E13"/>
    <w:rsid w:val="00B10315"/>
    <w:rsid w:val="00B10A40"/>
    <w:rsid w:val="00B23138"/>
    <w:rsid w:val="00B25851"/>
    <w:rsid w:val="00B40A96"/>
    <w:rsid w:val="00B415B0"/>
    <w:rsid w:val="00B50715"/>
    <w:rsid w:val="00B62941"/>
    <w:rsid w:val="00B64617"/>
    <w:rsid w:val="00BA2914"/>
    <w:rsid w:val="00BE1C44"/>
    <w:rsid w:val="00BE1C72"/>
    <w:rsid w:val="00BE74A7"/>
    <w:rsid w:val="00BF11F4"/>
    <w:rsid w:val="00BF4678"/>
    <w:rsid w:val="00C2685A"/>
    <w:rsid w:val="00C36086"/>
    <w:rsid w:val="00C61659"/>
    <w:rsid w:val="00C7080D"/>
    <w:rsid w:val="00C81345"/>
    <w:rsid w:val="00CA3F9F"/>
    <w:rsid w:val="00CE2F7E"/>
    <w:rsid w:val="00D02128"/>
    <w:rsid w:val="00D03448"/>
    <w:rsid w:val="00D14C1E"/>
    <w:rsid w:val="00D2473E"/>
    <w:rsid w:val="00D40B17"/>
    <w:rsid w:val="00D43879"/>
    <w:rsid w:val="00D47D43"/>
    <w:rsid w:val="00D62021"/>
    <w:rsid w:val="00D74177"/>
    <w:rsid w:val="00D81BDB"/>
    <w:rsid w:val="00DA3E65"/>
    <w:rsid w:val="00DA4567"/>
    <w:rsid w:val="00DB684D"/>
    <w:rsid w:val="00DC199F"/>
    <w:rsid w:val="00DC41BE"/>
    <w:rsid w:val="00DC7054"/>
    <w:rsid w:val="00DD0457"/>
    <w:rsid w:val="00DD1A42"/>
    <w:rsid w:val="00DF1BD2"/>
    <w:rsid w:val="00E06D6C"/>
    <w:rsid w:val="00E07734"/>
    <w:rsid w:val="00E1534E"/>
    <w:rsid w:val="00E15496"/>
    <w:rsid w:val="00E20D0F"/>
    <w:rsid w:val="00E377C2"/>
    <w:rsid w:val="00E61F41"/>
    <w:rsid w:val="00E63C55"/>
    <w:rsid w:val="00E81749"/>
    <w:rsid w:val="00E96BDA"/>
    <w:rsid w:val="00EA10AB"/>
    <w:rsid w:val="00EA35E2"/>
    <w:rsid w:val="00EC684F"/>
    <w:rsid w:val="00EC6E10"/>
    <w:rsid w:val="00EE2E4F"/>
    <w:rsid w:val="00EE3E02"/>
    <w:rsid w:val="00F27A93"/>
    <w:rsid w:val="00F27EC2"/>
    <w:rsid w:val="00F46451"/>
    <w:rsid w:val="00F505B5"/>
    <w:rsid w:val="00F566E3"/>
    <w:rsid w:val="00F57896"/>
    <w:rsid w:val="00F734E7"/>
    <w:rsid w:val="00F75076"/>
    <w:rsid w:val="00F800C8"/>
    <w:rsid w:val="00F8075D"/>
    <w:rsid w:val="00F841EF"/>
    <w:rsid w:val="00FA259E"/>
    <w:rsid w:val="00FE4EC8"/>
    <w:rsid w:val="00FE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42C3D"/>
  <w15:chartTrackingRefBased/>
  <w15:docId w15:val="{AD44B006-7A8B-4F96-A18C-DFB735CF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rsid w:val="00B25851"/>
    <w:rPr>
      <w:sz w:val="18"/>
      <w:szCs w:val="18"/>
    </w:rPr>
  </w:style>
  <w:style w:type="character" w:styleId="a9">
    <w:name w:val="footnote reference"/>
    <w:basedOn w:val="a0"/>
    <w:uiPriority w:val="99"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caption"/>
    <w:basedOn w:val="a"/>
    <w:next w:val="a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064042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64042"/>
    <w:rPr>
      <w:sz w:val="18"/>
      <w:szCs w:val="18"/>
    </w:rPr>
  </w:style>
  <w:style w:type="paragraph" w:styleId="af2">
    <w:name w:val="List Paragraph"/>
    <w:basedOn w:val="a"/>
    <w:uiPriority w:val="34"/>
    <w:qFormat/>
    <w:rsid w:val="002169D6"/>
    <w:pPr>
      <w:ind w:firstLineChars="200" w:firstLine="420"/>
    </w:pPr>
  </w:style>
  <w:style w:type="paragraph" w:customStyle="1" w:styleId="-21">
    <w:name w:val="正文-首行缩进21"/>
    <w:basedOn w:val="a"/>
    <w:qFormat/>
    <w:rsid w:val="006C1DEC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paragraph" w:customStyle="1" w:styleId="Footer-Grey30">
    <w:name w:val="Footer-Grey30"/>
    <w:basedOn w:val="a"/>
    <w:qFormat/>
    <w:rsid w:val="006C1DEC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Footer-Grey121">
    <w:name w:val="Footer-Grey121"/>
    <w:basedOn w:val="a"/>
    <w:qFormat/>
    <w:rsid w:val="006C1DEC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styleId="af3">
    <w:name w:val="annotation reference"/>
    <w:basedOn w:val="a0"/>
    <w:uiPriority w:val="99"/>
    <w:semiHidden/>
    <w:unhideWhenUsed/>
    <w:rsid w:val="009C0AC4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9C0AC4"/>
    <w:pPr>
      <w:jc w:val="left"/>
    </w:pPr>
  </w:style>
  <w:style w:type="character" w:customStyle="1" w:styleId="af5">
    <w:name w:val="批注文字 字符"/>
    <w:basedOn w:val="a0"/>
    <w:link w:val="af4"/>
    <w:uiPriority w:val="99"/>
    <w:semiHidden/>
    <w:rsid w:val="009C0AC4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C0AC4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9C0A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11/relationships/commentsExtended" Target="commentsExtended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&#31456;&#33410;&#27169;&#29256;2020090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78EFA-1981-42A5-9A4E-EE7C504BD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章节模版20200902</Template>
  <TotalTime>7366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FanQuan</dc:creator>
  <cp:keywords/>
  <dc:description/>
  <cp:lastModifiedBy>董 宇阳</cp:lastModifiedBy>
  <cp:revision>34</cp:revision>
  <dcterms:created xsi:type="dcterms:W3CDTF">2020-09-10T01:22:00Z</dcterms:created>
  <dcterms:modified xsi:type="dcterms:W3CDTF">2021-02-05T11:05:00Z</dcterms:modified>
</cp:coreProperties>
</file>