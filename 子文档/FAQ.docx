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DC6B9" w14:textId="4DA08490" w:rsidR="0016522A" w:rsidRPr="00F734E7" w:rsidRDefault="0036132D" w:rsidP="00916871">
      <w:pPr>
        <w:pStyle w:val="3"/>
        <w:pPrChange w:id="0" w:author="Fan Quan" w:date="2020-08-27T19:12:00Z">
          <w:pPr>
            <w:pStyle w:val="2"/>
          </w:pPr>
        </w:pPrChange>
      </w:pPr>
      <w:r>
        <w:rPr>
          <w:rFonts w:hint="eastAsia"/>
        </w:rPr>
        <w:t>常见问题解答</w:t>
      </w:r>
    </w:p>
    <w:p w14:paraId="4FFD6B9E" w14:textId="00074278" w:rsidR="0016522A" w:rsidRDefault="0016522A" w:rsidP="00F734E7"/>
    <w:p w14:paraId="48166005" w14:textId="3FBA5B57" w:rsidR="0016522A" w:rsidRPr="008F2B87" w:rsidRDefault="0016522A" w:rsidP="008F2B87">
      <w:pPr>
        <w:jc w:val="left"/>
      </w:pPr>
      <w:r w:rsidRPr="008F2B87">
        <w:rPr>
          <w:rFonts w:hint="eastAsia"/>
        </w:rPr>
        <w:t>翻译：</w:t>
      </w:r>
      <w:r w:rsidR="009E7C16">
        <w:rPr>
          <w:rFonts w:hint="eastAsia"/>
        </w:rPr>
        <w:t>L</w:t>
      </w:r>
      <w:r w:rsidR="009E7C16">
        <w:t>ightningChris</w:t>
      </w:r>
    </w:p>
    <w:p w14:paraId="1D6E6E92" w14:textId="77777777" w:rsidR="0016522A" w:rsidRDefault="004C72DC" w:rsidP="00F734E7">
      <w:r>
        <w:pict w14:anchorId="75BA7DDE">
          <v:rect id="_x0000_i1025" style="width:261.65pt;height:1pt" o:hrpct="500" o:hrstd="t" o:hrnoshade="t" o:hr="t" fillcolor="#cfcdcd [2894]" stroked="f"/>
        </w:pict>
      </w:r>
    </w:p>
    <w:p w14:paraId="309486D8" w14:textId="77777777" w:rsidR="0016522A" w:rsidRDefault="0016522A"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4D05E1F6" w14:textId="67D7947A" w:rsidR="009C45E4" w:rsidRDefault="00A8257D" w:rsidP="00E066A8">
      <w:pPr>
        <w:pStyle w:val="-"/>
        <w:ind w:firstLineChars="0" w:firstLine="0"/>
      </w:pPr>
      <w:r w:rsidRPr="00A8257D">
        <w:rPr>
          <w:rFonts w:hint="eastAsia"/>
        </w:rPr>
        <w:t>D</w:t>
      </w:r>
      <w:r w:rsidRPr="00A8257D">
        <w:t>OS</w:t>
      </w:r>
      <w:del w:id="1" w:author="Fan Quan" w:date="2020-08-27T19:12:00Z">
        <w:r w:rsidRPr="00A8257D" w:rsidDel="00916871">
          <w:rPr>
            <w:rFonts w:hint="eastAsia"/>
          </w:rPr>
          <w:delText xml:space="preserve">, </w:delText>
        </w:r>
      </w:del>
      <w:ins w:id="2" w:author="Fan Quan" w:date="2020-08-27T19:12:00Z">
        <w:r w:rsidR="00916871">
          <w:rPr>
            <w:rFonts w:hint="eastAsia"/>
          </w:rPr>
          <w:t>，</w:t>
        </w:r>
      </w:ins>
      <w:r w:rsidRPr="00A8257D">
        <w:t>Apple</w:t>
      </w:r>
      <w:ins w:id="3" w:author="Fan Quan" w:date="2020-08-27T19:12:00Z">
        <w:r w:rsidR="00916871">
          <w:rPr>
            <w:rFonts w:hint="eastAsia"/>
          </w:rPr>
          <w:t>，</w:t>
        </w:r>
      </w:ins>
      <w:del w:id="4" w:author="Fan Quan" w:date="2020-08-27T19:12:00Z">
        <w:r w:rsidRPr="00A8257D" w:rsidDel="00916871">
          <w:delText xml:space="preserve">, </w:delText>
        </w:r>
      </w:del>
      <w:r w:rsidRPr="00A8257D">
        <w:t>C64</w:t>
      </w:r>
      <w:ins w:id="5" w:author="Fan Quan" w:date="2020-08-27T19:12:00Z">
        <w:r w:rsidR="00916871">
          <w:rPr>
            <w:rFonts w:hint="eastAsia"/>
          </w:rPr>
          <w:t>，</w:t>
        </w:r>
      </w:ins>
      <w:del w:id="6" w:author="Fan Quan" w:date="2020-08-27T19:12:00Z">
        <w:r w:rsidRPr="00A8257D" w:rsidDel="00916871">
          <w:delText xml:space="preserve">, </w:delText>
        </w:r>
      </w:del>
      <w:r w:rsidRPr="00A8257D">
        <w:t>Amiga</w:t>
      </w:r>
      <w:ins w:id="7" w:author="Fan Quan" w:date="2020-08-27T19:12:00Z">
        <w:r w:rsidR="00916871">
          <w:rPr>
            <w:rFonts w:hint="eastAsia"/>
          </w:rPr>
          <w:t>……</w:t>
        </w:r>
      </w:ins>
      <w:del w:id="8" w:author="Fan Quan" w:date="2020-08-27T19:12:00Z">
        <w:r w:rsidRPr="00A8257D" w:rsidDel="00916871">
          <w:delText>…</w:delText>
        </w:r>
      </w:del>
      <w:r w:rsidRPr="00A8257D">
        <w:rPr>
          <w:rFonts w:hint="eastAsia"/>
        </w:rPr>
        <w:t>我该玩哪个版本</w:t>
      </w:r>
      <w:del w:id="9" w:author="Fan Quan" w:date="2020-08-27T19:12:00Z">
        <w:r w:rsidRPr="00A8257D" w:rsidDel="00916871">
          <w:rPr>
            <w:rFonts w:hint="eastAsia"/>
          </w:rPr>
          <w:delText>的游戏</w:delText>
        </w:r>
      </w:del>
      <w:r w:rsidRPr="00A8257D">
        <w:rPr>
          <w:rFonts w:hint="eastAsia"/>
        </w:rPr>
        <w:t>？</w:t>
      </w:r>
    </w:p>
    <w:p w14:paraId="703D8020" w14:textId="5467FC43" w:rsidR="00A8257D" w:rsidRDefault="00A8257D" w:rsidP="00A8257D">
      <w:pPr>
        <w:pStyle w:val="-"/>
        <w:rPr>
          <w:b w:val="0"/>
          <w:bCs w:val="0"/>
        </w:rPr>
      </w:pPr>
      <w:r>
        <w:rPr>
          <w:rFonts w:hint="eastAsia"/>
          <w:b w:val="0"/>
          <w:bCs w:val="0"/>
        </w:rPr>
        <w:t>DOS</w:t>
      </w:r>
      <w:r>
        <w:rPr>
          <w:b w:val="0"/>
          <w:bCs w:val="0"/>
        </w:rPr>
        <w:t xml:space="preserve"> </w:t>
      </w:r>
      <w:r>
        <w:rPr>
          <w:rFonts w:hint="eastAsia"/>
          <w:b w:val="0"/>
          <w:bCs w:val="0"/>
        </w:rPr>
        <w:t>版本的游戏通常都是最常见的；这些游戏大多都可以在</w:t>
      </w:r>
      <w:r>
        <w:rPr>
          <w:rFonts w:hint="eastAsia"/>
          <w:b w:val="0"/>
          <w:bCs w:val="0"/>
        </w:rPr>
        <w:t xml:space="preserve"> </w:t>
      </w:r>
      <w:hyperlink r:id="rId9" w:history="1">
        <w:r w:rsidRPr="00A8257D">
          <w:rPr>
            <w:rStyle w:val="aa"/>
            <w:b w:val="0"/>
            <w:bCs w:val="0"/>
          </w:rPr>
          <w:t>GOG</w:t>
        </w:r>
        <w:r w:rsidRPr="00A8257D">
          <w:rPr>
            <w:rStyle w:val="aa"/>
            <w:rFonts w:hint="eastAsia"/>
            <w:b w:val="0"/>
            <w:bCs w:val="0"/>
          </w:rPr>
          <w:t>.</w:t>
        </w:r>
        <w:r w:rsidRPr="00A8257D">
          <w:rPr>
            <w:rStyle w:val="aa"/>
            <w:b w:val="0"/>
            <w:bCs w:val="0"/>
          </w:rPr>
          <w:t>com</w:t>
        </w:r>
      </w:hyperlink>
      <w:r w:rsidR="00AA4FFD">
        <w:rPr>
          <w:b w:val="0"/>
          <w:bCs w:val="0"/>
        </w:rPr>
        <w:t xml:space="preserve"> </w:t>
      </w:r>
      <w:r w:rsidR="007074E1">
        <w:rPr>
          <w:rFonts w:hint="eastAsia"/>
          <w:b w:val="0"/>
          <w:bCs w:val="0"/>
        </w:rPr>
        <w:t>上</w:t>
      </w:r>
      <w:r w:rsidR="00AA4FFD">
        <w:rPr>
          <w:rFonts w:hint="eastAsia"/>
          <w:b w:val="0"/>
          <w:bCs w:val="0"/>
        </w:rPr>
        <w:t>找到</w:t>
      </w:r>
      <w:r w:rsidR="007074E1">
        <w:rPr>
          <w:rFonts w:hint="eastAsia"/>
          <w:b w:val="0"/>
          <w:bCs w:val="0"/>
        </w:rPr>
        <w:t>并且</w:t>
      </w:r>
      <w:del w:id="10" w:author="Fan Quan" w:date="2020-08-27T19:12:00Z">
        <w:r w:rsidR="007074E1" w:rsidDel="00916871">
          <w:rPr>
            <w:rFonts w:hint="eastAsia"/>
            <w:b w:val="0"/>
            <w:bCs w:val="0"/>
          </w:rPr>
          <w:delText>它们</w:delText>
        </w:r>
      </w:del>
      <w:r w:rsidR="007074E1">
        <w:rPr>
          <w:rFonts w:hint="eastAsia"/>
          <w:b w:val="0"/>
          <w:bCs w:val="0"/>
        </w:rPr>
        <w:t>还有个强大且易上手的模拟器：</w:t>
      </w:r>
      <w:hyperlink r:id="rId10" w:history="1">
        <w:r w:rsidR="007074E1" w:rsidRPr="007074E1">
          <w:rPr>
            <w:rStyle w:val="aa"/>
            <w:rFonts w:hint="eastAsia"/>
            <w:b w:val="0"/>
            <w:bCs w:val="0"/>
          </w:rPr>
          <w:t>D</w:t>
        </w:r>
        <w:r w:rsidR="007074E1" w:rsidRPr="007074E1">
          <w:rPr>
            <w:rStyle w:val="aa"/>
            <w:b w:val="0"/>
            <w:bCs w:val="0"/>
          </w:rPr>
          <w:t>OSBox</w:t>
        </w:r>
      </w:hyperlink>
      <w:r w:rsidR="007074E1">
        <w:rPr>
          <w:rFonts w:hint="eastAsia"/>
          <w:b w:val="0"/>
          <w:bCs w:val="0"/>
        </w:rPr>
        <w:t>。</w:t>
      </w:r>
      <w:r w:rsidR="007074E1" w:rsidRPr="00A8257D">
        <w:rPr>
          <w:rFonts w:hint="eastAsia"/>
          <w:b w:val="0"/>
          <w:bCs w:val="0"/>
        </w:rPr>
        <w:t xml:space="preserve"> </w:t>
      </w:r>
    </w:p>
    <w:p w14:paraId="3FDADDB0" w14:textId="7B8500DB" w:rsidR="007074E1" w:rsidRDefault="001E349E" w:rsidP="00A8257D">
      <w:pPr>
        <w:pStyle w:val="-"/>
        <w:rPr>
          <w:b w:val="0"/>
          <w:bCs w:val="0"/>
        </w:rPr>
      </w:pPr>
      <w:r>
        <w:rPr>
          <w:rFonts w:hint="eastAsia"/>
          <w:b w:val="0"/>
          <w:bCs w:val="0"/>
        </w:rPr>
        <w:t>在</w:t>
      </w:r>
      <w:r>
        <w:rPr>
          <w:rFonts w:hint="eastAsia"/>
          <w:b w:val="0"/>
          <w:bCs w:val="0"/>
        </w:rPr>
        <w:t xml:space="preserve"> 1</w:t>
      </w:r>
      <w:r>
        <w:rPr>
          <w:b w:val="0"/>
          <w:bCs w:val="0"/>
        </w:rPr>
        <w:t xml:space="preserve">985 </w:t>
      </w:r>
      <w:r>
        <w:rPr>
          <w:rFonts w:hint="eastAsia"/>
          <w:b w:val="0"/>
          <w:bCs w:val="0"/>
        </w:rPr>
        <w:t>年到</w:t>
      </w:r>
      <w:r>
        <w:rPr>
          <w:rFonts w:hint="eastAsia"/>
          <w:b w:val="0"/>
          <w:bCs w:val="0"/>
        </w:rPr>
        <w:t xml:space="preserve"> 1</w:t>
      </w:r>
      <w:r>
        <w:rPr>
          <w:b w:val="0"/>
          <w:bCs w:val="0"/>
        </w:rPr>
        <w:t xml:space="preserve">990 </w:t>
      </w:r>
      <w:r>
        <w:rPr>
          <w:rFonts w:hint="eastAsia"/>
          <w:b w:val="0"/>
          <w:bCs w:val="0"/>
        </w:rPr>
        <w:t>年期间发行的</w:t>
      </w:r>
      <w:r>
        <w:rPr>
          <w:rFonts w:hint="eastAsia"/>
          <w:b w:val="0"/>
          <w:bCs w:val="0"/>
        </w:rPr>
        <w:t xml:space="preserve"> </w:t>
      </w:r>
      <w:r w:rsidR="007074E1">
        <w:rPr>
          <w:rFonts w:hint="eastAsia"/>
          <w:b w:val="0"/>
          <w:bCs w:val="0"/>
        </w:rPr>
        <w:t>C</w:t>
      </w:r>
      <w:ins w:id="11" w:author="Fan Quan" w:date="2020-08-27T19:14:00Z">
        <w:r w:rsidR="00916871">
          <w:rPr>
            <w:rFonts w:hint="eastAsia"/>
            <w:b w:val="0"/>
            <w:bCs w:val="0"/>
          </w:rPr>
          <w:t>o</w:t>
        </w:r>
        <w:r w:rsidR="00916871">
          <w:rPr>
            <w:b w:val="0"/>
            <w:bCs w:val="0"/>
          </w:rPr>
          <w:t>mmodore Amiga</w:t>
        </w:r>
      </w:ins>
      <w:del w:id="12" w:author="Fan Quan" w:date="2020-08-27T19:14:00Z">
        <w:r w:rsidR="007074E1" w:rsidDel="00916871">
          <w:rPr>
            <w:b w:val="0"/>
            <w:bCs w:val="0"/>
          </w:rPr>
          <w:delText>64</w:delText>
        </w:r>
      </w:del>
      <w:r w:rsidR="007074E1">
        <w:rPr>
          <w:b w:val="0"/>
          <w:bCs w:val="0"/>
        </w:rPr>
        <w:t xml:space="preserve"> </w:t>
      </w:r>
      <w:r>
        <w:rPr>
          <w:rFonts w:hint="eastAsia"/>
          <w:b w:val="0"/>
          <w:bCs w:val="0"/>
        </w:rPr>
        <w:t>版本的游戏有着更好的画面和音效，但是</w:t>
      </w:r>
      <w:del w:id="13" w:author="Fan Quan" w:date="2020-08-27T19:14:00Z">
        <w:r w:rsidDel="00916871">
          <w:rPr>
            <w:rFonts w:hint="eastAsia"/>
            <w:b w:val="0"/>
            <w:bCs w:val="0"/>
          </w:rPr>
          <w:delText>想找到</w:delText>
        </w:r>
      </w:del>
      <w:ins w:id="14" w:author="Fan Quan" w:date="2020-08-27T19:14:00Z">
        <w:r w:rsidR="00916871">
          <w:rPr>
            <w:rFonts w:hint="eastAsia"/>
            <w:b w:val="0"/>
            <w:bCs w:val="0"/>
          </w:rPr>
          <w:t>让</w:t>
        </w:r>
      </w:ins>
      <w:r>
        <w:rPr>
          <w:rFonts w:hint="eastAsia"/>
          <w:b w:val="0"/>
          <w:bCs w:val="0"/>
        </w:rPr>
        <w:t xml:space="preserve"> </w:t>
      </w:r>
      <w:del w:id="15" w:author="Fan Quan" w:date="2020-08-27T19:14:00Z">
        <w:r w:rsidDel="00916871">
          <w:rPr>
            <w:rFonts w:hint="eastAsia"/>
            <w:b w:val="0"/>
            <w:bCs w:val="0"/>
          </w:rPr>
          <w:delText>C</w:delText>
        </w:r>
        <w:r w:rsidDel="00916871">
          <w:rPr>
            <w:b w:val="0"/>
            <w:bCs w:val="0"/>
          </w:rPr>
          <w:delText xml:space="preserve">64 </w:delText>
        </w:r>
      </w:del>
      <w:ins w:id="16" w:author="Fan Quan" w:date="2020-08-27T19:14:00Z">
        <w:r w:rsidR="00916871">
          <w:rPr>
            <w:b w:val="0"/>
            <w:bCs w:val="0"/>
          </w:rPr>
          <w:t>Amiga</w:t>
        </w:r>
        <w:r w:rsidR="00916871">
          <w:rPr>
            <w:b w:val="0"/>
            <w:bCs w:val="0"/>
          </w:rPr>
          <w:t xml:space="preserve"> </w:t>
        </w:r>
      </w:ins>
      <w:r>
        <w:rPr>
          <w:rFonts w:hint="eastAsia"/>
          <w:b w:val="0"/>
          <w:bCs w:val="0"/>
        </w:rPr>
        <w:t>的模拟器</w:t>
      </w:r>
      <w:del w:id="17" w:author="Fan Quan" w:date="2020-08-27T19:14:00Z">
        <w:r w:rsidDel="00916871">
          <w:rPr>
            <w:rFonts w:hint="eastAsia"/>
            <w:b w:val="0"/>
            <w:bCs w:val="0"/>
          </w:rPr>
          <w:delText>来</w:delText>
        </w:r>
      </w:del>
      <w:r>
        <w:rPr>
          <w:rFonts w:hint="eastAsia"/>
          <w:b w:val="0"/>
          <w:bCs w:val="0"/>
        </w:rPr>
        <w:t>运行</w:t>
      </w:r>
      <w:ins w:id="18" w:author="Fan Quan" w:date="2020-08-27T19:14:00Z">
        <w:r w:rsidR="00916871">
          <w:rPr>
            <w:rFonts w:hint="eastAsia"/>
            <w:b w:val="0"/>
            <w:bCs w:val="0"/>
          </w:rPr>
          <w:t>起来</w:t>
        </w:r>
      </w:ins>
      <w:del w:id="19" w:author="Fan Quan" w:date="2020-08-27T19:14:00Z">
        <w:r w:rsidDel="00916871">
          <w:rPr>
            <w:rFonts w:hint="eastAsia"/>
            <w:b w:val="0"/>
            <w:bCs w:val="0"/>
          </w:rPr>
          <w:delText>这些游戏</w:delText>
        </w:r>
      </w:del>
      <w:r>
        <w:rPr>
          <w:rFonts w:hint="eastAsia"/>
          <w:b w:val="0"/>
          <w:bCs w:val="0"/>
        </w:rPr>
        <w:t>会相对更复杂一些。</w:t>
      </w:r>
    </w:p>
    <w:p w14:paraId="09BD167D" w14:textId="47604F46" w:rsidR="001E349E" w:rsidRDefault="001E349E" w:rsidP="00A8257D">
      <w:pPr>
        <w:pStyle w:val="-"/>
        <w:rPr>
          <w:b w:val="0"/>
          <w:bCs w:val="0"/>
        </w:rPr>
      </w:pPr>
      <w:r>
        <w:rPr>
          <w:rFonts w:hint="eastAsia"/>
          <w:b w:val="0"/>
          <w:bCs w:val="0"/>
        </w:rPr>
        <w:t>对于</w:t>
      </w:r>
      <w:r>
        <w:rPr>
          <w:rFonts w:hint="eastAsia"/>
          <w:b w:val="0"/>
          <w:bCs w:val="0"/>
        </w:rPr>
        <w:t xml:space="preserve"> </w:t>
      </w:r>
      <w:r>
        <w:rPr>
          <w:b w:val="0"/>
          <w:bCs w:val="0"/>
        </w:rPr>
        <w:t xml:space="preserve">1985 </w:t>
      </w:r>
      <w:r>
        <w:rPr>
          <w:rFonts w:hint="eastAsia"/>
          <w:b w:val="0"/>
          <w:bCs w:val="0"/>
        </w:rPr>
        <w:t>年之前发行的游戏，</w:t>
      </w:r>
      <w:r>
        <w:rPr>
          <w:rFonts w:hint="eastAsia"/>
          <w:b w:val="0"/>
          <w:bCs w:val="0"/>
        </w:rPr>
        <w:t>Apple</w:t>
      </w:r>
      <w:r>
        <w:rPr>
          <w:b w:val="0"/>
          <w:bCs w:val="0"/>
        </w:rPr>
        <w:t xml:space="preserve"> </w:t>
      </w:r>
      <w:r>
        <w:rPr>
          <w:rFonts w:ascii="微软雅黑" w:hAnsi="微软雅黑" w:hint="eastAsia"/>
          <w:b w:val="0"/>
          <w:bCs w:val="0"/>
        </w:rPr>
        <w:t>Ⅱ</w:t>
      </w:r>
      <w:r>
        <w:rPr>
          <w:rFonts w:hint="eastAsia"/>
          <w:b w:val="0"/>
          <w:bCs w:val="0"/>
        </w:rPr>
        <w:t xml:space="preserve"> </w:t>
      </w:r>
      <w:r>
        <w:rPr>
          <w:rFonts w:hint="eastAsia"/>
          <w:b w:val="0"/>
          <w:bCs w:val="0"/>
        </w:rPr>
        <w:t>的版本会是最好的</w:t>
      </w:r>
      <w:ins w:id="20" w:author="Fan Quan" w:date="2020-08-27T19:15:00Z">
        <w:r w:rsidR="00D83F54">
          <w:rPr>
            <w:rFonts w:hint="eastAsia"/>
            <w:b w:val="0"/>
            <w:bCs w:val="0"/>
          </w:rPr>
          <w:t>选择</w:t>
        </w:r>
      </w:ins>
      <w:del w:id="21" w:author="Fan Quan" w:date="2020-08-27T19:15:00Z">
        <w:r w:rsidDel="00D83F54">
          <w:rPr>
            <w:rFonts w:hint="eastAsia"/>
            <w:b w:val="0"/>
            <w:bCs w:val="0"/>
          </w:rPr>
          <w:delText>替代品</w:delText>
        </w:r>
      </w:del>
      <w:r>
        <w:rPr>
          <w:rFonts w:hint="eastAsia"/>
          <w:b w:val="0"/>
          <w:bCs w:val="0"/>
        </w:rPr>
        <w:t>，</w:t>
      </w:r>
      <w:r w:rsidR="00B734FF">
        <w:rPr>
          <w:rFonts w:hint="eastAsia"/>
          <w:b w:val="0"/>
          <w:bCs w:val="0"/>
        </w:rPr>
        <w:t>因为</w:t>
      </w:r>
      <w:r w:rsidR="00B734FF">
        <w:rPr>
          <w:rFonts w:hint="eastAsia"/>
          <w:b w:val="0"/>
          <w:bCs w:val="0"/>
        </w:rPr>
        <w:t xml:space="preserve"> </w:t>
      </w:r>
      <w:hyperlink r:id="rId11" w:history="1">
        <w:hyperlink r:id="rId12" w:history="1">
          <w:r w:rsidR="00B734FF" w:rsidRPr="000C5D70">
            <w:rPr>
              <w:rStyle w:val="aa"/>
              <w:b w:val="0"/>
              <w:bCs w:val="0"/>
            </w:rPr>
            <w:t>AppleWin</w:t>
          </w:r>
        </w:hyperlink>
      </w:hyperlink>
      <w:r w:rsidR="00B734FF">
        <w:rPr>
          <w:b w:val="0"/>
          <w:bCs w:val="0"/>
        </w:rPr>
        <w:t xml:space="preserve"> </w:t>
      </w:r>
      <w:r w:rsidR="00B734FF">
        <w:rPr>
          <w:rFonts w:hint="eastAsia"/>
          <w:b w:val="0"/>
          <w:bCs w:val="0"/>
        </w:rPr>
        <w:t>模拟器超级无敌好上手。</w:t>
      </w:r>
    </w:p>
    <w:p w14:paraId="2B51BFCF" w14:textId="7A382BC8" w:rsidR="000C5D70" w:rsidRDefault="000C5D70" w:rsidP="00A8257D">
      <w:pPr>
        <w:pStyle w:val="-"/>
        <w:rPr>
          <w:b w:val="0"/>
          <w:bCs w:val="0"/>
        </w:rPr>
      </w:pPr>
    </w:p>
    <w:p w14:paraId="57F491B7" w14:textId="668B141D" w:rsidR="000C5D70" w:rsidRDefault="000C5D70" w:rsidP="00D83F54">
      <w:pPr>
        <w:pStyle w:val="-"/>
        <w:ind w:firstLineChars="0" w:firstLine="0"/>
        <w:rPr>
          <w:b w:val="0"/>
          <w:bCs w:val="0"/>
        </w:rPr>
        <w:pPrChange w:id="22" w:author="Fan Quan" w:date="2020-08-27T19:15:00Z">
          <w:pPr>
            <w:pStyle w:val="-"/>
          </w:pPr>
        </w:pPrChange>
      </w:pPr>
      <w:r>
        <w:rPr>
          <w:rFonts w:hint="eastAsia"/>
        </w:rPr>
        <w:t>在玩这些游戏的时候我手边应该有些什么？</w:t>
      </w:r>
    </w:p>
    <w:p w14:paraId="008F93FA" w14:textId="76C5FAF9" w:rsidR="000C5D70" w:rsidRDefault="000C5D70" w:rsidP="00A8257D">
      <w:pPr>
        <w:pStyle w:val="-"/>
        <w:rPr>
          <w:b w:val="0"/>
          <w:bCs w:val="0"/>
        </w:rPr>
      </w:pPr>
      <w:r>
        <w:rPr>
          <w:rFonts w:hint="eastAsia"/>
          <w:b w:val="0"/>
          <w:bCs w:val="0"/>
        </w:rPr>
        <w:t>我强烈建议在玩老式</w:t>
      </w:r>
      <w:r>
        <w:rPr>
          <w:rFonts w:hint="eastAsia"/>
          <w:b w:val="0"/>
          <w:bCs w:val="0"/>
        </w:rPr>
        <w:t xml:space="preserve"> RPG</w:t>
      </w:r>
      <w:r>
        <w:rPr>
          <w:b w:val="0"/>
          <w:bCs w:val="0"/>
        </w:rPr>
        <w:t xml:space="preserve"> </w:t>
      </w:r>
      <w:r>
        <w:rPr>
          <w:rFonts w:hint="eastAsia"/>
          <w:b w:val="0"/>
          <w:bCs w:val="0"/>
        </w:rPr>
        <w:t>的时候手边常备纸笔，以方便记笔记和画地图。</w:t>
      </w:r>
    </w:p>
    <w:p w14:paraId="243A0E95" w14:textId="54CE0EB0" w:rsidR="00887529" w:rsidRDefault="00107814" w:rsidP="00A8257D">
      <w:pPr>
        <w:pStyle w:val="-"/>
        <w:rPr>
          <w:b w:val="0"/>
          <w:bCs w:val="0"/>
        </w:rPr>
      </w:pPr>
      <w:r>
        <w:rPr>
          <w:rFonts w:hint="eastAsia"/>
          <w:b w:val="0"/>
          <w:bCs w:val="0"/>
        </w:rPr>
        <w:t>对于查看游戏规则来说，</w:t>
      </w:r>
      <w:r w:rsidR="008907D3">
        <w:rPr>
          <w:rFonts w:hint="eastAsia"/>
          <w:b w:val="0"/>
          <w:bCs w:val="0"/>
        </w:rPr>
        <w:t>说明书</w:t>
      </w:r>
      <w:r>
        <w:rPr>
          <w:rFonts w:hint="eastAsia"/>
          <w:b w:val="0"/>
          <w:bCs w:val="0"/>
        </w:rPr>
        <w:t>非常的重要，不过有些</w:t>
      </w:r>
      <w:r>
        <w:rPr>
          <w:rFonts w:hint="eastAsia"/>
          <w:b w:val="0"/>
          <w:bCs w:val="0"/>
        </w:rPr>
        <w:t xml:space="preserve"> RPG</w:t>
      </w:r>
      <w:r>
        <w:rPr>
          <w:b w:val="0"/>
          <w:bCs w:val="0"/>
        </w:rPr>
        <w:t xml:space="preserve"> </w:t>
      </w:r>
      <w:r>
        <w:rPr>
          <w:rFonts w:hint="eastAsia"/>
          <w:b w:val="0"/>
          <w:bCs w:val="0"/>
        </w:rPr>
        <w:t>会把</w:t>
      </w:r>
      <w:r w:rsidR="008907D3">
        <w:rPr>
          <w:rFonts w:hint="eastAsia"/>
          <w:b w:val="0"/>
          <w:bCs w:val="0"/>
        </w:rPr>
        <w:t>说明</w:t>
      </w:r>
      <w:r>
        <w:rPr>
          <w:rFonts w:hint="eastAsia"/>
          <w:b w:val="0"/>
          <w:bCs w:val="0"/>
        </w:rPr>
        <w:t>书当作一本咒语书，让你在游戏里每次施法的时候都要</w:t>
      </w:r>
      <w:proofErr w:type="gramStart"/>
      <w:r>
        <w:rPr>
          <w:rFonts w:hint="eastAsia"/>
          <w:b w:val="0"/>
          <w:bCs w:val="0"/>
        </w:rPr>
        <w:t>打出法咒</w:t>
      </w:r>
      <w:ins w:id="23" w:author="Fan Quan" w:date="2020-08-27T19:15:00Z">
        <w:r w:rsidR="00D83F54">
          <w:rPr>
            <w:rFonts w:hint="eastAsia"/>
            <w:b w:val="0"/>
            <w:bCs w:val="0"/>
          </w:rPr>
          <w:t>的</w:t>
        </w:r>
      </w:ins>
      <w:proofErr w:type="gramEnd"/>
      <w:r>
        <w:rPr>
          <w:rFonts w:hint="eastAsia"/>
          <w:b w:val="0"/>
          <w:bCs w:val="0"/>
        </w:rPr>
        <w:t>正确</w:t>
      </w:r>
      <w:del w:id="24" w:author="Fan Quan" w:date="2020-08-27T19:15:00Z">
        <w:r w:rsidDel="00D83F54">
          <w:rPr>
            <w:rFonts w:hint="eastAsia"/>
            <w:b w:val="0"/>
            <w:bCs w:val="0"/>
          </w:rPr>
          <w:delText>的</w:delText>
        </w:r>
      </w:del>
      <w:r>
        <w:rPr>
          <w:rFonts w:hint="eastAsia"/>
          <w:b w:val="0"/>
          <w:bCs w:val="0"/>
        </w:rPr>
        <w:t>拼法。</w:t>
      </w:r>
    </w:p>
    <w:p w14:paraId="5CCBE832" w14:textId="75E4F599" w:rsidR="00107814" w:rsidRDefault="00107814" w:rsidP="00A8257D">
      <w:pPr>
        <w:pStyle w:val="-"/>
        <w:rPr>
          <w:b w:val="0"/>
          <w:bCs w:val="0"/>
        </w:rPr>
      </w:pPr>
      <w:r>
        <w:rPr>
          <w:rFonts w:hint="eastAsia"/>
          <w:b w:val="0"/>
          <w:bCs w:val="0"/>
        </w:rPr>
        <w:t>再者，大部分上世纪</w:t>
      </w:r>
      <w:r>
        <w:rPr>
          <w:rFonts w:hint="eastAsia"/>
          <w:b w:val="0"/>
          <w:bCs w:val="0"/>
        </w:rPr>
        <w:t xml:space="preserve"> </w:t>
      </w:r>
      <w:r>
        <w:rPr>
          <w:b w:val="0"/>
          <w:bCs w:val="0"/>
        </w:rPr>
        <w:t xml:space="preserve">80 </w:t>
      </w:r>
      <w:r>
        <w:rPr>
          <w:rFonts w:hint="eastAsia"/>
          <w:b w:val="0"/>
          <w:bCs w:val="0"/>
        </w:rPr>
        <w:t>年代的</w:t>
      </w:r>
      <w:r>
        <w:rPr>
          <w:rFonts w:hint="eastAsia"/>
          <w:b w:val="0"/>
          <w:bCs w:val="0"/>
        </w:rPr>
        <w:t xml:space="preserve"> RPG</w:t>
      </w:r>
      <w:r>
        <w:rPr>
          <w:b w:val="0"/>
          <w:bCs w:val="0"/>
        </w:rPr>
        <w:t xml:space="preserve"> </w:t>
      </w:r>
      <w:r>
        <w:rPr>
          <w:rFonts w:hint="eastAsia"/>
          <w:b w:val="0"/>
          <w:bCs w:val="0"/>
        </w:rPr>
        <w:t>都有一本</w:t>
      </w:r>
      <w:r w:rsidR="00724B81">
        <w:rPr>
          <w:rFonts w:hint="eastAsia"/>
          <w:b w:val="0"/>
          <w:bCs w:val="0"/>
        </w:rPr>
        <w:t>快速参考指南，这本指南把所有</w:t>
      </w:r>
      <w:ins w:id="25" w:author="Fan Quan" w:date="2020-08-27T19:16:00Z">
        <w:r w:rsidR="00D83F54">
          <w:rPr>
            <w:rFonts w:hint="eastAsia"/>
            <w:b w:val="0"/>
            <w:bCs w:val="0"/>
          </w:rPr>
          <w:t>游戏命令</w:t>
        </w:r>
      </w:ins>
      <w:del w:id="26" w:author="Fan Quan" w:date="2020-08-27T19:16:00Z">
        <w:r w:rsidR="00724B81" w:rsidDel="00D83F54">
          <w:rPr>
            <w:rFonts w:hint="eastAsia"/>
            <w:b w:val="0"/>
            <w:bCs w:val="0"/>
          </w:rPr>
          <w:delText>键位</w:delText>
        </w:r>
      </w:del>
      <w:r w:rsidR="00724B81">
        <w:rPr>
          <w:rFonts w:hint="eastAsia"/>
          <w:b w:val="0"/>
          <w:bCs w:val="0"/>
        </w:rPr>
        <w:t>都放在一个很顺手的列表里。它们非常</w:t>
      </w:r>
      <w:del w:id="27" w:author="Fan Quan" w:date="2020-08-27T19:16:00Z">
        <w:r w:rsidR="00724B81" w:rsidDel="00D83F54">
          <w:rPr>
            <w:rFonts w:hint="eastAsia"/>
            <w:b w:val="0"/>
            <w:bCs w:val="0"/>
          </w:rPr>
          <w:delText>的</w:delText>
        </w:r>
      </w:del>
      <w:r w:rsidR="00724B81">
        <w:rPr>
          <w:rFonts w:hint="eastAsia"/>
          <w:b w:val="0"/>
          <w:bCs w:val="0"/>
        </w:rPr>
        <w:t>有用所以我建议把它打印出来。</w:t>
      </w:r>
    </w:p>
    <w:p w14:paraId="70AF6623" w14:textId="13EE30F9" w:rsidR="00C119DC" w:rsidRDefault="00C119DC" w:rsidP="00A8257D">
      <w:pPr>
        <w:pStyle w:val="-"/>
        <w:rPr>
          <w:b w:val="0"/>
          <w:bCs w:val="0"/>
        </w:rPr>
      </w:pPr>
    </w:p>
    <w:p w14:paraId="33D9756F" w14:textId="79AB7B73" w:rsidR="00C119DC" w:rsidRDefault="00C119DC" w:rsidP="00D83F54">
      <w:pPr>
        <w:pStyle w:val="-"/>
        <w:ind w:firstLineChars="0" w:firstLine="0"/>
        <w:rPr>
          <w:b w:val="0"/>
          <w:bCs w:val="0"/>
        </w:rPr>
        <w:pPrChange w:id="28" w:author="Fan Quan" w:date="2020-08-27T19:16:00Z">
          <w:pPr>
            <w:pStyle w:val="-"/>
          </w:pPr>
        </w:pPrChange>
      </w:pPr>
      <w:r>
        <w:rPr>
          <w:rFonts w:hint="eastAsia"/>
        </w:rPr>
        <w:t>我在玩游戏前该不该把</w:t>
      </w:r>
      <w:r w:rsidR="008907D3">
        <w:rPr>
          <w:rFonts w:hint="eastAsia"/>
        </w:rPr>
        <w:t>说明</w:t>
      </w:r>
      <w:r>
        <w:rPr>
          <w:rFonts w:hint="eastAsia"/>
        </w:rPr>
        <w:t>书看一遍？</w:t>
      </w:r>
    </w:p>
    <w:p w14:paraId="14A6AEFD" w14:textId="6BAED2E9" w:rsidR="00C119DC" w:rsidRDefault="00C119DC" w:rsidP="00A8257D">
      <w:pPr>
        <w:pStyle w:val="-"/>
        <w:rPr>
          <w:b w:val="0"/>
          <w:bCs w:val="0"/>
        </w:rPr>
      </w:pPr>
      <w:r>
        <w:rPr>
          <w:rFonts w:hint="eastAsia"/>
          <w:b w:val="0"/>
          <w:bCs w:val="0"/>
        </w:rPr>
        <w:t>对于大部分上世纪</w:t>
      </w:r>
      <w:r>
        <w:rPr>
          <w:rFonts w:hint="eastAsia"/>
          <w:b w:val="0"/>
          <w:bCs w:val="0"/>
        </w:rPr>
        <w:t xml:space="preserve"> </w:t>
      </w:r>
      <w:r>
        <w:rPr>
          <w:b w:val="0"/>
          <w:bCs w:val="0"/>
        </w:rPr>
        <w:t xml:space="preserve">90 </w:t>
      </w:r>
      <w:r>
        <w:rPr>
          <w:rFonts w:hint="eastAsia"/>
          <w:b w:val="0"/>
          <w:bCs w:val="0"/>
        </w:rPr>
        <w:t>年代前的游戏</w:t>
      </w:r>
      <w:r w:rsidR="00F5525B">
        <w:rPr>
          <w:rFonts w:hint="eastAsia"/>
          <w:b w:val="0"/>
          <w:bCs w:val="0"/>
        </w:rPr>
        <w:t>来说这是需要的，因为它们基本没有游戏内教程并且自创角色的时候就需要你对游戏的规则有</w:t>
      </w:r>
      <w:ins w:id="29" w:author="Fan Quan" w:date="2020-08-27T19:17:00Z">
        <w:r w:rsidR="00D83F54">
          <w:rPr>
            <w:rFonts w:hint="eastAsia"/>
            <w:b w:val="0"/>
            <w:bCs w:val="0"/>
          </w:rPr>
          <w:t>所</w:t>
        </w:r>
      </w:ins>
      <w:r w:rsidR="00F5525B">
        <w:rPr>
          <w:rFonts w:hint="eastAsia"/>
          <w:b w:val="0"/>
          <w:bCs w:val="0"/>
        </w:rPr>
        <w:t>了解。</w:t>
      </w:r>
    </w:p>
    <w:p w14:paraId="3296EF3C" w14:textId="2CDE2484" w:rsidR="002F3772" w:rsidRDefault="002F3772" w:rsidP="00A8257D">
      <w:pPr>
        <w:pStyle w:val="-"/>
        <w:rPr>
          <w:b w:val="0"/>
          <w:bCs w:val="0"/>
        </w:rPr>
      </w:pPr>
      <w:r>
        <w:rPr>
          <w:rFonts w:hint="eastAsia"/>
          <w:b w:val="0"/>
          <w:bCs w:val="0"/>
        </w:rPr>
        <w:t>此外，像</w:t>
      </w:r>
      <w:del w:id="30" w:author="Fan Quan" w:date="2020-08-27T19:17:00Z">
        <w:r w:rsidDel="00D83F54">
          <w:rPr>
            <w:rFonts w:hint="eastAsia"/>
            <w:b w:val="0"/>
            <w:bCs w:val="0"/>
          </w:rPr>
          <w:delText xml:space="preserve"> </w:delText>
        </w:r>
      </w:del>
      <w:r>
        <w:rPr>
          <w:rFonts w:hint="eastAsia"/>
          <w:b w:val="0"/>
          <w:bCs w:val="0"/>
        </w:rPr>
        <w:t>《创世纪</w:t>
      </w:r>
      <w:ins w:id="31" w:author="Fan Quan" w:date="2020-08-27T19:17:00Z">
        <w:r w:rsidR="00D83F54">
          <w:rPr>
            <w:rFonts w:hint="eastAsia"/>
            <w:b w:val="0"/>
            <w:bCs w:val="0"/>
          </w:rPr>
          <w:t xml:space="preserve"> </w:t>
        </w:r>
      </w:ins>
      <w:r>
        <w:rPr>
          <w:rFonts w:hint="eastAsia"/>
          <w:b w:val="0"/>
          <w:bCs w:val="0"/>
        </w:rPr>
        <w:t>4</w:t>
      </w:r>
      <w:r>
        <w:rPr>
          <w:rFonts w:hint="eastAsia"/>
          <w:b w:val="0"/>
          <w:bCs w:val="0"/>
        </w:rPr>
        <w:t>》（</w:t>
      </w:r>
      <w:r>
        <w:rPr>
          <w:b w:val="0"/>
          <w:bCs w:val="0"/>
        </w:rPr>
        <w:t xml:space="preserve">Ultima </w:t>
      </w:r>
      <w:r>
        <w:rPr>
          <w:rFonts w:ascii="微软雅黑" w:hAnsi="微软雅黑" w:hint="eastAsia"/>
          <w:b w:val="0"/>
          <w:bCs w:val="0"/>
        </w:rPr>
        <w:t>Ⅳ</w:t>
      </w:r>
      <w:r>
        <w:rPr>
          <w:rFonts w:hint="eastAsia"/>
          <w:b w:val="0"/>
          <w:bCs w:val="0"/>
        </w:rPr>
        <w:t>）这样的游戏有着一个</w:t>
      </w:r>
      <w:r w:rsidR="006E2E60">
        <w:rPr>
          <w:rFonts w:hint="eastAsia"/>
          <w:b w:val="0"/>
          <w:bCs w:val="0"/>
        </w:rPr>
        <w:t>精妙的</w:t>
      </w:r>
      <w:r w:rsidR="008907D3">
        <w:rPr>
          <w:rFonts w:hint="eastAsia"/>
          <w:b w:val="0"/>
          <w:bCs w:val="0"/>
        </w:rPr>
        <w:t>说明书</w:t>
      </w:r>
      <w:r w:rsidR="006E2E60">
        <w:rPr>
          <w:rFonts w:hint="eastAsia"/>
          <w:b w:val="0"/>
          <w:bCs w:val="0"/>
        </w:rPr>
        <w:t>来介绍游戏的世界观和传说，你在游玩时会用到这些知识的。</w:t>
      </w:r>
    </w:p>
    <w:p w14:paraId="14D76B58" w14:textId="273DC13F" w:rsidR="006E2E60" w:rsidRDefault="006E2E60" w:rsidP="00A8257D">
      <w:pPr>
        <w:pStyle w:val="-"/>
        <w:rPr>
          <w:b w:val="0"/>
          <w:bCs w:val="0"/>
        </w:rPr>
      </w:pPr>
    </w:p>
    <w:p w14:paraId="072B6329" w14:textId="0053EC25" w:rsidR="006E2E60" w:rsidRDefault="006E2E60" w:rsidP="00D83F54">
      <w:pPr>
        <w:pStyle w:val="-"/>
        <w:ind w:firstLineChars="0" w:firstLine="0"/>
        <w:rPr>
          <w:b w:val="0"/>
          <w:bCs w:val="0"/>
        </w:rPr>
        <w:pPrChange w:id="32" w:author="Fan Quan" w:date="2020-08-27T19:17:00Z">
          <w:pPr>
            <w:pStyle w:val="-"/>
          </w:pPr>
        </w:pPrChange>
      </w:pPr>
      <w:r>
        <w:rPr>
          <w:rFonts w:hint="eastAsia"/>
        </w:rPr>
        <w:t>我该记笔记吗？</w:t>
      </w:r>
    </w:p>
    <w:p w14:paraId="2E96E766" w14:textId="32641A81" w:rsidR="006E2E60" w:rsidRDefault="00D55FB1" w:rsidP="00A8257D">
      <w:pPr>
        <w:pStyle w:val="-"/>
        <w:rPr>
          <w:b w:val="0"/>
          <w:bCs w:val="0"/>
        </w:rPr>
      </w:pPr>
      <w:r>
        <w:rPr>
          <w:rFonts w:hint="eastAsia"/>
          <w:b w:val="0"/>
          <w:bCs w:val="0"/>
        </w:rPr>
        <w:t>直到上世纪</w:t>
      </w:r>
      <w:r>
        <w:rPr>
          <w:rFonts w:hint="eastAsia"/>
          <w:b w:val="0"/>
          <w:bCs w:val="0"/>
        </w:rPr>
        <w:t xml:space="preserve"> 90</w:t>
      </w:r>
      <w:r>
        <w:rPr>
          <w:b w:val="0"/>
          <w:bCs w:val="0"/>
        </w:rPr>
        <w:t xml:space="preserve"> </w:t>
      </w:r>
      <w:r>
        <w:rPr>
          <w:rFonts w:hint="eastAsia"/>
          <w:b w:val="0"/>
          <w:bCs w:val="0"/>
        </w:rPr>
        <w:t>年代任务</w:t>
      </w:r>
      <w:ins w:id="33" w:author="Fan Quan" w:date="2020-08-27T19:17:00Z">
        <w:r w:rsidR="00D83F54">
          <w:rPr>
            <w:rFonts w:hint="eastAsia"/>
            <w:b w:val="0"/>
            <w:bCs w:val="0"/>
          </w:rPr>
          <w:t>日志</w:t>
        </w:r>
      </w:ins>
      <w:del w:id="34" w:author="Fan Quan" w:date="2020-08-27T19:17:00Z">
        <w:r w:rsidDel="00D83F54">
          <w:rPr>
            <w:rFonts w:hint="eastAsia"/>
            <w:b w:val="0"/>
            <w:bCs w:val="0"/>
          </w:rPr>
          <w:delText>面板</w:delText>
        </w:r>
      </w:del>
      <w:r>
        <w:rPr>
          <w:rFonts w:hint="eastAsia"/>
          <w:b w:val="0"/>
          <w:bCs w:val="0"/>
        </w:rPr>
        <w:t>都不是很常见，很多老式</w:t>
      </w:r>
      <w:r>
        <w:rPr>
          <w:rFonts w:hint="eastAsia"/>
          <w:b w:val="0"/>
          <w:bCs w:val="0"/>
        </w:rPr>
        <w:t xml:space="preserve"> </w:t>
      </w:r>
      <w:r>
        <w:rPr>
          <w:b w:val="0"/>
          <w:bCs w:val="0"/>
        </w:rPr>
        <w:t xml:space="preserve">RPG </w:t>
      </w:r>
      <w:r>
        <w:rPr>
          <w:rFonts w:hint="eastAsia"/>
          <w:b w:val="0"/>
          <w:bCs w:val="0"/>
        </w:rPr>
        <w:t>通常都有关键词，密码甚至全部魔法的咒语，没有他们你无法通关游戏。而且这些东西一般只会在对话中说一次，所以你一定要</w:t>
      </w:r>
      <w:ins w:id="35" w:author="Fan Quan" w:date="2020-08-27T19:18:00Z">
        <w:r w:rsidR="003B5B52">
          <w:rPr>
            <w:rFonts w:hint="eastAsia"/>
            <w:b w:val="0"/>
            <w:bCs w:val="0"/>
          </w:rPr>
          <w:t>把它们</w:t>
        </w:r>
      </w:ins>
      <w:del w:id="36" w:author="Fan Quan" w:date="2020-08-27T19:18:00Z">
        <w:r w:rsidDel="003B5B52">
          <w:rPr>
            <w:rFonts w:hint="eastAsia"/>
            <w:b w:val="0"/>
            <w:bCs w:val="0"/>
          </w:rPr>
          <w:delText>记得赶紧</w:delText>
        </w:r>
      </w:del>
      <w:r>
        <w:rPr>
          <w:rFonts w:hint="eastAsia"/>
          <w:b w:val="0"/>
          <w:bCs w:val="0"/>
        </w:rPr>
        <w:t>记下来！</w:t>
      </w:r>
    </w:p>
    <w:p w14:paraId="2DB5BBC0" w14:textId="2FF08ED1" w:rsidR="00D55FB1" w:rsidRDefault="00D55FB1" w:rsidP="00A8257D">
      <w:pPr>
        <w:pStyle w:val="-"/>
        <w:rPr>
          <w:b w:val="0"/>
          <w:bCs w:val="0"/>
        </w:rPr>
      </w:pPr>
    </w:p>
    <w:p w14:paraId="3AA3A824" w14:textId="7126D489" w:rsidR="00D55FB1" w:rsidRDefault="00D55FB1" w:rsidP="003B5B52">
      <w:pPr>
        <w:pStyle w:val="-"/>
        <w:ind w:firstLineChars="0" w:firstLine="0"/>
        <w:rPr>
          <w:b w:val="0"/>
          <w:bCs w:val="0"/>
        </w:rPr>
        <w:pPrChange w:id="37" w:author="Fan Quan" w:date="2020-08-27T19:18:00Z">
          <w:pPr>
            <w:pStyle w:val="-"/>
          </w:pPr>
        </w:pPrChange>
      </w:pPr>
      <w:r>
        <w:rPr>
          <w:rFonts w:hint="eastAsia"/>
        </w:rPr>
        <w:t>我需不需要自己画地牢的地图？</w:t>
      </w:r>
    </w:p>
    <w:p w14:paraId="79B48107" w14:textId="455987E7" w:rsidR="00D55FB1" w:rsidRDefault="00D55FB1" w:rsidP="00A8257D">
      <w:pPr>
        <w:pStyle w:val="-"/>
        <w:rPr>
          <w:b w:val="0"/>
          <w:bCs w:val="0"/>
        </w:rPr>
      </w:pPr>
      <w:r>
        <w:rPr>
          <w:rFonts w:hint="eastAsia"/>
          <w:b w:val="0"/>
          <w:bCs w:val="0"/>
        </w:rPr>
        <w:t>对于很多老式地牢探险</w:t>
      </w:r>
      <w:r>
        <w:rPr>
          <w:rFonts w:hint="eastAsia"/>
          <w:b w:val="0"/>
          <w:bCs w:val="0"/>
        </w:rPr>
        <w:t xml:space="preserve"> </w:t>
      </w:r>
      <w:r>
        <w:rPr>
          <w:b w:val="0"/>
          <w:bCs w:val="0"/>
        </w:rPr>
        <w:t xml:space="preserve">RPG </w:t>
      </w:r>
      <w:r>
        <w:rPr>
          <w:rFonts w:hint="eastAsia"/>
          <w:b w:val="0"/>
          <w:bCs w:val="0"/>
        </w:rPr>
        <w:t>来说，这</w:t>
      </w:r>
      <w:ins w:id="38" w:author="Fan Quan" w:date="2020-08-27T19:19:00Z">
        <w:r w:rsidR="003B5B52">
          <w:rPr>
            <w:rFonts w:hint="eastAsia"/>
            <w:b w:val="0"/>
            <w:bCs w:val="0"/>
          </w:rPr>
          <w:t>正</w:t>
        </w:r>
      </w:ins>
      <w:r>
        <w:rPr>
          <w:rFonts w:hint="eastAsia"/>
          <w:b w:val="0"/>
          <w:bCs w:val="0"/>
        </w:rPr>
        <w:t>是它们想让你在体验游戏时经历的事。</w:t>
      </w:r>
      <w:r w:rsidR="000132CD">
        <w:rPr>
          <w:rFonts w:hint="eastAsia"/>
          <w:b w:val="0"/>
          <w:bCs w:val="0"/>
        </w:rPr>
        <w:t>设计者会加上传送门，诱饵，黑暗的区域以及其他的陷阱来迷惑玩家并考验他们画地图的能力。</w:t>
      </w:r>
    </w:p>
    <w:p w14:paraId="7F0BE83E" w14:textId="16BF75DF" w:rsidR="000132CD" w:rsidRDefault="000132CD" w:rsidP="00A8257D">
      <w:pPr>
        <w:pStyle w:val="-"/>
        <w:rPr>
          <w:b w:val="0"/>
          <w:bCs w:val="0"/>
        </w:rPr>
      </w:pPr>
      <w:r>
        <w:rPr>
          <w:rFonts w:hint="eastAsia"/>
          <w:b w:val="0"/>
          <w:bCs w:val="0"/>
        </w:rPr>
        <w:t>如果你不想用铅笔和格子纸来画地图的话，你也可以</w:t>
      </w:r>
      <w:bookmarkStart w:id="39" w:name="_GoBack"/>
      <w:bookmarkEnd w:id="39"/>
      <w:r>
        <w:rPr>
          <w:rFonts w:hint="eastAsia"/>
          <w:b w:val="0"/>
          <w:bCs w:val="0"/>
        </w:rPr>
        <w:t>用一些好用的软件比如</w:t>
      </w:r>
      <w:r>
        <w:rPr>
          <w:rFonts w:hint="eastAsia"/>
          <w:b w:val="0"/>
          <w:bCs w:val="0"/>
        </w:rPr>
        <w:t xml:space="preserve"> </w:t>
      </w:r>
      <w:hyperlink r:id="rId13" w:history="1">
        <w:r w:rsidRPr="00AE48A4">
          <w:rPr>
            <w:rStyle w:val="aa"/>
            <w:b w:val="0"/>
            <w:bCs w:val="0"/>
          </w:rPr>
          <w:t>Grid Cartographer</w:t>
        </w:r>
      </w:hyperlink>
      <w:r>
        <w:rPr>
          <w:b w:val="0"/>
          <w:bCs w:val="0"/>
        </w:rPr>
        <w:t xml:space="preserve"> </w:t>
      </w:r>
      <w:proofErr w:type="gramStart"/>
      <w:r>
        <w:rPr>
          <w:rFonts w:hint="eastAsia"/>
          <w:b w:val="0"/>
          <w:bCs w:val="0"/>
        </w:rPr>
        <w:t>来作</w:t>
      </w:r>
      <w:proofErr w:type="gramEnd"/>
      <w:r>
        <w:rPr>
          <w:rFonts w:hint="eastAsia"/>
          <w:b w:val="0"/>
          <w:bCs w:val="0"/>
        </w:rPr>
        <w:t>图。</w:t>
      </w:r>
      <w:r w:rsidR="00AE48A4">
        <w:rPr>
          <w:rFonts w:hint="eastAsia"/>
          <w:b w:val="0"/>
          <w:bCs w:val="0"/>
        </w:rPr>
        <w:t>有些游戏甚至有</w:t>
      </w:r>
      <w:ins w:id="40" w:author="Fan Quan" w:date="2020-08-27T19:19:00Z">
        <w:r w:rsidR="003B5B52">
          <w:rPr>
            <w:rFonts w:hint="eastAsia"/>
            <w:b w:val="0"/>
            <w:bCs w:val="0"/>
          </w:rPr>
          <w:t>粉丝</w:t>
        </w:r>
      </w:ins>
      <w:del w:id="41" w:author="Fan Quan" w:date="2020-08-27T19:19:00Z">
        <w:r w:rsidR="00AE48A4" w:rsidDel="003B5B52">
          <w:rPr>
            <w:rFonts w:hint="eastAsia"/>
            <w:b w:val="0"/>
            <w:bCs w:val="0"/>
          </w:rPr>
          <w:delText>同人</w:delText>
        </w:r>
      </w:del>
      <w:r w:rsidR="00AE48A4">
        <w:rPr>
          <w:rFonts w:hint="eastAsia"/>
          <w:b w:val="0"/>
          <w:bCs w:val="0"/>
        </w:rPr>
        <w:t>制作的画地图工具，比如</w:t>
      </w:r>
      <w:r w:rsidR="00A07CE2">
        <w:rPr>
          <w:rFonts w:hint="eastAsia"/>
          <w:b w:val="0"/>
          <w:bCs w:val="0"/>
        </w:rPr>
        <w:t>《魔眼杀机》（</w:t>
      </w:r>
      <w:r w:rsidR="00A07CE2">
        <w:rPr>
          <w:rFonts w:hint="eastAsia"/>
          <w:b w:val="0"/>
          <w:bCs w:val="0"/>
        </w:rPr>
        <w:t>Eye</w:t>
      </w:r>
      <w:r w:rsidR="00A07CE2">
        <w:rPr>
          <w:b w:val="0"/>
          <w:bCs w:val="0"/>
        </w:rPr>
        <w:t xml:space="preserve"> of the Beholder</w:t>
      </w:r>
      <w:r w:rsidR="00A07CE2">
        <w:rPr>
          <w:rFonts w:hint="eastAsia"/>
          <w:b w:val="0"/>
          <w:bCs w:val="0"/>
        </w:rPr>
        <w:t>）的</w:t>
      </w:r>
      <w:r w:rsidR="00A07CE2">
        <w:rPr>
          <w:rFonts w:hint="eastAsia"/>
          <w:b w:val="0"/>
          <w:bCs w:val="0"/>
        </w:rPr>
        <w:t xml:space="preserve"> </w:t>
      </w:r>
      <w:hyperlink r:id="rId14" w:history="1">
        <w:r w:rsidR="00A07CE2" w:rsidRPr="00A07CE2">
          <w:rPr>
            <w:rStyle w:val="aa"/>
            <w:b w:val="0"/>
            <w:bCs w:val="0"/>
          </w:rPr>
          <w:t>The All Seeing Eye</w:t>
        </w:r>
      </w:hyperlink>
      <w:r w:rsidR="00A07CE2">
        <w:rPr>
          <w:rFonts w:hint="eastAsia"/>
          <w:b w:val="0"/>
          <w:bCs w:val="0"/>
        </w:rPr>
        <w:t>。</w:t>
      </w:r>
    </w:p>
    <w:p w14:paraId="6FC9369F" w14:textId="15415AF7" w:rsidR="00A07CE2" w:rsidRDefault="00A07CE2" w:rsidP="00A8257D">
      <w:pPr>
        <w:pStyle w:val="-"/>
        <w:rPr>
          <w:b w:val="0"/>
          <w:bCs w:val="0"/>
        </w:rPr>
      </w:pPr>
    </w:p>
    <w:p w14:paraId="074B6A1C" w14:textId="36396DE6" w:rsidR="00A07CE2" w:rsidRPr="008907D3" w:rsidRDefault="00FA3461" w:rsidP="003B5B52">
      <w:pPr>
        <w:pStyle w:val="-"/>
        <w:ind w:firstLineChars="0" w:firstLine="0"/>
        <w:rPr>
          <w:b w:val="0"/>
          <w:bCs w:val="0"/>
        </w:rPr>
        <w:pPrChange w:id="42" w:author="Fan Quan" w:date="2020-08-27T19:19:00Z">
          <w:pPr>
            <w:pStyle w:val="-"/>
          </w:pPr>
        </w:pPrChange>
      </w:pPr>
      <w:r w:rsidRPr="00FA3461">
        <w:rPr>
          <w:rFonts w:hint="eastAsia"/>
        </w:rPr>
        <w:t>我要不要</w:t>
      </w:r>
      <w:ins w:id="43" w:author="Fan Quan" w:date="2020-08-27T19:21:00Z">
        <w:r w:rsidR="00287EC1">
          <w:rPr>
            <w:rFonts w:hint="eastAsia"/>
          </w:rPr>
          <w:t xml:space="preserve"> Roll</w:t>
        </w:r>
        <w:r w:rsidR="00287EC1">
          <w:t xml:space="preserve"> </w:t>
        </w:r>
      </w:ins>
      <w:ins w:id="44" w:author="Fan Quan" w:date="2020-08-27T19:20:00Z">
        <w:r w:rsidR="003B5B52">
          <w:rPr>
            <w:rFonts w:hint="eastAsia"/>
          </w:rPr>
          <w:t>角色数据</w:t>
        </w:r>
      </w:ins>
      <w:del w:id="45" w:author="Fan Quan" w:date="2020-08-27T19:20:00Z">
        <w:r w:rsidRPr="00FA3461" w:rsidDel="003B5B52">
          <w:rPr>
            <w:rFonts w:hint="eastAsia"/>
          </w:rPr>
          <w:delText>给我的角色洗点</w:delText>
        </w:r>
      </w:del>
      <w:r w:rsidR="008907D3">
        <w:rPr>
          <w:rFonts w:hint="eastAsia"/>
        </w:rPr>
        <w:t>？</w:t>
      </w:r>
      <w:ins w:id="46" w:author="Fan Quan" w:date="2020-08-27T19:23:00Z">
        <w:r w:rsidR="00287EC1">
          <w:rPr>
            <w:rStyle w:val="a9"/>
          </w:rPr>
          <w:footnoteReference w:id="1"/>
        </w:r>
      </w:ins>
    </w:p>
    <w:p w14:paraId="67D476D1" w14:textId="55FC3E4B" w:rsidR="00FA3461" w:rsidRDefault="00FA3461" w:rsidP="00A8257D">
      <w:pPr>
        <w:pStyle w:val="-"/>
        <w:rPr>
          <w:b w:val="0"/>
          <w:bCs w:val="0"/>
        </w:rPr>
      </w:pPr>
      <w:r>
        <w:rPr>
          <w:rFonts w:hint="eastAsia"/>
          <w:b w:val="0"/>
          <w:bCs w:val="0"/>
        </w:rPr>
        <w:t>像《巫术》（</w:t>
      </w:r>
      <w:r>
        <w:rPr>
          <w:rFonts w:hint="eastAsia"/>
          <w:b w:val="0"/>
          <w:bCs w:val="0"/>
        </w:rPr>
        <w:t>Wizardry</w:t>
      </w:r>
      <w:r>
        <w:rPr>
          <w:rFonts w:hint="eastAsia"/>
          <w:b w:val="0"/>
          <w:bCs w:val="0"/>
        </w:rPr>
        <w:t>）这样的游戏，技能</w:t>
      </w:r>
      <w:proofErr w:type="gramStart"/>
      <w:r>
        <w:rPr>
          <w:rFonts w:hint="eastAsia"/>
          <w:b w:val="0"/>
          <w:bCs w:val="0"/>
        </w:rPr>
        <w:t>点决定</w:t>
      </w:r>
      <w:proofErr w:type="gramEnd"/>
      <w:r>
        <w:rPr>
          <w:rFonts w:hint="eastAsia"/>
          <w:b w:val="0"/>
          <w:bCs w:val="0"/>
        </w:rPr>
        <w:t>了你的角色的职业。举个例子，想要成为一个盗贼的话，你的角色应该至少有</w:t>
      </w:r>
      <w:r>
        <w:rPr>
          <w:rFonts w:hint="eastAsia"/>
          <w:b w:val="0"/>
          <w:bCs w:val="0"/>
        </w:rPr>
        <w:t xml:space="preserve"> 11</w:t>
      </w:r>
      <w:r>
        <w:rPr>
          <w:b w:val="0"/>
          <w:bCs w:val="0"/>
        </w:rPr>
        <w:t xml:space="preserve"> </w:t>
      </w:r>
      <w:r>
        <w:rPr>
          <w:rFonts w:hint="eastAsia"/>
          <w:b w:val="0"/>
          <w:bCs w:val="0"/>
        </w:rPr>
        <w:t>点的敏捷，所以你想当盗贼的话你当然需要</w:t>
      </w:r>
      <w:ins w:id="53" w:author="Fan Quan" w:date="2020-08-27T19:22:00Z">
        <w:r w:rsidR="00287EC1">
          <w:rPr>
            <w:rFonts w:hint="eastAsia"/>
            <w:b w:val="0"/>
            <w:bCs w:val="0"/>
          </w:rPr>
          <w:t>不断</w:t>
        </w:r>
        <w:r w:rsidR="00287EC1">
          <w:rPr>
            <w:rFonts w:hint="eastAsia"/>
            <w:b w:val="0"/>
            <w:bCs w:val="0"/>
          </w:rPr>
          <w:t xml:space="preserve"> Roll</w:t>
        </w:r>
        <w:r w:rsidR="00287EC1">
          <w:rPr>
            <w:b w:val="0"/>
            <w:bCs w:val="0"/>
          </w:rPr>
          <w:t xml:space="preserve"> </w:t>
        </w:r>
        <w:r w:rsidR="00287EC1">
          <w:rPr>
            <w:rFonts w:hint="eastAsia"/>
            <w:b w:val="0"/>
            <w:bCs w:val="0"/>
          </w:rPr>
          <w:t>直到出现</w:t>
        </w:r>
        <w:r w:rsidR="00287EC1">
          <w:rPr>
            <w:rFonts w:hint="eastAsia"/>
            <w:b w:val="0"/>
            <w:bCs w:val="0"/>
          </w:rPr>
          <w:t xml:space="preserve"> </w:t>
        </w:r>
        <w:r w:rsidR="00287EC1">
          <w:rPr>
            <w:b w:val="0"/>
            <w:bCs w:val="0"/>
          </w:rPr>
          <w:t xml:space="preserve">11 </w:t>
        </w:r>
        <w:r w:rsidR="00287EC1">
          <w:rPr>
            <w:rFonts w:hint="eastAsia"/>
            <w:b w:val="0"/>
            <w:bCs w:val="0"/>
          </w:rPr>
          <w:t>点敏捷</w:t>
        </w:r>
      </w:ins>
      <w:del w:id="54" w:author="Fan Quan" w:date="2020-08-27T19:22:00Z">
        <w:r w:rsidDel="00287EC1">
          <w:rPr>
            <w:rFonts w:hint="eastAsia"/>
            <w:b w:val="0"/>
            <w:bCs w:val="0"/>
          </w:rPr>
          <w:delText>洗点</w:delText>
        </w:r>
      </w:del>
      <w:r>
        <w:rPr>
          <w:rFonts w:hint="eastAsia"/>
          <w:b w:val="0"/>
          <w:bCs w:val="0"/>
        </w:rPr>
        <w:t>。</w:t>
      </w:r>
    </w:p>
    <w:p w14:paraId="583FA6BF" w14:textId="273B6F80" w:rsidR="00FA3461" w:rsidRDefault="00FA3461" w:rsidP="00A8257D">
      <w:pPr>
        <w:pStyle w:val="-"/>
        <w:rPr>
          <w:b w:val="0"/>
          <w:bCs w:val="0"/>
        </w:rPr>
      </w:pPr>
      <w:r>
        <w:rPr>
          <w:rFonts w:hint="eastAsia"/>
          <w:b w:val="0"/>
          <w:bCs w:val="0"/>
        </w:rPr>
        <w:t>其他游戏，像《博德之门》（</w:t>
      </w:r>
      <w:r>
        <w:rPr>
          <w:rFonts w:hint="eastAsia"/>
          <w:b w:val="0"/>
          <w:bCs w:val="0"/>
        </w:rPr>
        <w:t>B</w:t>
      </w:r>
      <w:r>
        <w:rPr>
          <w:b w:val="0"/>
          <w:bCs w:val="0"/>
        </w:rPr>
        <w:t>aldur</w:t>
      </w:r>
      <w:proofErr w:type="gramStart"/>
      <w:r>
        <w:rPr>
          <w:b w:val="0"/>
          <w:bCs w:val="0"/>
        </w:rPr>
        <w:t>’</w:t>
      </w:r>
      <w:proofErr w:type="gramEnd"/>
      <w:r>
        <w:rPr>
          <w:b w:val="0"/>
          <w:bCs w:val="0"/>
        </w:rPr>
        <w:t>s Gate</w:t>
      </w:r>
      <w:r>
        <w:rPr>
          <w:rFonts w:hint="eastAsia"/>
          <w:b w:val="0"/>
          <w:bCs w:val="0"/>
        </w:rPr>
        <w:t>）可以让你随便选职业，但是</w:t>
      </w:r>
      <w:del w:id="55" w:author="Fan Quan" w:date="2020-08-27T19:23:00Z">
        <w:r w:rsidDel="00287EC1">
          <w:rPr>
            <w:rFonts w:hint="eastAsia"/>
            <w:b w:val="0"/>
            <w:bCs w:val="0"/>
          </w:rPr>
          <w:delText>胡乱加点</w:delText>
        </w:r>
        <w:r w:rsidR="008907D3" w:rsidDel="00287EC1">
          <w:rPr>
            <w:rFonts w:hint="eastAsia"/>
            <w:b w:val="0"/>
            <w:bCs w:val="0"/>
          </w:rPr>
          <w:delText>的话</w:delText>
        </w:r>
      </w:del>
      <w:ins w:id="56" w:author="Fan Quan" w:date="2020-08-27T19:23:00Z">
        <w:r w:rsidR="00287EC1">
          <w:rPr>
            <w:rFonts w:hint="eastAsia"/>
            <w:b w:val="0"/>
            <w:bCs w:val="0"/>
          </w:rPr>
          <w:t>垃圾的数据会让</w:t>
        </w:r>
      </w:ins>
      <w:r w:rsidR="008907D3">
        <w:rPr>
          <w:rFonts w:hint="eastAsia"/>
          <w:b w:val="0"/>
          <w:bCs w:val="0"/>
        </w:rPr>
        <w:t>你的角色</w:t>
      </w:r>
      <w:del w:id="57" w:author="Fan Quan" w:date="2020-08-27T19:23:00Z">
        <w:r w:rsidR="008907D3" w:rsidDel="00287EC1">
          <w:rPr>
            <w:rFonts w:hint="eastAsia"/>
            <w:b w:val="0"/>
            <w:bCs w:val="0"/>
          </w:rPr>
          <w:delText>会</w:delText>
        </w:r>
      </w:del>
      <w:r w:rsidR="008907D3">
        <w:rPr>
          <w:rFonts w:hint="eastAsia"/>
          <w:b w:val="0"/>
          <w:bCs w:val="0"/>
        </w:rPr>
        <w:t>很弱。所以，还是那句话，多看说明书。</w:t>
      </w:r>
    </w:p>
    <w:p w14:paraId="1FB4D59C" w14:textId="77737C43" w:rsidR="008907D3" w:rsidRDefault="008907D3" w:rsidP="00A8257D">
      <w:pPr>
        <w:pStyle w:val="-"/>
        <w:rPr>
          <w:b w:val="0"/>
          <w:bCs w:val="0"/>
        </w:rPr>
      </w:pPr>
    </w:p>
    <w:p w14:paraId="24731831" w14:textId="4DC3CB45" w:rsidR="008907D3" w:rsidRDefault="008907D3" w:rsidP="00287EC1">
      <w:pPr>
        <w:pStyle w:val="-"/>
        <w:ind w:firstLineChars="0" w:firstLine="0"/>
        <w:rPr>
          <w:b w:val="0"/>
          <w:bCs w:val="0"/>
        </w:rPr>
        <w:pPrChange w:id="58" w:author="Fan Quan" w:date="2020-08-27T19:23:00Z">
          <w:pPr>
            <w:pStyle w:val="-"/>
          </w:pPr>
        </w:pPrChange>
      </w:pPr>
      <w:r>
        <w:rPr>
          <w:rFonts w:hint="eastAsia"/>
        </w:rPr>
        <w:t>我很怕我的角色会</w:t>
      </w:r>
      <w:proofErr w:type="gramStart"/>
      <w:r>
        <w:rPr>
          <w:rFonts w:hint="eastAsia"/>
        </w:rPr>
        <w:t>很</w:t>
      </w:r>
      <w:proofErr w:type="gramEnd"/>
      <w:r>
        <w:rPr>
          <w:rFonts w:hint="eastAsia"/>
        </w:rPr>
        <w:t>菜，怎么办？</w:t>
      </w:r>
    </w:p>
    <w:p w14:paraId="6B5A0422" w14:textId="43164487" w:rsidR="008907D3" w:rsidRDefault="008907D3" w:rsidP="00A8257D">
      <w:pPr>
        <w:pStyle w:val="-"/>
        <w:rPr>
          <w:b w:val="0"/>
          <w:bCs w:val="0"/>
        </w:rPr>
      </w:pPr>
      <w:r>
        <w:rPr>
          <w:rFonts w:hint="eastAsia"/>
          <w:b w:val="0"/>
          <w:bCs w:val="0"/>
        </w:rPr>
        <w:lastRenderedPageBreak/>
        <w:t>确实，对于一些</w:t>
      </w:r>
      <w:r>
        <w:rPr>
          <w:rFonts w:hint="eastAsia"/>
          <w:b w:val="0"/>
          <w:bCs w:val="0"/>
        </w:rPr>
        <w:t xml:space="preserve"> </w:t>
      </w:r>
      <w:r>
        <w:rPr>
          <w:b w:val="0"/>
          <w:bCs w:val="0"/>
        </w:rPr>
        <w:t xml:space="preserve">RPG </w:t>
      </w:r>
      <w:r>
        <w:rPr>
          <w:rFonts w:hint="eastAsia"/>
          <w:b w:val="0"/>
          <w:bCs w:val="0"/>
        </w:rPr>
        <w:t>来说，创建了一个</w:t>
      </w:r>
      <w:proofErr w:type="gramStart"/>
      <w:r>
        <w:rPr>
          <w:rFonts w:hint="eastAsia"/>
          <w:b w:val="0"/>
          <w:bCs w:val="0"/>
        </w:rPr>
        <w:t>很</w:t>
      </w:r>
      <w:proofErr w:type="gramEnd"/>
      <w:r>
        <w:rPr>
          <w:rFonts w:hint="eastAsia"/>
          <w:b w:val="0"/>
          <w:bCs w:val="0"/>
        </w:rPr>
        <w:t>菜的角色会让游戏体验无比艰难，甚至</w:t>
      </w:r>
      <w:r w:rsidR="00E070D4">
        <w:rPr>
          <w:rFonts w:hint="eastAsia"/>
          <w:b w:val="0"/>
          <w:bCs w:val="0"/>
        </w:rPr>
        <w:t>无法通关。</w:t>
      </w:r>
    </w:p>
    <w:p w14:paraId="484FCFB3" w14:textId="529B7F49" w:rsidR="00E070D4" w:rsidRDefault="00E070D4" w:rsidP="00A8257D">
      <w:pPr>
        <w:pStyle w:val="-"/>
        <w:rPr>
          <w:b w:val="0"/>
          <w:bCs w:val="0"/>
        </w:rPr>
      </w:pPr>
      <w:r>
        <w:rPr>
          <w:rFonts w:hint="eastAsia"/>
          <w:b w:val="0"/>
          <w:bCs w:val="0"/>
        </w:rPr>
        <w:t>如果你看了说明书后还是很担心的话，可以去网上查查</w:t>
      </w:r>
      <w:proofErr w:type="gramStart"/>
      <w:r>
        <w:rPr>
          <w:rFonts w:hint="eastAsia"/>
          <w:b w:val="0"/>
          <w:bCs w:val="0"/>
        </w:rPr>
        <w:t>适合萌新的</w:t>
      </w:r>
      <w:proofErr w:type="gramEnd"/>
      <w:ins w:id="59" w:author="Fan Quan" w:date="2020-08-27T19:27:00Z">
        <w:r w:rsidR="00D17FB0">
          <w:rPr>
            <w:rFonts w:hint="eastAsia"/>
            <w:b w:val="0"/>
            <w:bCs w:val="0"/>
          </w:rPr>
          <w:t>人物</w:t>
        </w:r>
      </w:ins>
      <w:del w:id="60" w:author="Fan Quan" w:date="2020-08-27T19:27:00Z">
        <w:r w:rsidDel="00D17FB0">
          <w:rPr>
            <w:rFonts w:hint="eastAsia"/>
            <w:b w:val="0"/>
            <w:bCs w:val="0"/>
          </w:rPr>
          <w:delText>任</w:delText>
        </w:r>
      </w:del>
      <w:del w:id="61" w:author="Fan Quan" w:date="2020-08-27T19:26:00Z">
        <w:r w:rsidDel="00D17FB0">
          <w:rPr>
            <w:rFonts w:hint="eastAsia"/>
            <w:b w:val="0"/>
            <w:bCs w:val="0"/>
          </w:rPr>
          <w:delText>务</w:delText>
        </w:r>
      </w:del>
      <w:r>
        <w:rPr>
          <w:rFonts w:hint="eastAsia"/>
          <w:b w:val="0"/>
          <w:bCs w:val="0"/>
        </w:rPr>
        <w:t>搭配。你可以完全照搬，或者就借鉴一些，这些在未来一定会帮助你少走弯路的。</w:t>
      </w:r>
    </w:p>
    <w:p w14:paraId="547D9E06" w14:textId="7224329B" w:rsidR="00E070D4" w:rsidRDefault="00E070D4" w:rsidP="00A8257D">
      <w:pPr>
        <w:pStyle w:val="-"/>
        <w:rPr>
          <w:b w:val="0"/>
          <w:bCs w:val="0"/>
        </w:rPr>
      </w:pPr>
    </w:p>
    <w:p w14:paraId="71B649C2" w14:textId="262AE95F" w:rsidR="00E070D4" w:rsidRDefault="00E070D4" w:rsidP="00B444D2">
      <w:pPr>
        <w:pStyle w:val="-"/>
        <w:ind w:firstLineChars="0" w:firstLine="0"/>
        <w:rPr>
          <w:b w:val="0"/>
          <w:bCs w:val="0"/>
        </w:rPr>
        <w:pPrChange w:id="62" w:author="Fan Quan" w:date="2020-08-27T19:27:00Z">
          <w:pPr>
            <w:pStyle w:val="-"/>
          </w:pPr>
        </w:pPrChange>
      </w:pPr>
      <w:r>
        <w:rPr>
          <w:rFonts w:hint="eastAsia"/>
        </w:rPr>
        <w:t>我的游戏不能运行，怎么办？</w:t>
      </w:r>
    </w:p>
    <w:p w14:paraId="5747B727" w14:textId="2236E769" w:rsidR="00E070D4" w:rsidRPr="00E070D4" w:rsidRDefault="00E070D4" w:rsidP="00A8257D">
      <w:pPr>
        <w:pStyle w:val="-"/>
        <w:rPr>
          <w:b w:val="0"/>
          <w:bCs w:val="0"/>
        </w:rPr>
      </w:pPr>
      <w:r>
        <w:rPr>
          <w:rFonts w:hint="eastAsia"/>
          <w:b w:val="0"/>
          <w:bCs w:val="0"/>
        </w:rPr>
        <w:t>去</w:t>
      </w:r>
      <w:r>
        <w:rPr>
          <w:rFonts w:hint="eastAsia"/>
          <w:b w:val="0"/>
          <w:bCs w:val="0"/>
        </w:rPr>
        <w:t xml:space="preserve"> </w:t>
      </w:r>
      <w:hyperlink r:id="rId15" w:history="1">
        <w:r w:rsidRPr="00E070D4">
          <w:rPr>
            <w:rStyle w:val="aa"/>
            <w:b w:val="0"/>
            <w:bCs w:val="0"/>
          </w:rPr>
          <w:t>PC Gaming Wiki</w:t>
        </w:r>
      </w:hyperlink>
      <w:r>
        <w:rPr>
          <w:b w:val="0"/>
          <w:bCs w:val="0"/>
        </w:rPr>
        <w:t xml:space="preserve"> </w:t>
      </w:r>
      <w:r>
        <w:rPr>
          <w:rFonts w:hint="eastAsia"/>
          <w:b w:val="0"/>
          <w:bCs w:val="0"/>
        </w:rPr>
        <w:t>看看</w:t>
      </w:r>
      <w:r w:rsidR="00022E70">
        <w:rPr>
          <w:rFonts w:hint="eastAsia"/>
          <w:b w:val="0"/>
          <w:bCs w:val="0"/>
        </w:rPr>
        <w:t>，这个神仙网站</w:t>
      </w:r>
      <w:ins w:id="63" w:author="Fan Quan" w:date="2020-08-27T19:27:00Z">
        <w:r w:rsidR="00B444D2">
          <w:rPr>
            <w:rFonts w:hint="eastAsia"/>
            <w:b w:val="0"/>
            <w:bCs w:val="0"/>
          </w:rPr>
          <w:t>可以</w:t>
        </w:r>
      </w:ins>
      <w:r w:rsidR="00022E70">
        <w:rPr>
          <w:rFonts w:hint="eastAsia"/>
          <w:b w:val="0"/>
          <w:bCs w:val="0"/>
        </w:rPr>
        <w:t>帮助玩家</w:t>
      </w:r>
      <w:del w:id="64" w:author="Fan Quan" w:date="2020-08-27T19:27:00Z">
        <w:r w:rsidR="00022E70" w:rsidDel="00B444D2">
          <w:rPr>
            <w:rFonts w:hint="eastAsia"/>
            <w:b w:val="0"/>
            <w:bCs w:val="0"/>
          </w:rPr>
          <w:delText>来</w:delText>
        </w:r>
      </w:del>
      <w:ins w:id="65" w:author="Fan Quan" w:date="2020-08-27T19:28:00Z">
        <w:r w:rsidR="00B444D2">
          <w:rPr>
            <w:rFonts w:hint="eastAsia"/>
            <w:b w:val="0"/>
            <w:bCs w:val="0"/>
          </w:rPr>
          <w:t>运行</w:t>
        </w:r>
      </w:ins>
      <w:del w:id="66" w:author="Fan Quan" w:date="2020-08-27T19:27:00Z">
        <w:r w:rsidR="00022E70" w:rsidDel="00B444D2">
          <w:rPr>
            <w:rFonts w:hint="eastAsia"/>
            <w:b w:val="0"/>
            <w:bCs w:val="0"/>
          </w:rPr>
          <w:delText>解决</w:delText>
        </w:r>
      </w:del>
      <w:r w:rsidR="00022E70">
        <w:rPr>
          <w:rFonts w:hint="eastAsia"/>
          <w:b w:val="0"/>
          <w:bCs w:val="0"/>
        </w:rPr>
        <w:t>并优化</w:t>
      </w:r>
      <w:ins w:id="67" w:author="Fan Quan" w:date="2020-08-27T19:28:00Z">
        <w:r w:rsidR="00B444D2">
          <w:rPr>
            <w:rFonts w:hint="eastAsia"/>
            <w:b w:val="0"/>
            <w:bCs w:val="0"/>
          </w:rPr>
          <w:t>各种</w:t>
        </w:r>
      </w:ins>
      <w:r w:rsidR="00022E70">
        <w:rPr>
          <w:rFonts w:hint="eastAsia"/>
          <w:b w:val="0"/>
          <w:bCs w:val="0"/>
        </w:rPr>
        <w:t xml:space="preserve"> P</w:t>
      </w:r>
      <w:r w:rsidR="00022E70">
        <w:rPr>
          <w:b w:val="0"/>
          <w:bCs w:val="0"/>
        </w:rPr>
        <w:t xml:space="preserve">C </w:t>
      </w:r>
      <w:r w:rsidR="00022E70">
        <w:rPr>
          <w:rFonts w:hint="eastAsia"/>
          <w:b w:val="0"/>
          <w:bCs w:val="0"/>
        </w:rPr>
        <w:t>游戏</w:t>
      </w:r>
      <w:del w:id="68" w:author="Fan Quan" w:date="2020-08-27T19:28:00Z">
        <w:r w:rsidR="00022E70" w:rsidDel="00B444D2">
          <w:rPr>
            <w:rFonts w:hint="eastAsia"/>
            <w:b w:val="0"/>
            <w:bCs w:val="0"/>
          </w:rPr>
          <w:delText>的各种疑难杂症</w:delText>
        </w:r>
      </w:del>
      <w:r w:rsidR="00022E70">
        <w:rPr>
          <w:rFonts w:hint="eastAsia"/>
          <w:b w:val="0"/>
          <w:bCs w:val="0"/>
        </w:rPr>
        <w:t>。如果在这上面你找不到你遇到的问题的话，可以去</w:t>
      </w:r>
      <w:r w:rsidR="00022E70">
        <w:rPr>
          <w:rFonts w:hint="eastAsia"/>
          <w:b w:val="0"/>
          <w:bCs w:val="0"/>
        </w:rPr>
        <w:t xml:space="preserve"> </w:t>
      </w:r>
      <w:hyperlink r:id="rId16" w:history="1">
        <w:r w:rsidR="00022E70" w:rsidRPr="000E6875">
          <w:rPr>
            <w:rStyle w:val="aa"/>
            <w:b w:val="0"/>
            <w:bCs w:val="0"/>
          </w:rPr>
          <w:t>Vogons</w:t>
        </w:r>
      </w:hyperlink>
      <w:r w:rsidR="00022E70">
        <w:rPr>
          <w:b w:val="0"/>
          <w:bCs w:val="0"/>
        </w:rPr>
        <w:t xml:space="preserve"> </w:t>
      </w:r>
      <w:r w:rsidR="00022E70">
        <w:rPr>
          <w:rFonts w:hint="eastAsia"/>
          <w:b w:val="0"/>
          <w:bCs w:val="0"/>
        </w:rPr>
        <w:t>论坛上看看。</w:t>
      </w:r>
    </w:p>
    <w:p w14:paraId="271D9E58" w14:textId="77777777" w:rsidR="00E070D4" w:rsidRPr="008907D3" w:rsidRDefault="00E070D4" w:rsidP="00A8257D">
      <w:pPr>
        <w:pStyle w:val="-"/>
        <w:rPr>
          <w:b w:val="0"/>
          <w:bCs w:val="0"/>
        </w:rPr>
      </w:pPr>
    </w:p>
    <w:sectPr w:rsidR="00E070D4" w:rsidRPr="008907D3" w:rsidSect="00A8527F">
      <w:headerReference w:type="default" r:id="rId17"/>
      <w:footerReference w:type="default" r:id="rId18"/>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C47D2" w14:textId="77777777" w:rsidR="004C72DC" w:rsidRDefault="004C72DC" w:rsidP="00F841EF">
      <w:r>
        <w:separator/>
      </w:r>
    </w:p>
  </w:endnote>
  <w:endnote w:type="continuationSeparator" w:id="0">
    <w:p w14:paraId="10A95C4C" w14:textId="77777777" w:rsidR="004C72DC" w:rsidRDefault="004C72DC"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6446B"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6D012"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A8228" w14:textId="77777777" w:rsidR="004C72DC" w:rsidRDefault="004C72DC" w:rsidP="00F841EF">
      <w:r>
        <w:separator/>
      </w:r>
    </w:p>
  </w:footnote>
  <w:footnote w:type="continuationSeparator" w:id="0">
    <w:p w14:paraId="6309C5B4" w14:textId="77777777" w:rsidR="004C72DC" w:rsidRDefault="004C72DC" w:rsidP="00F841EF">
      <w:r>
        <w:continuationSeparator/>
      </w:r>
    </w:p>
  </w:footnote>
  <w:footnote w:id="1">
    <w:p w14:paraId="5439EA3E" w14:textId="782C8785" w:rsidR="00287EC1" w:rsidRDefault="00287EC1">
      <w:pPr>
        <w:pStyle w:val="a7"/>
        <w:rPr>
          <w:rFonts w:hint="eastAsia"/>
        </w:rPr>
      </w:pPr>
      <w:ins w:id="47" w:author="Fan Quan" w:date="2020-08-27T19:23:00Z">
        <w:r>
          <w:rPr>
            <w:rStyle w:val="a9"/>
          </w:rPr>
          <w:footnoteRef/>
        </w:r>
        <w:r>
          <w:t xml:space="preserve"> </w:t>
        </w:r>
        <w:r>
          <w:rPr>
            <w:rFonts w:hint="eastAsia"/>
          </w:rPr>
          <w:t>译者注：很多 RPG</w:t>
        </w:r>
        <w:r>
          <w:t xml:space="preserve"> </w:t>
        </w:r>
        <w:r>
          <w:rPr>
            <w:rFonts w:hint="eastAsia"/>
          </w:rPr>
          <w:t>游戏在</w:t>
        </w:r>
      </w:ins>
      <w:ins w:id="48" w:author="Fan Quan" w:date="2020-08-27T19:24:00Z">
        <w:r>
          <w:rPr>
            <w:rFonts w:hint="eastAsia"/>
          </w:rPr>
          <w:t>创建角色的时候，初始数据是随机生成的，所以</w:t>
        </w:r>
        <w:r w:rsidR="00D17FB0">
          <w:rPr>
            <w:rFonts w:hint="eastAsia"/>
          </w:rPr>
          <w:t>如果想让自己的初始状态比较好，可能需要不断</w:t>
        </w:r>
      </w:ins>
      <w:ins w:id="49" w:author="Fan Quan" w:date="2020-08-27T19:28:00Z">
        <w:r w:rsidR="00B444D2">
          <w:rPr>
            <w:rFonts w:hint="eastAsia"/>
          </w:rPr>
          <w:t>随机</w:t>
        </w:r>
      </w:ins>
      <w:ins w:id="50" w:author="Fan Quan" w:date="2020-08-27T19:24:00Z">
        <w:r w:rsidR="00D17FB0">
          <w:rPr>
            <w:rFonts w:hint="eastAsia"/>
          </w:rPr>
          <w:t>，直到刷到满意的数据</w:t>
        </w:r>
      </w:ins>
      <w:ins w:id="51" w:author="Fan Quan" w:date="2020-08-27T19:25:00Z">
        <w:r w:rsidR="00D17FB0">
          <w:rPr>
            <w:rFonts w:hint="eastAsia"/>
          </w:rPr>
          <w:t>为止。这个随机生成的过程其实就是扔骰子，英文用 Roll</w:t>
        </w:r>
        <w:r w:rsidR="00D17FB0">
          <w:t xml:space="preserve"> </w:t>
        </w:r>
        <w:r w:rsidR="00D17FB0">
          <w:rPr>
            <w:rFonts w:hint="eastAsia"/>
          </w:rPr>
          <w:t>这个单词，玩家也习惯直接说“Roll</w:t>
        </w:r>
        <w:r w:rsidR="00D17FB0">
          <w:t xml:space="preserve"> </w:t>
        </w:r>
        <w:r w:rsidR="00D17FB0">
          <w:rPr>
            <w:rFonts w:hint="eastAsia"/>
          </w:rPr>
          <w:t>点”，所以保留</w:t>
        </w:r>
      </w:ins>
      <w:proofErr w:type="gramStart"/>
      <w:ins w:id="52" w:author="Fan Quan" w:date="2020-08-27T19:26:00Z">
        <w:r w:rsidR="00D17FB0">
          <w:rPr>
            <w:rFonts w:hint="eastAsia"/>
          </w:rPr>
          <w:t>中英混搭的</w:t>
        </w:r>
        <w:proofErr w:type="gramEnd"/>
        <w:r w:rsidR="00D17FB0">
          <w:rPr>
            <w:rFonts w:hint="eastAsia"/>
          </w:rPr>
          <w:t>说法。</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140CF"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71B5F" w14:textId="77777777" w:rsidR="00804F76" w:rsidRDefault="00804F76" w:rsidP="00A8527F">
    <w:pPr>
      <w:pStyle w:val="a3"/>
      <w:pBdr>
        <w:bottom w:val="single" w:sz="4" w:space="1" w:color="D0CECE" w:themeColor="background2" w:themeShade="E6"/>
      </w:pBdr>
    </w:pPr>
    <w:r>
      <w:rPr>
        <w:rFonts w:hint="eastAsia"/>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n Quan">
    <w15:presenceInfo w15:providerId="Windows Live" w15:userId="fb16b904e3527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16"/>
    <w:rsid w:val="000132CD"/>
    <w:rsid w:val="00022E70"/>
    <w:rsid w:val="00045DB7"/>
    <w:rsid w:val="00055882"/>
    <w:rsid w:val="00087AE0"/>
    <w:rsid w:val="000B34CB"/>
    <w:rsid w:val="000C5D70"/>
    <w:rsid w:val="000E4E1E"/>
    <w:rsid w:val="000E6875"/>
    <w:rsid w:val="00107814"/>
    <w:rsid w:val="00117365"/>
    <w:rsid w:val="00153EE2"/>
    <w:rsid w:val="0016522A"/>
    <w:rsid w:val="001806CB"/>
    <w:rsid w:val="001B3B4D"/>
    <w:rsid w:val="001D0E73"/>
    <w:rsid w:val="001D5185"/>
    <w:rsid w:val="001D5E94"/>
    <w:rsid w:val="001E349E"/>
    <w:rsid w:val="001F3F1F"/>
    <w:rsid w:val="001F6039"/>
    <w:rsid w:val="00234451"/>
    <w:rsid w:val="00234D3A"/>
    <w:rsid w:val="002602A7"/>
    <w:rsid w:val="00285E6A"/>
    <w:rsid w:val="00287EC1"/>
    <w:rsid w:val="002D01D3"/>
    <w:rsid w:val="002F3408"/>
    <w:rsid w:val="002F3772"/>
    <w:rsid w:val="003249D9"/>
    <w:rsid w:val="00333CDD"/>
    <w:rsid w:val="0036132D"/>
    <w:rsid w:val="00362338"/>
    <w:rsid w:val="00366B4E"/>
    <w:rsid w:val="00385064"/>
    <w:rsid w:val="00385C4B"/>
    <w:rsid w:val="003B5B52"/>
    <w:rsid w:val="003E13C6"/>
    <w:rsid w:val="003F442C"/>
    <w:rsid w:val="00412ACB"/>
    <w:rsid w:val="00445F1D"/>
    <w:rsid w:val="004B4D18"/>
    <w:rsid w:val="004C323F"/>
    <w:rsid w:val="004C72DC"/>
    <w:rsid w:val="005062C4"/>
    <w:rsid w:val="00532598"/>
    <w:rsid w:val="00594354"/>
    <w:rsid w:val="005A2AD5"/>
    <w:rsid w:val="005E1D00"/>
    <w:rsid w:val="00621D8F"/>
    <w:rsid w:val="006530AD"/>
    <w:rsid w:val="00657B80"/>
    <w:rsid w:val="006610BC"/>
    <w:rsid w:val="00661441"/>
    <w:rsid w:val="00664DA0"/>
    <w:rsid w:val="006722AD"/>
    <w:rsid w:val="0067675A"/>
    <w:rsid w:val="00694FCF"/>
    <w:rsid w:val="006B2C72"/>
    <w:rsid w:val="006E2E60"/>
    <w:rsid w:val="006F4D28"/>
    <w:rsid w:val="007074E1"/>
    <w:rsid w:val="0071094A"/>
    <w:rsid w:val="00724B81"/>
    <w:rsid w:val="00730438"/>
    <w:rsid w:val="00731BF1"/>
    <w:rsid w:val="007752FB"/>
    <w:rsid w:val="007869FA"/>
    <w:rsid w:val="007A2BD6"/>
    <w:rsid w:val="00804F76"/>
    <w:rsid w:val="00806138"/>
    <w:rsid w:val="00861514"/>
    <w:rsid w:val="00876728"/>
    <w:rsid w:val="00887529"/>
    <w:rsid w:val="008907D3"/>
    <w:rsid w:val="008A620A"/>
    <w:rsid w:val="008D4384"/>
    <w:rsid w:val="008E3CB4"/>
    <w:rsid w:val="008F2B87"/>
    <w:rsid w:val="00916871"/>
    <w:rsid w:val="00937B95"/>
    <w:rsid w:val="00960341"/>
    <w:rsid w:val="0097206B"/>
    <w:rsid w:val="009C45E4"/>
    <w:rsid w:val="009E7C16"/>
    <w:rsid w:val="00A07CE2"/>
    <w:rsid w:val="00A3384D"/>
    <w:rsid w:val="00A47A89"/>
    <w:rsid w:val="00A50650"/>
    <w:rsid w:val="00A633EF"/>
    <w:rsid w:val="00A8257D"/>
    <w:rsid w:val="00A8527F"/>
    <w:rsid w:val="00A867B3"/>
    <w:rsid w:val="00A8783F"/>
    <w:rsid w:val="00AA4FFD"/>
    <w:rsid w:val="00AA606A"/>
    <w:rsid w:val="00AA68E8"/>
    <w:rsid w:val="00AC153E"/>
    <w:rsid w:val="00AC3916"/>
    <w:rsid w:val="00AC437D"/>
    <w:rsid w:val="00AE48A4"/>
    <w:rsid w:val="00B10A40"/>
    <w:rsid w:val="00B25851"/>
    <w:rsid w:val="00B415B0"/>
    <w:rsid w:val="00B444D2"/>
    <w:rsid w:val="00B50715"/>
    <w:rsid w:val="00B62941"/>
    <w:rsid w:val="00B734FF"/>
    <w:rsid w:val="00BA2914"/>
    <w:rsid w:val="00BA71C6"/>
    <w:rsid w:val="00BE1C72"/>
    <w:rsid w:val="00BF11F4"/>
    <w:rsid w:val="00C119DC"/>
    <w:rsid w:val="00C36086"/>
    <w:rsid w:val="00C61659"/>
    <w:rsid w:val="00CE2F7E"/>
    <w:rsid w:val="00D02128"/>
    <w:rsid w:val="00D17FB0"/>
    <w:rsid w:val="00D2473E"/>
    <w:rsid w:val="00D43879"/>
    <w:rsid w:val="00D47D43"/>
    <w:rsid w:val="00D55FB1"/>
    <w:rsid w:val="00D62021"/>
    <w:rsid w:val="00D83F54"/>
    <w:rsid w:val="00DA3E65"/>
    <w:rsid w:val="00DC7054"/>
    <w:rsid w:val="00DF1BD2"/>
    <w:rsid w:val="00E066A8"/>
    <w:rsid w:val="00E06D6C"/>
    <w:rsid w:val="00E070D4"/>
    <w:rsid w:val="00E1534E"/>
    <w:rsid w:val="00E20D0F"/>
    <w:rsid w:val="00E377C2"/>
    <w:rsid w:val="00E61F41"/>
    <w:rsid w:val="00EA35E2"/>
    <w:rsid w:val="00EE2E4F"/>
    <w:rsid w:val="00F27EC2"/>
    <w:rsid w:val="00F505B5"/>
    <w:rsid w:val="00F5525B"/>
    <w:rsid w:val="00F734E7"/>
    <w:rsid w:val="00F75076"/>
    <w:rsid w:val="00F800C8"/>
    <w:rsid w:val="00F841EF"/>
    <w:rsid w:val="00F97FD8"/>
    <w:rsid w:val="00FA3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44BB4"/>
  <w15:chartTrackingRefBased/>
  <w15:docId w15:val="{45DF0D19-C3F7-4F0A-AF0E-B4CC5616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8257D"/>
    <w:pPr>
      <w:autoSpaceDE w:val="0"/>
      <w:autoSpaceDN w:val="0"/>
      <w:ind w:firstLineChars="200" w:firstLine="420"/>
    </w:pPr>
    <w:rPr>
      <w:rFonts w:ascii="Times New Roman" w:eastAsia="微软雅黑" w:hAnsi="Times New Roman"/>
      <w:b/>
      <w:bCs/>
    </w:rPr>
  </w:style>
  <w:style w:type="character" w:customStyle="1" w:styleId="-0">
    <w:name w:val="正文-首行缩进 字符"/>
    <w:basedOn w:val="a0"/>
    <w:link w:val="-"/>
    <w:rsid w:val="00A8257D"/>
    <w:rPr>
      <w:rFonts w:ascii="Times New Roman" w:eastAsia="微软雅黑" w:hAnsi="Times New Roman"/>
      <w:b/>
      <w:bCs/>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gridcartographer.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github.com/AppleWin/AppleWi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vogons.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AppleWin/AppleWin/releases" TargetMode="External"/><Relationship Id="rId5" Type="http://schemas.openxmlformats.org/officeDocument/2006/relationships/footnotes" Target="footnotes.xml"/><Relationship Id="rId15" Type="http://schemas.openxmlformats.org/officeDocument/2006/relationships/hyperlink" Target="https://www.pcgamingwiki.com/wiki/Home" TargetMode="External"/><Relationship Id="rId10" Type="http://schemas.openxmlformats.org/officeDocument/2006/relationships/hyperlink" Target="https://www.dosbox.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g.com/" TargetMode="External"/><Relationship Id="rId14" Type="http://schemas.openxmlformats.org/officeDocument/2006/relationships/hyperlink" Target="http://ase.zorbus.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000FF-10E0-4BF4-9DCA-DF515636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92</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LightningChris</dc:creator>
  <cp:keywords/>
  <dc:description/>
  <cp:lastModifiedBy>Fan Quan</cp:lastModifiedBy>
  <cp:revision>12</cp:revision>
  <dcterms:created xsi:type="dcterms:W3CDTF">2020-08-22T07:15:00Z</dcterms:created>
  <dcterms:modified xsi:type="dcterms:W3CDTF">2020-08-28T02:28:00Z</dcterms:modified>
</cp:coreProperties>
</file>