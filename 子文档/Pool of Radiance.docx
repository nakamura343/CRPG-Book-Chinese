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6185535" cy="302958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688"/>
                          <a:chOff x="0" y="1802"/>
                          <a:chExt cx="6185535" cy="3029688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08" y="1802"/>
                            <a:ext cx="6177319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HAnsi" w:hAnsiTheme="minorHAnsi" w:eastAsiaTheme="minorHAnsi"/>
                                </w:rPr>
                                <w:t>S</w:t>
                              </w:r>
                              <w:r>
                                <w:rPr>
                                  <w:rFonts w:asciiTheme="minorHAnsi" w:hAnsiTheme="minorHAnsi" w:eastAsiaTheme="minorHAnsi"/>
                                </w:rPr>
                                <w:t>trategic Simulations, Inc., 1988, MS-DOS, Amiga, Apple II, C64 and NES</w:t>
                              </w:r>
                            </w:p>
                            <w:p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4.35pt;height:238.55pt;width:487.05pt;mso-position-horizontal:right;mso-position-horizontal-relative:margin;mso-wrap-distance-bottom:0pt;mso-wrap-distance-top:0pt;z-index:251660288;mso-width-relative:page;mso-height-relative:page;" coordorigin="0,1802" coordsize="6185535,3029688" o:gfxdata="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">
                <o:lock v:ext="edit" aspectratio="f"/>
                <v:shape id="_x0000_s1026" o:spid="_x0000_s1026" o:spt="75" type="#_x0000_t75" style="position:absolute;left:4108;top:1802;height:2674826;width:6177319;" filled="f" o:preferrelative="t" stroked="f" coordsize="21600,21600" o:gfxdata="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sJ6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0;top:2687320;height:344170;width:6185535;" fillcolor="#FFFFFF" filled="t" stroked="f" coordsize="21600,21600" o:gfxdata="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M1G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5"/>
                          <w:jc w:val="center"/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hint="eastAsia" w:asciiTheme="minorHAnsi" w:hAnsiTheme="minorHAnsi" w:eastAsiaTheme="minorHAnsi"/>
                          </w:rPr>
                          <w:t>S</w:t>
                        </w:r>
                        <w:r>
                          <w:rPr>
                            <w:rFonts w:asciiTheme="minorHAnsi" w:hAnsiTheme="minorHAnsi" w:eastAsiaTheme="minorHAnsi"/>
                          </w:rPr>
                          <w:t>trategic Simulations, Inc., 1988, MS-DOS, Amiga, Apple II, C64 and NES</w:t>
                        </w:r>
                      </w:p>
                      <w:p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《光芒之池》（P</w:t>
      </w:r>
      <w:r>
        <w:t>ool of Radiance</w:t>
      </w:r>
      <w:r>
        <w:rPr>
          <w:rFonts w:hint="eastAsia"/>
        </w:rPr>
        <w:t>）</w:t>
      </w:r>
    </w:p>
    <w:p>
      <w:r>
        <w:rPr>
          <w:rFonts w:hint="eastAsia"/>
        </w:rPr>
        <w:t>作者：</w:t>
      </w:r>
      <w:r>
        <w:t>DO</w:t>
      </w:r>
    </w:p>
    <w:p>
      <w:pPr>
        <w:jc w:val="left"/>
      </w:pPr>
      <w:r>
        <w:rPr>
          <w:rFonts w:hint="eastAsia"/>
        </w:rPr>
        <w:t>翻译：F</w:t>
      </w:r>
      <w:r>
        <w:t>Q</w:t>
      </w:r>
    </w:p>
    <w:p>
      <w:r>
        <w:pict>
          <v:rect id="_x0000_i1025" o:spt="1" style="height:1pt;width:261.65pt;" fillcolor="#CFCDCD" filled="t" stroked="f" coordsize="21600,21600" o:hr="t" o:hrstd="t" o:hrnoshade="t" o:hrpct="50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ectPr>
          <w:headerReference r:id="rId6" w:type="default"/>
          <w:footerReference r:id="rId7" w:type="default"/>
          <w:pgSz w:w="11906" w:h="16838"/>
          <w:pgMar w:top="1440" w:right="1080" w:bottom="1440" w:left="1080" w:header="567" w:footer="567" w:gutter="0"/>
          <w:cols w:space="425" w:num="1"/>
          <w:docGrid w:type="lines" w:linePitch="312" w:charSpace="0"/>
        </w:sectPr>
      </w:pPr>
    </w:p>
    <w:p>
      <w:pPr>
        <w:pStyle w:val="22"/>
        <w:ind w:firstLine="420"/>
      </w:pPr>
      <w:r>
        <w:rPr>
          <w:rFonts w:hint="eastAsia"/>
        </w:rPr>
        <w:t>《光芒之池》是以遗忘国度（Forgotten</w:t>
      </w:r>
      <w:r>
        <w:t xml:space="preserve"> </w:t>
      </w:r>
      <w:r>
        <w:rPr>
          <w:rFonts w:hint="eastAsia"/>
        </w:rPr>
        <w:t>Realms）</w:t>
      </w:r>
      <w:r>
        <w:rPr>
          <w:rStyle w:val="18"/>
        </w:rPr>
        <w:footnoteReference w:id="0"/>
      </w:r>
      <w:r>
        <w:rPr>
          <w:rFonts w:hint="eastAsia"/>
        </w:rPr>
        <w:t>中月之海（Moonsea）区域为背景的四部曲游戏系列的第一部</w:t>
      </w:r>
      <w:r>
        <w:rPr>
          <w:rStyle w:val="18"/>
        </w:rPr>
        <w:footnoteReference w:id="1"/>
      </w:r>
      <w:r>
        <w:rPr>
          <w:rStyle w:val="18"/>
        </w:rPr>
        <w:footnoteReference w:id="2"/>
      </w:r>
      <w:r>
        <w:rPr>
          <w:rFonts w:hint="eastAsia"/>
        </w:rPr>
        <w:t>。也开启了大名鼎鼎的“金盒子（Gold</w:t>
      </w:r>
      <w:r>
        <w:t xml:space="preserve"> </w:t>
      </w:r>
      <w:r>
        <w:rPr>
          <w:rFonts w:hint="eastAsia"/>
        </w:rPr>
        <w:t>Box）”系列——因为这些游戏都是用一个金色的盒子包装的。</w:t>
      </w:r>
    </w:p>
    <w:p>
      <w:pPr>
        <w:pStyle w:val="22"/>
        <w:ind w:firstLine="420"/>
      </w:pPr>
      <w:r>
        <w:rPr>
          <w:rFonts w:hint="eastAsia"/>
        </w:rPr>
        <w:t>这是第一款《龙与地下城》（Dungeons</w:t>
      </w:r>
      <w:r>
        <w:t xml:space="preserve"> &amp; Dragons</w:t>
      </w:r>
      <w:r>
        <w:rPr>
          <w:rFonts w:hint="eastAsia"/>
        </w:rPr>
        <w:t>，D&amp;D）官方授权的电脑游戏，忠实地将著名的《进阶龙与地下城》（Advanced</w:t>
      </w:r>
      <w:r>
        <w:t xml:space="preserve"> </w:t>
      </w:r>
      <w:r>
        <w:rPr>
          <w:rFonts w:hint="eastAsia"/>
        </w:rPr>
        <w:t>Dungeons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Dragons，AD&amp;D）纸笔规则带到虚拟世界中来，为后面大量的游戏铺好了道路。游戏对庞大的规则集进行了非常仔细的实现，从咒语书、战斗机制、到数据准确的怪物图鉴，而这在当时是非常不可思议的。</w:t>
      </w:r>
      <w:ins w:id="8" w:author="董 宇阳" w:date="2021-05-14T09:36:00Z">
        <w:r>
          <w:rPr>
            <w:rFonts w:hint="eastAsia"/>
          </w:rPr>
          <w:t>像素风</w:t>
        </w:r>
      </w:ins>
      <w:ins w:id="9" w:author="董 宇阳" w:date="2021-05-14T09:37:00Z">
        <w:r>
          <w:rPr>
            <w:rFonts w:hint="eastAsia"/>
          </w:rPr>
          <w:t>的</w:t>
        </w:r>
      </w:ins>
      <w:r>
        <w:rPr>
          <w:rFonts w:hint="eastAsia"/>
        </w:rPr>
        <w:t>怪物</w:t>
      </w:r>
      <w:del w:id="10" w:author="董 宇阳" w:date="2021-05-14T09:37:00Z">
        <w:r>
          <w:rPr>
            <w:rFonts w:hint="eastAsia"/>
          </w:rPr>
          <w:delText>的</w:delText>
        </w:r>
      </w:del>
      <w:r>
        <w:rPr>
          <w:rFonts w:hint="eastAsia"/>
        </w:rPr>
        <w:t>头像都可以在 AD&amp;D</w:t>
      </w:r>
      <w:r>
        <w:t xml:space="preserve"> </w:t>
      </w:r>
      <w:r>
        <w:rPr>
          <w:rFonts w:hint="eastAsia"/>
        </w:rPr>
        <w:t>的第一版怪物手册（Monster</w:t>
      </w:r>
      <w:r>
        <w:t xml:space="preserve"> </w:t>
      </w:r>
      <w:r>
        <w:rPr>
          <w:rFonts w:hint="eastAsia"/>
        </w:rPr>
        <w:t>Manual）中找到</w:t>
      </w:r>
      <w:ins w:id="11" w:author="董 宇阳" w:date="2021-05-14T09:34:00Z">
        <w:r>
          <w:rPr>
            <w:rFonts w:hint="eastAsia"/>
          </w:rPr>
          <w:t>对应的原型</w:t>
        </w:r>
      </w:ins>
      <w:del w:id="12" w:author="董 宇阳" w:date="2021-05-14T09:37:00Z">
        <w:r>
          <w:rPr>
            <w:rFonts w:hint="eastAsia"/>
          </w:rPr>
          <w:delText>，只不过在游戏里变成了像素风</w:delText>
        </w:r>
      </w:del>
      <w:r>
        <w:rPr>
          <w:rFonts w:hint="eastAsia"/>
        </w:rPr>
        <w:t>。其他标志性的游戏机制也被包含在游戏中，比如休息机制，以及</w:t>
      </w:r>
      <w:ins w:id="13" w:author="董 宇阳" w:date="2021-05-14T09:36:00Z">
        <w:r>
          <w:rPr>
            <w:rFonts w:hint="eastAsia"/>
          </w:rPr>
          <w:t>学习新法术、施展治疗法术所需的读条机制</w:t>
        </w:r>
      </w:ins>
      <w:del w:id="14" w:author="董 宇阳" w:date="2021-05-14T09:36:00Z">
        <w:r>
          <w:rPr>
            <w:rFonts w:hint="eastAsia"/>
          </w:rPr>
          <w:delText>治疗和记忆法术是需要时间的</w:delText>
        </w:r>
      </w:del>
      <w:r>
        <w:rPr>
          <w:rFonts w:hint="eastAsia"/>
        </w:rPr>
        <w:t>。</w:t>
      </w:r>
    </w:p>
    <w:p>
      <w:pPr>
        <w:pStyle w:val="22"/>
        <w:ind w:firstLine="420"/>
      </w:pPr>
      <w:del w:id="15" w:author="董 宇阳" w:date="2021-05-14T09:38:00Z">
        <w:commentRangeStart w:id="0"/>
        <w:r>
          <w:rPr>
            <w:rFonts w:hint="eastAsia"/>
          </w:rPr>
          <w:delText>在《光芒之池》</w:delText>
        </w:r>
      </w:del>
      <w:r>
        <w:rPr>
          <w:rFonts w:hint="eastAsia"/>
        </w:rPr>
        <w:t>游戏刚开始</w:t>
      </w:r>
      <w:ins w:id="16" w:author="董 宇阳" w:date="2021-05-14T09:38:00Z">
        <w:r>
          <w:rPr>
            <w:rFonts w:hint="eastAsia"/>
          </w:rPr>
          <w:t>，</w:t>
        </w:r>
      </w:ins>
      <w:ins w:id="17" w:author="董 宇阳" w:date="2021-05-14T09:39:00Z">
        <w:r>
          <w:rPr>
            <w:rFonts w:hint="eastAsia"/>
          </w:rPr>
          <w:t>玩家就能看出</w:t>
        </w:r>
      </w:ins>
      <w:r>
        <w:rPr>
          <w:rFonts w:hint="eastAsia"/>
        </w:rPr>
        <w:t>就可</w:t>
      </w:r>
      <w:del w:id="18" w:author="董 宇阳" w:date="2021-05-14T09:39:00Z">
        <w:r>
          <w:rPr>
            <w:rFonts w:hint="eastAsia"/>
          </w:rPr>
          <w:delText>以体现出</w:delText>
        </w:r>
      </w:del>
      <w:r>
        <w:rPr>
          <w:rFonts w:hint="eastAsia"/>
        </w:rPr>
        <w:t>这是一款角色扮演类游戏</w:t>
      </w:r>
      <w:ins w:id="19" w:author="董 宇阳" w:date="2021-05-14T09:39:00Z">
        <w:r>
          <w:rPr>
            <w:rFonts w:hint="eastAsia"/>
          </w:rPr>
          <w:t>——</w:t>
        </w:r>
      </w:ins>
      <w:del w:id="20" w:author="董 宇阳" w:date="2021-05-14T09:39:00Z">
        <w:r>
          <w:rPr>
            <w:rFonts w:hint="eastAsia"/>
          </w:rPr>
          <w:delText>。</w:delText>
        </w:r>
        <w:commentRangeEnd w:id="0"/>
      </w:del>
      <w:r>
        <w:rPr>
          <w:rStyle w:val="17"/>
          <w:rFonts w:asciiTheme="minorHAnsi" w:hAnsiTheme="minorHAnsi" w:eastAsiaTheme="minorEastAsia"/>
        </w:rPr>
        <w:commentReference w:id="0"/>
      </w:r>
      <w:r>
        <w:rPr>
          <w:rFonts w:hint="eastAsia"/>
        </w:rPr>
        <w:t>玩家需要创建一只最多六人的小队，可以使用 AD&amp;D</w:t>
      </w:r>
      <w:r>
        <w:t xml:space="preserve"> </w:t>
      </w:r>
      <w:r>
        <w:rPr>
          <w:rFonts w:hint="eastAsia"/>
        </w:rPr>
        <w:t>中多个种族和职业进行组合。</w:t>
      </w:r>
    </w:p>
    <w:p>
      <w:pPr>
        <w:pStyle w:val="22"/>
        <w:ind w:firstLine="420"/>
      </w:pPr>
    </w:p>
    <w:p>
      <w:pPr>
        <w:pStyle w:val="22"/>
        <w:keepNext/>
        <w:ind w:firstLine="0" w:firstLineChars="0"/>
      </w:pPr>
      <w:r>
        <w:drawing>
          <wp:inline distT="0" distB="0" distL="0" distR="0">
            <wp:extent cx="2959100" cy="22199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你可以创建一只最多包含六人的小队，也可以自定义他们的头像和战斗图标</w:t>
      </w:r>
      <w:ins w:id="21" w:author="董 宇阳" w:date="2021-05-14T09:58:00Z">
        <w:r>
          <w:rPr>
            <w:rStyle w:val="18"/>
          </w:rPr>
          <w:footnoteReference w:id="3"/>
        </w:r>
      </w:ins>
      <w:r>
        <w:rPr>
          <w:rFonts w:hint="eastAsia"/>
        </w:rPr>
        <w:t>。</w:t>
      </w:r>
      <w:ins w:id="22" w:author="董 宇阳" w:date="2021-05-14T09:45:00Z">
        <w:r>
          <w:rPr>
            <w:rFonts w:hint="eastAsia"/>
          </w:rPr>
          <w:t>这支队伍还可导入游戏续作《黑暗之池》，拥有史诗级战力。</w:t>
        </w:r>
      </w:ins>
      <w:del w:id="23" w:author="董 宇阳" w:date="2021-05-14T09:45:00Z">
        <w:r>
          <w:rPr>
            <w:rFonts w:hint="eastAsia"/>
          </w:rPr>
          <w:delText>然后一直使用他们到《黑暗之池》（Pool</w:delText>
        </w:r>
      </w:del>
      <w:del w:id="24" w:author="董 宇阳" w:date="2021-05-14T09:45:00Z">
        <w:r>
          <w:rPr/>
          <w:delText xml:space="preserve"> </w:delText>
        </w:r>
      </w:del>
      <w:del w:id="25" w:author="董 宇阳" w:date="2021-05-14T09:45:00Z">
        <w:r>
          <w:rPr>
            <w:rFonts w:hint="eastAsia"/>
          </w:rPr>
          <w:delText>of</w:delText>
        </w:r>
      </w:del>
      <w:del w:id="26" w:author="董 宇阳" w:date="2021-05-14T09:45:00Z">
        <w:r>
          <w:rPr/>
          <w:delText xml:space="preserve"> </w:delText>
        </w:r>
      </w:del>
      <w:del w:id="27" w:author="董 宇阳" w:date="2021-05-14T09:45:00Z">
        <w:r>
          <w:rPr>
            <w:rFonts w:hint="eastAsia"/>
          </w:rPr>
          <w:delText>Darkness），最终变得无比强大。</w:delText>
        </w:r>
      </w:del>
    </w:p>
    <w:p>
      <w:pPr>
        <w:pStyle w:val="22"/>
        <w:ind w:firstLine="420"/>
      </w:pPr>
    </w:p>
    <w:p>
      <w:pPr>
        <w:pStyle w:val="22"/>
        <w:ind w:firstLine="420"/>
      </w:pPr>
      <w:r>
        <w:rPr>
          <w:rFonts w:hint="eastAsia"/>
        </w:rPr>
        <w:t>之后，英雄们就在港口城市菲兰城（Phlan）开始他们的旅程，将城市从昏庸的君主手中拯救回来，以换取财富或者荣誉。作为一个新功能，《光芒之池》</w:t>
      </w:r>
      <w:ins w:id="28" w:author="董 宇阳" w:date="2021-05-14T09:46:00Z">
        <w:r>
          <w:rPr>
            <w:rFonts w:hint="eastAsia"/>
          </w:rPr>
          <w:t>是一款任务导向性的冒险游戏</w:t>
        </w:r>
      </w:ins>
      <w:del w:id="29" w:author="董 宇阳" w:date="2021-05-14T09:46:00Z">
        <w:r>
          <w:rPr>
            <w:rFonts w:hint="eastAsia"/>
          </w:rPr>
          <w:delText>中的冒险是基于任务的形式</w:delText>
        </w:r>
      </w:del>
      <w:r>
        <w:rPr>
          <w:rFonts w:hint="eastAsia"/>
        </w:rPr>
        <w:t>。角色可以从议会（Council）直接接受任务，或者接取可选的支线任务。</w:t>
      </w:r>
      <w:del w:id="30" w:author="董 宇阳" w:date="2021-05-14T09:48:00Z">
        <w:r>
          <w:rPr>
            <w:rFonts w:hint="eastAsia"/>
          </w:rPr>
          <w:delText>这种</w:delText>
        </w:r>
      </w:del>
      <w:ins w:id="31" w:author="董 宇阳" w:date="2021-05-14T09:48:00Z">
        <w:r>
          <w:rPr>
            <w:rFonts w:hint="eastAsia"/>
          </w:rPr>
          <w:t>游戏</w:t>
        </w:r>
      </w:ins>
      <w:r>
        <w:rPr>
          <w:rFonts w:hint="eastAsia"/>
        </w:rPr>
        <w:t>开放</w:t>
      </w:r>
      <w:ins w:id="32" w:author="董 宇阳" w:date="2021-05-14T09:48:00Z">
        <w:r>
          <w:rPr>
            <w:rFonts w:hint="eastAsia"/>
          </w:rPr>
          <w:t>性</w:t>
        </w:r>
      </w:ins>
      <w:del w:id="33" w:author="董 宇阳" w:date="2021-05-14T09:48:00Z">
        <w:r>
          <w:rPr>
            <w:rFonts w:hint="eastAsia"/>
          </w:rPr>
          <w:delText>的形式</w:delText>
        </w:r>
      </w:del>
      <w:r>
        <w:rPr>
          <w:rFonts w:hint="eastAsia"/>
        </w:rPr>
        <w:t>允许玩家以任何顺序</w:t>
      </w:r>
      <w:ins w:id="34" w:author="董 宇阳" w:date="2021-05-14T09:49:00Z">
        <w:r>
          <w:rPr>
            <w:rFonts w:hint="eastAsia"/>
          </w:rPr>
          <w:t>领取</w:t>
        </w:r>
      </w:ins>
      <w:del w:id="35" w:author="董 宇阳" w:date="2021-05-14T09:49:00Z">
        <w:r>
          <w:rPr>
            <w:rFonts w:hint="eastAsia"/>
          </w:rPr>
          <w:delText>完成</w:delText>
        </w:r>
      </w:del>
      <w:r>
        <w:rPr>
          <w:rFonts w:hint="eastAsia"/>
        </w:rPr>
        <w:t>任务，</w:t>
      </w:r>
      <w:ins w:id="36" w:author="董 宇阳" w:date="2021-05-14T09:49:00Z">
        <w:r>
          <w:rPr>
            <w:rFonts w:hint="eastAsia"/>
          </w:rPr>
          <w:t>以多种方式完成任务</w:t>
        </w:r>
      </w:ins>
      <w:del w:id="37" w:author="董 宇阳" w:date="2021-05-14T09:49:00Z">
        <w:r>
          <w:rPr>
            <w:rFonts w:hint="eastAsia"/>
          </w:rPr>
          <w:delText>而且大多数任务目标都可以通过多种方式达成</w:delText>
        </w:r>
      </w:del>
      <w:r>
        <w:rPr>
          <w:rFonts w:hint="eastAsia"/>
        </w:rPr>
        <w:t>。</w:t>
      </w:r>
    </w:p>
    <w:p>
      <w:pPr>
        <w:pStyle w:val="22"/>
        <w:ind w:firstLine="420"/>
      </w:pPr>
      <w:r>
        <w:rPr>
          <w:rFonts w:hint="eastAsia"/>
        </w:rPr>
        <w:t>探索过程是以第一人称视角呈现的</w:t>
      </w:r>
      <w:ins w:id="38" w:author="董 宇阳" w:date="2021-05-14T09:51:00Z">
        <w:commentRangeStart w:id="1"/>
        <w:r>
          <w:rPr>
            <w:rFonts w:hint="eastAsia"/>
          </w:rPr>
          <w:t>，</w:t>
        </w:r>
      </w:ins>
      <w:del w:id="39" w:author="董 宇阳" w:date="2021-05-14T09:51:00Z">
        <w:r>
          <w:rPr>
            <w:rFonts w:hint="eastAsia"/>
          </w:rPr>
          <w:delText>；</w:delText>
        </w:r>
      </w:del>
      <w:r>
        <w:rPr>
          <w:rFonts w:hint="eastAsia"/>
        </w:rPr>
        <w:t>通过一个</w:t>
      </w:r>
      <w:ins w:id="40" w:author="董 宇阳" w:date="2021-05-14T09:50:00Z">
        <w:r>
          <w:rPr>
            <w:rFonts w:hint="eastAsia"/>
          </w:rPr>
          <w:t>三维视角</w:t>
        </w:r>
      </w:ins>
      <w:del w:id="41" w:author="董 宇阳" w:date="2021-05-14T09:50:00Z">
        <w:r>
          <w:rPr>
            <w:rFonts w:hint="eastAsia"/>
          </w:rPr>
          <w:delText>窗口观察</w:delText>
        </w:r>
      </w:del>
      <w:ins w:id="42" w:author="董 宇阳" w:date="2021-05-14T09:50:00Z">
        <w:r>
          <w:rPr>
            <w:rFonts w:hint="eastAsia"/>
          </w:rPr>
          <w:t>领略</w:t>
        </w:r>
      </w:ins>
      <w:r>
        <w:rPr>
          <w:rFonts w:hint="eastAsia"/>
        </w:rPr>
        <w:t>这</w:t>
      </w:r>
      <w:ins w:id="43" w:author="董 宇阳" w:date="2021-05-14T09:50:00Z">
        <w:r>
          <w:rPr>
            <w:rFonts w:hint="eastAsia"/>
          </w:rPr>
          <w:t>一</w:t>
        </w:r>
      </w:ins>
      <w:r>
        <w:rPr>
          <w:rFonts w:hint="eastAsia"/>
        </w:rPr>
        <w:t>奇幻</w:t>
      </w:r>
      <w:del w:id="44" w:author="董 宇阳" w:date="2021-05-14T09:50:00Z">
        <w:r>
          <w:rPr>
            <w:rFonts w:hint="eastAsia"/>
          </w:rPr>
          <w:delText>的三维</w:delText>
        </w:r>
      </w:del>
      <w:r>
        <w:rPr>
          <w:rFonts w:hint="eastAsia"/>
        </w:rPr>
        <w:t>世界</w:t>
      </w:r>
      <w:commentRangeEnd w:id="1"/>
      <w:r>
        <w:rPr>
          <w:rStyle w:val="17"/>
          <w:rFonts w:asciiTheme="minorHAnsi" w:hAnsiTheme="minorHAnsi" w:eastAsiaTheme="minorEastAsia"/>
        </w:rPr>
        <w:commentReference w:id="1"/>
      </w:r>
      <w:r>
        <w:rPr>
          <w:rFonts w:hint="eastAsia"/>
        </w:rPr>
        <w:t>——类似《冰城传奇》（The</w:t>
      </w:r>
      <w:r>
        <w:t xml:space="preserve"> </w:t>
      </w:r>
      <w:r>
        <w:rPr>
          <w:rFonts w:hint="eastAsia"/>
        </w:rPr>
        <w:t>Bard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Tale）系列。界面有点过时而且反应缓慢，但每个角色的数据界面显示了玩家需要的所有重要信息。玩家必须要学会看血量、零级命中值</w:t>
      </w:r>
      <w:r>
        <w:rPr>
          <w:rStyle w:val="18"/>
        </w:rPr>
        <w:footnoteReference w:id="4"/>
      </w:r>
      <w:r>
        <w:rPr>
          <w:rFonts w:hint="eastAsia"/>
        </w:rPr>
        <w:t>、护甲类型，会使用背包和咒语书，这样才能获得沉浸式的体验，还原用纸和笔游玩的感觉。</w:t>
      </w:r>
    </w:p>
    <w:p>
      <w:pPr>
        <w:pStyle w:val="22"/>
        <w:ind w:firstLine="420"/>
      </w:pPr>
      <w:r>
        <w:rPr>
          <w:rFonts w:hint="eastAsia"/>
        </w:rPr>
        <w:t>当外交手段失败时，只能通过武力解决问题。玩家这时被转换成“等距”</w:t>
      </w:r>
      <w:r>
        <w:rPr>
          <w:rStyle w:val="18"/>
        </w:rPr>
        <w:footnoteReference w:id="5"/>
      </w:r>
      <w:r>
        <w:rPr>
          <w:rFonts w:hint="eastAsia"/>
        </w:rPr>
        <w:t>俯视角，就像《巫师神冠》（Wizard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Crown）那样。角色会用图标表示（你可以自定义这些图标），走位和站位在这里至关重要。战斗以回合制的形式展开。游戏还宣称可以打造大规模战斗，所以有时你会看到几十个敌人同屏的情况。</w:t>
      </w:r>
    </w:p>
    <w:p>
      <w:pPr>
        <w:pStyle w:val="22"/>
        <w:ind w:firstLine="420"/>
      </w:pPr>
      <w:r>
        <w:rPr>
          <w:rFonts w:hint="eastAsia"/>
        </w:rPr>
        <w:t>另一大特点就是本作的大地图。</w:t>
      </w:r>
      <w:del w:id="45" w:author="董 宇阳" w:date="2021-05-14T10:10:00Z">
        <w:r>
          <w:rPr>
            <w:rFonts w:hint="eastAsia"/>
          </w:rPr>
          <w:delText>在</w:delText>
        </w:r>
      </w:del>
      <w:r>
        <w:rPr>
          <w:rFonts w:hint="eastAsia"/>
        </w:rPr>
        <w:t>离开一座城市或者</w:t>
      </w:r>
      <w:del w:id="46" w:author="董 宇阳" w:date="2021-05-14T10:11:00Z">
        <w:r>
          <w:rPr>
            <w:rFonts w:hint="eastAsia"/>
          </w:rPr>
          <w:delText>某一个</w:delText>
        </w:r>
      </w:del>
      <w:r>
        <w:rPr>
          <w:rFonts w:hint="eastAsia"/>
        </w:rPr>
        <w:t>郊区</w:t>
      </w:r>
      <w:del w:id="47" w:author="董 宇阳" w:date="2021-05-14T10:08:00Z">
        <w:r>
          <w:rPr>
            <w:rFonts w:hint="eastAsia"/>
          </w:rPr>
          <w:delText>的</w:delText>
        </w:r>
      </w:del>
      <w:r>
        <w:rPr>
          <w:rFonts w:hint="eastAsia"/>
        </w:rPr>
        <w:t>地下城</w:t>
      </w:r>
      <w:ins w:id="48" w:author="董 宇阳" w:date="2021-05-14T10:11:00Z">
        <w:r>
          <w:rPr>
            <w:rFonts w:hint="eastAsia"/>
          </w:rPr>
          <w:t>后</w:t>
        </w:r>
      </w:ins>
      <w:del w:id="49" w:author="董 宇阳" w:date="2021-05-14T10:08:00Z">
        <w:r>
          <w:rPr>
            <w:rFonts w:hint="eastAsia"/>
          </w:rPr>
          <w:delText>的</w:delText>
        </w:r>
      </w:del>
      <w:del w:id="50" w:author="董 宇阳" w:date="2021-05-14T10:10:00Z">
        <w:r>
          <w:rPr>
            <w:rFonts w:hint="eastAsia"/>
          </w:rPr>
          <w:delText>时</w:delText>
        </w:r>
      </w:del>
      <w:del w:id="51" w:author="董 宇阳" w:date="2021-05-14T10:08:00Z">
        <w:r>
          <w:rPr>
            <w:rFonts w:hint="eastAsia"/>
          </w:rPr>
          <w:delText>候</w:delText>
        </w:r>
      </w:del>
      <w:r>
        <w:rPr>
          <w:rFonts w:hint="eastAsia"/>
        </w:rPr>
        <w:t>，</w:t>
      </w:r>
      <w:ins w:id="52" w:author="董 宇阳" w:date="2021-05-14T10:14:00Z">
        <w:r>
          <w:rPr>
            <w:rFonts w:hint="eastAsia"/>
          </w:rPr>
          <w:t>地图上会出现一个象征</w:t>
        </w:r>
      </w:ins>
      <w:ins w:id="53" w:author="董 宇阳" w:date="2021-05-14T10:11:00Z">
        <w:r>
          <w:rPr>
            <w:rFonts w:hint="eastAsia"/>
          </w:rPr>
          <w:t>小队</w:t>
        </w:r>
      </w:ins>
      <w:ins w:id="54" w:author="董 宇阳" w:date="2021-05-14T10:13:00Z">
        <w:r>
          <w:rPr>
            <w:rFonts w:hint="eastAsia"/>
          </w:rPr>
          <w:t>全体成员</w:t>
        </w:r>
      </w:ins>
      <w:ins w:id="55" w:author="董 宇阳" w:date="2021-05-14T10:14:00Z">
        <w:r>
          <w:rPr>
            <w:rFonts w:hint="eastAsia"/>
          </w:rPr>
          <w:t>的图标</w:t>
        </w:r>
      </w:ins>
      <w:ins w:id="56" w:author="董 宇阳" w:date="2021-05-14T10:11:00Z">
        <w:r>
          <w:rPr>
            <w:rFonts w:hint="eastAsia"/>
          </w:rPr>
          <w:t>，</w:t>
        </w:r>
      </w:ins>
      <w:ins w:id="57" w:author="董 宇阳" w:date="2021-05-14T10:15:00Z">
        <w:r>
          <w:rPr>
            <w:rFonts w:hint="eastAsia"/>
          </w:rPr>
          <w:t>这样探索地图时，</w:t>
        </w:r>
      </w:ins>
      <w:ins w:id="58" w:author="董 宇阳" w:date="2021-05-14T10:13:00Z">
        <w:r>
          <w:rPr>
            <w:rFonts w:hint="eastAsia"/>
          </w:rPr>
          <w:t>界面</w:t>
        </w:r>
      </w:ins>
      <w:ins w:id="59" w:author="董 宇阳" w:date="2021-05-14T10:15:00Z">
        <w:r>
          <w:rPr>
            <w:rFonts w:hint="eastAsia"/>
          </w:rPr>
          <w:t>更简洁</w:t>
        </w:r>
      </w:ins>
      <w:ins w:id="60" w:author="董 宇阳" w:date="2021-05-14T10:13:00Z">
        <w:r>
          <w:rPr>
            <w:rFonts w:hint="eastAsia"/>
          </w:rPr>
          <w:t>。</w:t>
        </w:r>
      </w:ins>
      <w:del w:id="61" w:author="董 宇阳" w:date="2021-05-14T10:15:00Z">
        <w:r>
          <w:rPr>
            <w:rFonts w:hint="eastAsia"/>
          </w:rPr>
          <w:delText>你的队伍就会用单个图标来表示以方便地在广阔的地图中穿梭。</w:delText>
        </w:r>
      </w:del>
      <w:ins w:id="62" w:author="董 宇阳" w:date="2021-05-14T10:15:00Z">
        <w:r>
          <w:rPr>
            <w:rFonts w:hint="eastAsia"/>
          </w:rPr>
          <w:t>探索</w:t>
        </w:r>
      </w:ins>
      <w:r>
        <w:rPr>
          <w:rFonts w:hint="eastAsia"/>
        </w:rPr>
        <w:t>过程中会随机遭遇敌人，发现新的地点或者其他隐藏要素。</w:t>
      </w:r>
    </w:p>
    <w:p>
      <w:pPr>
        <w:pStyle w:val="22"/>
        <w:ind w:firstLine="420"/>
      </w:pPr>
      <w:r>
        <w:rPr>
          <w:rFonts w:hint="eastAsia"/>
        </w:rPr>
        <w:t>通关《光芒之池》之后，玩家可以把英雄们转移到续作当中，直到本系列第四部作品。类似桌游版本，</w:t>
      </w:r>
      <w:ins w:id="63" w:author="董 宇阳" w:date="2021-05-14T10:27:00Z">
        <w:r>
          <w:rPr>
            <w:rFonts w:hint="eastAsia"/>
          </w:rPr>
          <w:t>在角色等级够高时，英雄会掌握</w:t>
        </w:r>
      </w:ins>
      <w:del w:id="64" w:author="董 宇阳" w:date="2021-05-14T10:27:00Z">
        <w:r>
          <w:rPr>
            <w:rFonts w:hint="eastAsia"/>
          </w:rPr>
          <w:delText>你可以利用</w:delText>
        </w:r>
      </w:del>
      <w:ins w:id="65" w:author="董 宇阳" w:date="2021-05-14T10:19:00Z">
        <w:commentRangeStart w:id="2"/>
        <w:r>
          <w:rPr>
            <w:rFonts w:hint="eastAsia"/>
          </w:rPr>
          <w:t>横扫</w:t>
        </w:r>
      </w:ins>
      <w:del w:id="66" w:author="董 宇阳" w:date="2021-05-14T10:19:00Z">
        <w:r>
          <w:rPr>
            <w:rFonts w:hint="eastAsia"/>
          </w:rPr>
          <w:delText>扫荡</w:delText>
        </w:r>
      </w:del>
      <w:r>
        <w:rPr>
          <w:rFonts w:hint="eastAsia"/>
        </w:rPr>
        <w:t>攻击</w:t>
      </w:r>
      <w:commentRangeEnd w:id="2"/>
      <w:r>
        <w:rPr>
          <w:rStyle w:val="17"/>
          <w:rFonts w:asciiTheme="minorHAnsi" w:hAnsiTheme="minorHAnsi" w:eastAsiaTheme="minorEastAsia"/>
        </w:rPr>
        <w:commentReference w:id="2"/>
      </w:r>
      <w:r>
        <w:rPr>
          <w:rFonts w:hint="eastAsia"/>
        </w:rPr>
        <w:t>（sweeping</w:t>
      </w:r>
      <w:r>
        <w:t xml:space="preserve"> </w:t>
      </w:r>
      <w:r>
        <w:rPr>
          <w:rFonts w:hint="eastAsia"/>
        </w:rPr>
        <w:t>campaign）</w:t>
      </w:r>
      <w:r>
        <w:rPr>
          <w:rStyle w:val="18"/>
        </w:rPr>
        <w:footnoteReference w:id="6"/>
      </w:r>
      <w:ins w:id="67" w:author="董 宇阳" w:date="2021-05-14T10:27:00Z">
        <w:r>
          <w:rPr>
            <w:rFonts w:hint="eastAsia"/>
          </w:rPr>
          <w:t>，可用于</w:t>
        </w:r>
      </w:ins>
      <w:r>
        <w:rPr>
          <w:rFonts w:hint="eastAsia"/>
        </w:rPr>
        <w:t>快速推进</w:t>
      </w:r>
      <w:ins w:id="68" w:author="董 宇阳" w:date="2021-05-14T10:27:00Z">
        <w:r>
          <w:rPr>
            <w:rFonts w:hint="eastAsia"/>
          </w:rPr>
          <w:t>。</w:t>
        </w:r>
      </w:ins>
      <w:del w:id="69" w:author="董 宇阳" w:date="2021-05-14T10:27:00Z">
        <w:r>
          <w:rPr>
            <w:rFonts w:hint="eastAsia"/>
          </w:rPr>
          <w:delText>，达到更强的境界。</w:delText>
        </w:r>
      </w:del>
    </w:p>
    <w:p>
      <w:pPr>
        <w:pStyle w:val="22"/>
        <w:ind w:firstLine="420"/>
      </w:pPr>
    </w:p>
    <w:p>
      <w:pPr>
        <w:pStyle w:val="22"/>
        <w:keepNext/>
        <w:ind w:firstLine="0" w:firstLineChars="0"/>
      </w:pPr>
      <w:r>
        <w:drawing>
          <wp:inline distT="0" distB="0" distL="0" distR="0">
            <wp:extent cx="2959100" cy="2219960"/>
            <wp:effectExtent l="0" t="0" r="0" b="889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《光芒之池》有一个很大的主城以及周边的野外地带，其中隐藏着很多主线和支线任务。</w:t>
      </w:r>
    </w:p>
    <w:p>
      <w:pPr>
        <w:pStyle w:val="22"/>
        <w:ind w:firstLine="420"/>
      </w:pPr>
    </w:p>
    <w:p>
      <w:pPr>
        <w:pStyle w:val="22"/>
        <w:keepNext/>
        <w:ind w:firstLine="0" w:firstLineChars="0"/>
      </w:pPr>
      <w:r>
        <w:drawing>
          <wp:inline distT="0" distB="0" distL="0" distR="0">
            <wp:extent cx="2959100" cy="2219960"/>
            <wp:effectExtent l="0" t="0" r="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《银色匕首之谜》（Secret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Silver</w:t>
      </w:r>
      <w:r>
        <w:t xml:space="preserve"> </w:t>
      </w:r>
      <w:r>
        <w:rPr>
          <w:rFonts w:hint="eastAsia"/>
        </w:rPr>
        <w:t xml:space="preserve">Blade）拥有比标准 </w:t>
      </w:r>
      <w:r>
        <w:t>16</w:t>
      </w:r>
      <w:r>
        <w:rPr>
          <w:rFonts w:hint="eastAsia"/>
        </w:rPr>
        <w:t>x</w:t>
      </w:r>
      <w:r>
        <w:t xml:space="preserve">16 </w:t>
      </w:r>
      <w:r>
        <w:rPr>
          <w:rFonts w:hint="eastAsia"/>
        </w:rPr>
        <w:t>的地图更大的区域，</w:t>
      </w:r>
      <w:del w:id="70" w:author="董 宇阳" w:date="2021-05-14T10:26:00Z">
        <w:r>
          <w:rPr>
            <w:rFonts w:hint="eastAsia"/>
          </w:rPr>
          <w:delText>塞满了可以战斗的</w:delText>
        </w:r>
      </w:del>
      <w:r>
        <w:rPr>
          <w:rFonts w:hint="eastAsia"/>
        </w:rPr>
        <w:t>敌人</w:t>
      </w:r>
      <w:ins w:id="71" w:author="董 宇阳" w:date="2021-05-14T10:26:00Z">
        <w:r>
          <w:rPr>
            <w:rFonts w:hint="eastAsia"/>
          </w:rPr>
          <w:t>更为密集</w:t>
        </w:r>
      </w:ins>
      <w:r>
        <w:rPr>
          <w:rFonts w:hint="eastAsia"/>
        </w:rPr>
        <w:t>。</w:t>
      </w:r>
    </w:p>
    <w:p>
      <w:pPr>
        <w:pStyle w:val="22"/>
        <w:ind w:firstLine="420"/>
      </w:pPr>
      <w:commentRangeStart w:id="3"/>
      <w:r>
        <w:rPr>
          <w:rFonts w:hint="eastAsia"/>
        </w:rPr>
        <w:t>续作《青色枷锁的诅咒》</w:t>
      </w:r>
      <w:commentRangeEnd w:id="3"/>
      <w:r>
        <w:rPr>
          <w:rStyle w:val="17"/>
          <w:rFonts w:asciiTheme="minorHAnsi" w:hAnsiTheme="minorHAnsi" w:eastAsiaTheme="minorEastAsia"/>
        </w:rPr>
        <w:commentReference w:id="3"/>
      </w:r>
      <w:r>
        <w:rPr>
          <w:rFonts w:hint="eastAsia"/>
        </w:rPr>
        <w:t>（C</w:t>
      </w:r>
      <w:r>
        <w:t>urse of the Azure Bonds, 1989</w:t>
      </w:r>
      <w:r>
        <w:rPr>
          <w:rFonts w:hint="eastAsia"/>
        </w:rPr>
        <w:t>）</w:t>
      </w:r>
      <w:ins w:id="72" w:author="董 宇阳" w:date="2021-05-14T10:32:00Z">
        <w:r>
          <w:rPr>
            <w:rFonts w:hint="eastAsia"/>
          </w:rPr>
          <w:t>将重心放在叙事体验</w:t>
        </w:r>
      </w:ins>
      <w:del w:id="73" w:author="董 宇阳" w:date="2021-05-14T10:32:00Z">
        <w:r>
          <w:rPr>
            <w:rFonts w:hint="eastAsia"/>
          </w:rPr>
          <w:delText>主打更加故事向的体验</w:delText>
        </w:r>
      </w:del>
      <w:r>
        <w:rPr>
          <w:rFonts w:hint="eastAsia"/>
        </w:rPr>
        <w:t>。</w:t>
      </w:r>
      <w:ins w:id="74" w:author="董 宇阳" w:date="2021-05-14T10:36:00Z">
        <w:r>
          <w:rPr>
            <w:rFonts w:hint="eastAsia"/>
          </w:rPr>
          <w:t>小队成员遭遇埋伏，醒来后发现自己的装备不翼而飞</w:t>
        </w:r>
      </w:ins>
      <w:ins w:id="75" w:author="董 宇阳" w:date="2021-05-14T10:37:00Z">
        <w:del w:id="76" w:author="Ariddlez" w:date="2021-05-14T11:53:45Z">
          <w:bookmarkStart w:id="0" w:name="_GoBack"/>
          <w:bookmarkEnd w:id="0"/>
          <w:r>
            <w:rPr>
              <w:rFonts w:hint="eastAsia"/>
            </w:rPr>
            <w:delText>，</w:delText>
          </w:r>
        </w:del>
      </w:ins>
      <w:ins w:id="77" w:author="董 宇阳" w:date="2021-05-14T10:37:00Z">
        <w:del w:id="78" w:author="Ariddlez" w:date="2021-05-14T11:53:44Z">
          <w:r>
            <w:rPr>
              <w:rFonts w:hint="eastAsia"/>
            </w:rPr>
            <w:delText>于是</w:delText>
          </w:r>
        </w:del>
      </w:ins>
      <w:del w:id="79" w:author="董 宇阳" w:date="2021-05-14T10:37:00Z">
        <w:r>
          <w:rPr>
            <w:rFonts w:hint="eastAsia"/>
          </w:rPr>
          <w:delText>主角被唤醒去寻找他们被偷的装备</w:delText>
        </w:r>
      </w:del>
      <w:r>
        <w:rPr>
          <w:rFonts w:hint="eastAsia"/>
        </w:rPr>
        <w:t>（调整平衡性的手段）</w:t>
      </w:r>
      <w:ins w:id="80" w:author="董 宇阳" w:date="2021-05-14T10:48:00Z">
        <w:r>
          <w:rPr>
            <w:rFonts w:hint="eastAsia"/>
          </w:rPr>
          <w:t>，每个成员的手臂上刻有蓝色印记，每当印记发光时，主角们就失去自己身体的掌控权，仿佛被人附身一般。</w:t>
        </w:r>
      </w:ins>
      <w:del w:id="81" w:author="董 宇阳" w:date="2021-05-14T10:48:00Z">
        <w:r>
          <w:rPr>
            <w:rFonts w:hint="eastAsia"/>
          </w:rPr>
          <w:delText>，以及可以让他们丧失自由意志的烙有神秘蓝色符文的护甲</w:delText>
        </w:r>
      </w:del>
      <w:del w:id="82" w:author="董 宇阳" w:date="2021-05-14T10:33:00Z">
        <w:r>
          <w:rPr>
            <w:rFonts w:hint="eastAsia"/>
          </w:rPr>
          <w:delText>，之后</w:delText>
        </w:r>
      </w:del>
      <w:r>
        <w:rPr>
          <w:rFonts w:hint="eastAsia"/>
        </w:rPr>
        <w:t>就像 TSR</w:t>
      </w:r>
      <w:r>
        <w:t xml:space="preserve"> </w:t>
      </w:r>
      <w:r>
        <w:rPr>
          <w:rFonts w:hint="eastAsia"/>
        </w:rPr>
        <w:t>出版的小说《青色枷锁》（Azure</w:t>
      </w:r>
      <w:r>
        <w:t xml:space="preserve"> </w:t>
      </w:r>
      <w:r>
        <w:rPr>
          <w:rFonts w:hint="eastAsia"/>
        </w:rPr>
        <w:t>Bonds）中描述的那样，</w:t>
      </w:r>
      <w:ins w:id="83" w:author="董 宇阳" w:date="2021-05-14T10:33:00Z">
        <w:r>
          <w:rPr>
            <w:rFonts w:hint="eastAsia"/>
          </w:rPr>
          <w:t>小队</w:t>
        </w:r>
      </w:ins>
      <w:ins w:id="84" w:author="董 宇阳" w:date="2021-05-14T10:34:00Z">
        <w:r>
          <w:rPr>
            <w:rFonts w:hint="eastAsia"/>
          </w:rPr>
          <w:t>追寻</w:t>
        </w:r>
      </w:ins>
      <w:del w:id="85" w:author="董 宇阳" w:date="2021-05-14T10:33:00Z">
        <w:r>
          <w:rPr>
            <w:rFonts w:hint="eastAsia"/>
          </w:rPr>
          <w:delText>追随</w:delText>
        </w:r>
      </w:del>
      <w:del w:id="86" w:author="董 宇阳" w:date="2021-05-14T10:34:00Z">
        <w:r>
          <w:rPr>
            <w:rFonts w:hint="eastAsia"/>
          </w:rPr>
          <w:delText>着</w:delText>
        </w:r>
      </w:del>
      <w:r>
        <w:rPr>
          <w:rFonts w:hint="eastAsia"/>
        </w:rPr>
        <w:t>阿莱丝（Alias）</w:t>
      </w:r>
      <w:r>
        <w:rPr>
          <w:rStyle w:val="18"/>
        </w:rPr>
        <w:footnoteReference w:id="7"/>
      </w:r>
      <w:r>
        <w:rPr>
          <w:rFonts w:hint="eastAsia"/>
        </w:rPr>
        <w:t>和凡德 ·</w:t>
      </w:r>
      <w:r>
        <w:t xml:space="preserve"> </w:t>
      </w:r>
      <w:r>
        <w:rPr>
          <w:rFonts w:hint="eastAsia"/>
        </w:rPr>
        <w:t>龙刺（Finder</w:t>
      </w:r>
      <w:r>
        <w:t xml:space="preserve"> </w:t>
      </w:r>
      <w:r>
        <w:rPr>
          <w:rFonts w:hint="eastAsia"/>
        </w:rPr>
        <w:t>Wyvernspur）</w:t>
      </w:r>
      <w:ins w:id="87" w:author="董 宇阳" w:date="2021-05-14T10:33:00Z">
        <w:r>
          <w:rPr>
            <w:rFonts w:hint="eastAsia"/>
          </w:rPr>
          <w:t>留下的线索，</w:t>
        </w:r>
      </w:ins>
      <w:r>
        <w:rPr>
          <w:rFonts w:hint="eastAsia"/>
        </w:rPr>
        <w:t>踏上了旅途。</w:t>
      </w:r>
    </w:p>
    <w:p>
      <w:pPr>
        <w:pStyle w:val="22"/>
        <w:ind w:firstLine="420"/>
      </w:pPr>
      <w:r>
        <w:rPr>
          <w:rFonts w:hint="eastAsia"/>
        </w:rPr>
        <w:t>这一作基于金盒子（Gold</w:t>
      </w:r>
      <w:r>
        <w:t xml:space="preserve"> </w:t>
      </w:r>
      <w:r>
        <w:rPr>
          <w:rFonts w:hint="eastAsia"/>
        </w:rPr>
        <w:t>Box）引擎</w:t>
      </w:r>
      <w:r>
        <w:rPr>
          <w:rStyle w:val="18"/>
        </w:rPr>
        <w:footnoteReference w:id="8"/>
      </w:r>
      <w:r>
        <w:rPr>
          <w:rFonts w:hint="eastAsia"/>
        </w:rPr>
        <w:t>开发，引入了圣武士（Paladin）和巡林客（Ranger）两种新职业</w:t>
      </w:r>
      <w:ins w:id="88" w:author="董 宇阳" w:date="2021-05-14T10:49:00Z">
        <w:r>
          <w:rPr>
            <w:rFonts w:hint="eastAsia"/>
          </w:rPr>
          <w:t>。此外，游戏</w:t>
        </w:r>
      </w:ins>
      <w:del w:id="89" w:author="董 宇阳" w:date="2021-05-14T10:48:00Z">
        <w:r>
          <w:rPr>
            <w:rFonts w:hint="eastAsia"/>
          </w:rPr>
          <w:delText>以及</w:delText>
        </w:r>
      </w:del>
      <w:r>
        <w:rPr>
          <w:rFonts w:hint="eastAsia"/>
        </w:rPr>
        <w:t>加入了一个“fix”命令用于营地菜单中的治疗功能。大地图中也加入了一些小的功能性城镇，里面有神殿、酒馆、以及商店，他们都只通过一个菜单为玩家提供服务。还加入了一些迷你地下城供玩家探索，</w:t>
      </w:r>
      <w:ins w:id="90" w:author="董 宇阳" w:date="2021-05-14T10:50:00Z">
        <w:r>
          <w:rPr>
            <w:rFonts w:hint="eastAsia"/>
          </w:rPr>
          <w:t>这些地下城相当于游戏的额外内容，</w:t>
        </w:r>
      </w:ins>
      <w:del w:id="91" w:author="董 宇阳" w:date="2021-05-14T10:50:00Z">
        <w:r>
          <w:rPr>
            <w:rFonts w:hint="eastAsia"/>
          </w:rPr>
          <w:delText>奖励的</w:delText>
        </w:r>
      </w:del>
      <w:del w:id="92" w:author="董 宇阳" w:date="2021-05-14T10:49:00Z">
        <w:r>
          <w:rPr>
            <w:rFonts w:hint="eastAsia"/>
          </w:rPr>
          <w:delText>内容</w:delText>
        </w:r>
      </w:del>
      <w:r>
        <w:rPr>
          <w:rFonts w:hint="eastAsia"/>
        </w:rPr>
        <w:t>倒是和主线剧情没什么关系。</w:t>
      </w:r>
    </w:p>
    <w:p>
      <w:pPr>
        <w:pStyle w:val="22"/>
        <w:ind w:firstLine="420"/>
      </w:pPr>
      <w:r>
        <w:rPr>
          <w:rFonts w:hint="eastAsia"/>
        </w:rPr>
        <w:t>本系列的第三部作品《银色匕首之谜》（Secret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Silver</w:t>
      </w:r>
      <w:r>
        <w:t xml:space="preserve"> </w:t>
      </w:r>
      <w:r>
        <w:rPr>
          <w:rFonts w:hint="eastAsia"/>
        </w:rPr>
        <w:t>Blades，1</w:t>
      </w:r>
      <w:r>
        <w:t>990</w:t>
      </w:r>
      <w:r>
        <w:rPr>
          <w:rFonts w:hint="eastAsia"/>
        </w:rPr>
        <w:t>）将主角小队带到了一个完全不同的地区——一座名为新铜锈镇（New</w:t>
      </w:r>
      <w:r>
        <w:t xml:space="preserve"> </w:t>
      </w:r>
      <w:r>
        <w:rPr>
          <w:rFonts w:hint="eastAsia"/>
        </w:rPr>
        <w:t>Verdigris）的矿业城镇，</w:t>
      </w:r>
      <w:ins w:id="93" w:author="董 宇阳" w:date="2021-05-14T10:56:00Z">
        <w:r>
          <w:rPr>
            <w:rFonts w:hint="eastAsia"/>
          </w:rPr>
          <w:t>虽然故事发生地与前作大不相同，但</w:t>
        </w:r>
      </w:ins>
      <w:del w:id="94" w:author="董 宇阳" w:date="2021-05-14T10:56:00Z">
        <w:r>
          <w:rPr>
            <w:rFonts w:hint="eastAsia"/>
          </w:rPr>
          <w:delText>不过</w:delText>
        </w:r>
      </w:del>
      <w:r>
        <w:rPr>
          <w:rFonts w:hint="eastAsia"/>
        </w:rPr>
        <w:t>情节上</w:t>
      </w:r>
      <w:ins w:id="95" w:author="董 宇阳" w:date="2021-05-14T10:56:00Z">
        <w:r>
          <w:rPr>
            <w:rFonts w:hint="eastAsia"/>
          </w:rPr>
          <w:t>仍与前作一脉相承</w:t>
        </w:r>
      </w:ins>
      <w:del w:id="96" w:author="董 宇阳" w:date="2021-05-14T10:56:00Z">
        <w:r>
          <w:rPr>
            <w:rFonts w:hint="eastAsia"/>
          </w:rPr>
          <w:delText>还是和大的故事线交织在一起的</w:delText>
        </w:r>
      </w:del>
      <w:r>
        <w:rPr>
          <w:rFonts w:hint="eastAsia"/>
        </w:rPr>
        <w:t>。</w:t>
      </w:r>
      <w:del w:id="97" w:author="董 宇阳" w:date="2021-05-14T10:55:00Z">
        <w:r>
          <w:rPr>
            <w:rFonts w:hint="eastAsia"/>
          </w:rPr>
          <w:delText>原来的</w:delText>
        </w:r>
      </w:del>
      <w:r>
        <w:rPr>
          <w:rFonts w:hint="eastAsia"/>
        </w:rPr>
        <w:t>开放式大地图</w:t>
      </w:r>
      <w:ins w:id="98" w:author="董 宇阳" w:date="2021-05-14T10:55:00Z">
        <w:r>
          <w:rPr>
            <w:rFonts w:hint="eastAsia"/>
          </w:rPr>
          <w:t>已成为过去</w:t>
        </w:r>
      </w:ins>
      <w:del w:id="99" w:author="董 宇阳" w:date="2021-05-14T10:55:00Z">
        <w:r>
          <w:rPr>
            <w:rFonts w:hint="eastAsia"/>
          </w:rPr>
          <w:delText>被砍掉了</w:delText>
        </w:r>
      </w:del>
      <w:r>
        <w:rPr>
          <w:rFonts w:hint="eastAsia"/>
        </w:rPr>
        <w:t>，取而代之的是</w:t>
      </w:r>
      <w:del w:id="100" w:author="董 宇阳" w:date="2021-05-14T10:56:00Z">
        <w:r>
          <w:rPr>
            <w:rFonts w:hint="eastAsia"/>
          </w:rPr>
          <w:delText>以</w:delText>
        </w:r>
      </w:del>
      <w:del w:id="101" w:author="董 宇阳" w:date="2021-05-14T10:57:00Z">
        <w:r>
          <w:rPr>
            <w:rFonts w:hint="eastAsia"/>
          </w:rPr>
          <w:delText>神秘的</w:delText>
        </w:r>
      </w:del>
      <w:r>
        <w:rPr>
          <w:rFonts w:hint="eastAsia"/>
        </w:rPr>
        <w:t>知识之泉（Well</w:t>
      </w:r>
      <w:r>
        <w:t xml:space="preserve"> of Knowledge</w:t>
      </w:r>
      <w:r>
        <w:rPr>
          <w:rFonts w:hint="eastAsia"/>
        </w:rPr>
        <w:t>）</w:t>
      </w:r>
      <w:ins w:id="102" w:author="董 宇阳" w:date="2021-05-14T10:57:00Z">
        <w:r>
          <w:rPr>
            <w:rFonts w:hint="eastAsia"/>
          </w:rPr>
          <w:t>附近的传送区域，内有</w:t>
        </w:r>
      </w:ins>
      <w:ins w:id="103" w:author="董 宇阳" w:date="2021-05-14T10:58:00Z">
        <w:r>
          <w:rPr>
            <w:rFonts w:hint="eastAsia"/>
          </w:rPr>
          <w:t>多</w:t>
        </w:r>
      </w:ins>
      <w:ins w:id="104" w:author="董 宇阳" w:date="2021-05-14T11:03:00Z">
        <w:r>
          <w:rPr>
            <w:rFonts w:hint="eastAsia"/>
          </w:rPr>
          <w:t>扇</w:t>
        </w:r>
      </w:ins>
      <w:ins w:id="105" w:author="董 宇阳" w:date="2021-05-14T10:57:00Z">
        <w:r>
          <w:rPr>
            <w:rFonts w:hint="eastAsia"/>
          </w:rPr>
          <w:t>传送门</w:t>
        </w:r>
      </w:ins>
      <w:del w:id="106" w:author="董 宇阳" w:date="2021-05-14T10:58:00Z">
        <w:r>
          <w:rPr>
            <w:rFonts w:hint="eastAsia"/>
          </w:rPr>
          <w:delText>为中心封闭的多个区域，使用传送门穿梭其间</w:delText>
        </w:r>
      </w:del>
      <w:r>
        <w:rPr>
          <w:rFonts w:hint="eastAsia"/>
        </w:rPr>
        <w:t>。</w:t>
      </w:r>
    </w:p>
    <w:p>
      <w:pPr>
        <w:pStyle w:val="22"/>
        <w:ind w:firstLine="420"/>
      </w:pPr>
    </w:p>
    <w:p>
      <w:pPr>
        <w:pStyle w:val="22"/>
        <w:keepNext/>
        <w:ind w:firstLine="0" w:firstLineChars="0"/>
      </w:pPr>
      <w:r>
        <w:drawing>
          <wp:inline distT="0" distB="0" distL="0" distR="0">
            <wp:extent cx="2959100" cy="2223770"/>
            <wp:effectExtent l="0" t="0" r="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《青色枷锁的诅咒》带来了多方面的提升，以及续写了小说《青色枷锁》的故事情节。</w:t>
      </w:r>
    </w:p>
    <w:p>
      <w:pPr>
        <w:pStyle w:val="22"/>
        <w:ind w:firstLine="420"/>
      </w:pPr>
    </w:p>
    <w:p>
      <w:pPr>
        <w:pStyle w:val="22"/>
        <w:keepNext/>
        <w:ind w:firstLine="0" w:firstLineChars="0"/>
      </w:pPr>
      <w:r>
        <w:drawing>
          <wp:inline distT="0" distB="0" distL="0" distR="0">
            <wp:extent cx="2959100" cy="2219960"/>
            <wp:effectExtent l="0" t="0" r="0" b="8890"/>
            <wp:docPr id="1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video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《黑暗之池》跨越到了 VGA</w:t>
      </w:r>
      <w:r>
        <w:t xml:space="preserve"> </w:t>
      </w:r>
      <w:r>
        <w:rPr>
          <w:rFonts w:hint="eastAsia"/>
        </w:rPr>
        <w:t>画面的时代，</w:t>
      </w:r>
      <w:ins w:id="107" w:author="董 宇阳" w:date="2021-05-14T10:31:00Z">
        <w:r>
          <w:rPr>
            <w:rFonts w:hint="eastAsia"/>
          </w:rPr>
          <w:t>相较原作有了多方面提升，为玩家</w:t>
        </w:r>
      </w:ins>
      <w:del w:id="108" w:author="董 宇阳" w:date="2021-05-14T10:31:00Z">
        <w:r>
          <w:rPr>
            <w:rFonts w:hint="eastAsia"/>
          </w:rPr>
          <w:delText>从新的维度</w:delText>
        </w:r>
      </w:del>
      <w:r>
        <w:rPr>
          <w:rFonts w:hint="eastAsia"/>
        </w:rPr>
        <w:t>带来高品质的冒险体验。</w:t>
      </w:r>
    </w:p>
    <w:p>
      <w:pPr>
        <w:pStyle w:val="22"/>
        <w:ind w:firstLine="420"/>
      </w:pPr>
    </w:p>
    <w:p>
      <w:pPr>
        <w:pStyle w:val="22"/>
        <w:ind w:firstLine="420"/>
      </w:pPr>
      <w:r>
        <w:rPr>
          <w:rFonts w:hint="eastAsia"/>
        </w:rPr>
        <w:t>不幸的是，《银色匕首之谜》不仅仅被认为是这个系列最次的一部，还是所有金盒子游戏里最差的。故事情节简单且线性，只有一点点角色扮演的元素，遇敌过于频繁</w:t>
      </w:r>
      <w:ins w:id="109" w:author="董 宇阳" w:date="2021-05-14T11:04:00Z">
        <w:r>
          <w:rPr>
            <w:rFonts w:hint="eastAsia"/>
          </w:rPr>
          <w:t>，</w:t>
        </w:r>
      </w:ins>
      <w:del w:id="110" w:author="董 宇阳" w:date="2021-05-14T11:04:00Z">
        <w:r>
          <w:rPr>
            <w:rFonts w:hint="eastAsia"/>
          </w:rPr>
          <w:delText>也</w:delText>
        </w:r>
      </w:del>
      <w:r>
        <w:rPr>
          <w:rFonts w:hint="eastAsia"/>
        </w:rPr>
        <w:t>让人</w:t>
      </w:r>
      <w:del w:id="111" w:author="董 宇阳" w:date="2021-05-14T11:04:00Z">
        <w:r>
          <w:rPr>
            <w:rFonts w:hint="eastAsia"/>
          </w:rPr>
          <w:delText>感到</w:delText>
        </w:r>
      </w:del>
      <w:r>
        <w:rPr>
          <w:rFonts w:hint="eastAsia"/>
        </w:rPr>
        <w:t>疲惫。</w:t>
      </w:r>
    </w:p>
    <w:p>
      <w:pPr>
        <w:pStyle w:val="22"/>
        <w:ind w:firstLine="420"/>
      </w:pPr>
      <w:r>
        <w:rPr>
          <w:rFonts w:hint="eastAsia"/>
        </w:rPr>
        <w:t xml:space="preserve">最后在 </w:t>
      </w:r>
      <w:r>
        <w:t xml:space="preserve">1991 </w:t>
      </w:r>
      <w:r>
        <w:rPr>
          <w:rFonts w:hint="eastAsia"/>
        </w:rPr>
        <w:t>年，SSI</w:t>
      </w:r>
      <w:r>
        <w:t xml:space="preserve"> </w:t>
      </w:r>
      <w:r>
        <w:rPr>
          <w:rFonts w:hint="eastAsia"/>
        </w:rPr>
        <w:t xml:space="preserve">发布了系列终章《黑暗之池》，给整个故事带来了一个史诗级结局。角色们的等级会达到 </w:t>
      </w:r>
      <w:r>
        <w:t xml:space="preserve">40 </w:t>
      </w:r>
      <w:r>
        <w:rPr>
          <w:rFonts w:hint="eastAsia"/>
        </w:rPr>
        <w:t>级之高，</w:t>
      </w:r>
      <w:ins w:id="112" w:author="董 宇阳" w:date="2021-05-14T11:24:00Z">
        <w:commentRangeStart w:id="4"/>
        <w:r>
          <w:rPr>
            <w:rFonts w:hint="eastAsia"/>
          </w:rPr>
          <w:t>直面</w:t>
        </w:r>
      </w:ins>
      <w:ins w:id="113" w:author="董 宇阳" w:date="2021-05-14T11:29:00Z">
        <w:r>
          <w:rPr>
            <w:rFonts w:hint="eastAsia"/>
          </w:rPr>
          <w:t>邪神贝恩（B</w:t>
        </w:r>
      </w:ins>
      <w:ins w:id="114" w:author="董 宇阳" w:date="2021-05-14T11:29:00Z">
        <w:r>
          <w:rPr/>
          <w:t>ane</w:t>
        </w:r>
      </w:ins>
      <w:ins w:id="115" w:author="董 宇阳" w:date="2021-05-14T11:29:00Z">
        <w:r>
          <w:rPr>
            <w:rFonts w:hint="eastAsia"/>
          </w:rPr>
          <w:t>）</w:t>
        </w:r>
      </w:ins>
      <w:ins w:id="116" w:author="董 宇阳" w:date="2021-05-14T11:30:00Z">
        <w:r>
          <w:rPr>
            <w:rFonts w:hint="eastAsia"/>
          </w:rPr>
          <w:t>的魔爪</w:t>
        </w:r>
        <w:commentRangeEnd w:id="4"/>
      </w:ins>
      <w:ins w:id="117" w:author="董 宇阳" w:date="2021-05-14T11:31:00Z">
        <w:r>
          <w:rPr>
            <w:rStyle w:val="17"/>
            <w:rFonts w:asciiTheme="minorHAnsi" w:hAnsiTheme="minorHAnsi" w:eastAsiaTheme="minorEastAsia"/>
          </w:rPr>
          <w:commentReference w:id="4"/>
        </w:r>
      </w:ins>
      <w:ins w:id="118" w:author="董 宇阳" w:date="2021-05-14T11:30:00Z">
        <w:r>
          <w:rPr>
            <w:rFonts w:hint="eastAsia"/>
          </w:rPr>
          <w:t>。</w:t>
        </w:r>
      </w:ins>
      <w:commentRangeStart w:id="5"/>
      <w:r>
        <w:rPr>
          <w:rFonts w:hint="eastAsia"/>
        </w:rPr>
        <w:t>然后在邪恶之神的围追堵截中杀出一条血路。</w:t>
      </w:r>
      <w:commentRangeEnd w:id="5"/>
      <w:r>
        <w:rPr>
          <w:rStyle w:val="17"/>
          <w:rFonts w:asciiTheme="minorHAnsi" w:hAnsiTheme="minorHAnsi" w:eastAsiaTheme="minorEastAsia"/>
        </w:rPr>
        <w:commentReference w:id="5"/>
      </w:r>
    </w:p>
    <w:p>
      <w:pPr>
        <w:pStyle w:val="22"/>
        <w:ind w:firstLine="420"/>
      </w:pPr>
      <w:r>
        <w:rPr>
          <w:rFonts w:hint="eastAsia"/>
        </w:rPr>
        <w:t>大地图回来了，也被增强了，现在玩家可以在新的维度上进行探索。令人印象深刻的</w:t>
      </w:r>
      <w:ins w:id="119" w:author="董 宇阳" w:date="2021-05-14T11:42:00Z">
        <w:r>
          <w:rPr>
            <w:rFonts w:hint="eastAsia"/>
          </w:rPr>
          <w:t>莫过于</w:t>
        </w:r>
      </w:ins>
      <w:del w:id="120" w:author="董 宇阳" w:date="2021-05-14T11:42:00Z">
        <w:r>
          <w:rPr>
            <w:rFonts w:hint="eastAsia"/>
          </w:rPr>
          <w:delText>是发生在</w:delText>
        </w:r>
      </w:del>
      <w:r>
        <w:rPr>
          <w:rFonts w:hint="eastAsia"/>
        </w:rPr>
        <w:t>六臂蛇魔卡里斯特斯（Marilith</w:t>
      </w:r>
      <w:r>
        <w:t xml:space="preserve"> </w:t>
      </w:r>
      <w:r>
        <w:rPr>
          <w:rFonts w:hint="eastAsia"/>
        </w:rPr>
        <w:t>Kalistes）的蜘蛛王国</w:t>
      </w:r>
      <w:del w:id="121" w:author="董 宇阳" w:date="2021-05-14T11:42:00Z">
        <w:r>
          <w:rPr>
            <w:rFonts w:hint="eastAsia"/>
          </w:rPr>
          <w:delText>的那一段剧情</w:delText>
        </w:r>
      </w:del>
      <w:r>
        <w:rPr>
          <w:rFonts w:hint="eastAsia"/>
        </w:rPr>
        <w:t>，任何玩过 AD&amp;D《深坑魔网女王》模组的</w:t>
      </w:r>
      <w:ins w:id="122" w:author="董 宇阳" w:date="2021-05-14T11:41:00Z">
        <w:r>
          <w:rPr>
            <w:rFonts w:hint="eastAsia"/>
          </w:rPr>
          <w:t>玩家</w:t>
        </w:r>
      </w:ins>
      <w:r>
        <w:rPr>
          <w:rFonts w:hint="eastAsia"/>
        </w:rPr>
        <w:t>都能找到熟悉的感觉。在通关后依然</w:t>
      </w:r>
      <w:del w:id="123" w:author="董 宇阳" w:date="2021-05-14T11:41:00Z">
        <w:r>
          <w:rPr>
            <w:rFonts w:hint="eastAsia"/>
          </w:rPr>
          <w:delText>留</w:delText>
        </w:r>
      </w:del>
      <w:r>
        <w:rPr>
          <w:rFonts w:hint="eastAsia"/>
        </w:rPr>
        <w:t>有一个由 Dave</w:t>
      </w:r>
      <w:r>
        <w:t xml:space="preserve"> </w:t>
      </w:r>
      <w:r>
        <w:rPr>
          <w:rFonts w:hint="eastAsia"/>
        </w:rPr>
        <w:t>Shelley</w:t>
      </w:r>
      <w:r>
        <w:rPr>
          <w:rStyle w:val="18"/>
        </w:rPr>
        <w:footnoteReference w:id="9"/>
      </w:r>
      <w:r>
        <w:t xml:space="preserve"> </w:t>
      </w:r>
      <w:r>
        <w:rPr>
          <w:rFonts w:hint="eastAsia"/>
        </w:rPr>
        <w:t>设计的高等级地下城</w:t>
      </w:r>
      <w:ins w:id="124" w:author="董 宇阳" w:date="2021-05-14T11:41:00Z">
        <w:r>
          <w:rPr>
            <w:rFonts w:hint="eastAsia"/>
          </w:rPr>
          <w:t>等着玩家造访</w:t>
        </w:r>
      </w:ins>
      <w:r>
        <w:rPr>
          <w:rFonts w:hint="eastAsia"/>
        </w:rPr>
        <w:t>。</w:t>
      </w:r>
    </w:p>
    <w:p>
      <w:pPr>
        <w:pStyle w:val="22"/>
        <w:ind w:firstLine="420"/>
      </w:pPr>
      <w:r>
        <w:rPr>
          <w:rFonts w:hint="eastAsia"/>
        </w:rPr>
        <w:t>《光芒之池》系列游戏是一个巨大的商业上的成功，也是具有里程碑式意义的作品</w:t>
      </w:r>
      <w:ins w:id="125" w:author="董 宇阳" w:date="2021-05-14T11:43:00Z">
        <w:r>
          <w:rPr>
            <w:rFonts w:hint="eastAsia"/>
          </w:rPr>
          <w:t>。</w:t>
        </w:r>
      </w:ins>
      <w:del w:id="126" w:author="董 宇阳" w:date="2021-05-14T11:43:00Z">
        <w:r>
          <w:rPr>
            <w:rFonts w:hint="eastAsia"/>
          </w:rPr>
          <w:delText>，</w:delText>
        </w:r>
      </w:del>
      <w:ins w:id="127" w:author="董 宇阳" w:date="2021-05-14T11:43:00Z">
        <w:r>
          <w:rPr>
            <w:rFonts w:hint="eastAsia"/>
          </w:rPr>
          <w:t>这</w:t>
        </w:r>
      </w:ins>
      <w:r>
        <w:rPr>
          <w:rFonts w:hint="eastAsia"/>
        </w:rPr>
        <w:t>不仅在于它们将</w:t>
      </w:r>
      <w:ins w:id="128" w:author="董 宇阳" w:date="2021-05-14T11:44:00Z">
        <w:r>
          <w:rPr>
            <w:rFonts w:hint="eastAsia"/>
          </w:rPr>
          <w:t>原汁原味的</w:t>
        </w:r>
      </w:ins>
      <w:r>
        <w:rPr>
          <w:rFonts w:hint="eastAsia"/>
        </w:rPr>
        <w:t>《龙与地下城》的体验带</w:t>
      </w:r>
      <w:ins w:id="129" w:author="董 宇阳" w:date="2021-05-14T11:44:00Z">
        <w:r>
          <w:rPr>
            <w:rFonts w:hint="eastAsia"/>
          </w:rPr>
          <w:t>进电脑游戏</w:t>
        </w:r>
      </w:ins>
      <w:del w:id="130" w:author="董 宇阳" w:date="2021-05-14T11:44:00Z">
        <w:r>
          <w:rPr>
            <w:rFonts w:hint="eastAsia"/>
          </w:rPr>
          <w:delText>到了电脑上</w:delText>
        </w:r>
      </w:del>
      <w:r>
        <w:rPr>
          <w:rFonts w:hint="eastAsia"/>
        </w:rPr>
        <w:t>，更</w:t>
      </w:r>
      <w:ins w:id="131" w:author="董 宇阳" w:date="2021-05-14T11:44:00Z">
        <w:r>
          <w:rPr>
            <w:rFonts w:hint="eastAsia"/>
          </w:rPr>
          <w:t>赋予玩家一个机会，</w:t>
        </w:r>
      </w:ins>
      <w:del w:id="132" w:author="董 宇阳" w:date="2021-05-14T11:44:00Z">
        <w:r>
          <w:rPr>
            <w:rFonts w:hint="eastAsia"/>
          </w:rPr>
          <w:delText>在于给了玩家一个</w:delText>
        </w:r>
      </w:del>
      <w:r>
        <w:rPr>
          <w:rFonts w:hint="eastAsia"/>
        </w:rPr>
        <w:t>通过四部精心打磨的游戏体验英雄传说</w:t>
      </w:r>
      <w:del w:id="133" w:author="董 宇阳" w:date="2021-05-14T11:45:00Z">
        <w:r>
          <w:rPr>
            <w:rFonts w:hint="eastAsia"/>
          </w:rPr>
          <w:delText>的机会</w:delText>
        </w:r>
      </w:del>
      <w:r>
        <w:rPr>
          <w:rFonts w:hint="eastAsia"/>
        </w:rPr>
        <w:t>。</w:t>
      </w:r>
    </w:p>
    <w:p>
      <w:pPr>
        <w:pStyle w:val="22"/>
        <w:ind w:firstLine="420"/>
      </w:pPr>
    </w:p>
    <w:sectPr>
      <w:headerReference r:id="rId8" w:type="default"/>
      <w:footerReference r:id="rId9" w:type="default"/>
      <w:type w:val="continuous"/>
      <w:pgSz w:w="11906" w:h="16838"/>
      <w:pgMar w:top="1440" w:right="1080" w:bottom="1440" w:left="1080" w:header="567" w:footer="567" w:gutter="0"/>
      <w:cols w:space="425" w:num="2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董 宇阳" w:date="2021-05-14T09:40:00Z" w:initials="">
    <w:p w14:paraId="2BC73011">
      <w:pPr>
        <w:pStyle w:val="6"/>
        <w:rPr>
          <w:rFonts w:hint="eastAsia"/>
        </w:rPr>
      </w:pPr>
      <w:r>
        <w:rPr>
          <w:rFonts w:hint="eastAsia"/>
        </w:rPr>
        <w:t>原译缺失主语</w:t>
      </w:r>
    </w:p>
  </w:comment>
  <w:comment w:id="1" w:author="董 宇阳" w:date="2021-05-14T09:51:00Z" w:initials="">
    <w:p w14:paraId="0D8B59E2">
      <w:pPr>
        <w:pStyle w:val="6"/>
        <w:numPr>
          <w:ilvl w:val="0"/>
          <w:numId w:val="1"/>
        </w:numPr>
      </w:pPr>
      <w:r>
        <w:rPr>
          <w:rFonts w:hint="eastAsia"/>
        </w:rPr>
        <w:t>英译汉时，英文中的分号常译为逗号，除非有明显的并列关系</w:t>
      </w:r>
    </w:p>
    <w:p w14:paraId="4DA91391">
      <w:pPr>
        <w:pStyle w:val="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有歧义，毕竟三维世界是现实世界，原文指的是开启探索模式时，游戏视角会切换成三维模式</w:t>
      </w:r>
    </w:p>
  </w:comment>
  <w:comment w:id="2" w:author="董 宇阳" w:date="2021-05-14T10:21:00Z" w:initials="">
    <w:p w14:paraId="4D2E6D53">
      <w:pPr>
        <w:pStyle w:val="6"/>
        <w:numPr>
          <w:ilvl w:val="0"/>
          <w:numId w:val="2"/>
        </w:numPr>
      </w:pPr>
      <w:r>
        <w:t>T</w:t>
      </w:r>
      <w:r>
        <w:rPr>
          <w:rFonts w:hint="eastAsia"/>
        </w:rPr>
        <w:t>h</w:t>
      </w:r>
      <w:r>
        <w:t xml:space="preserve">e </w:t>
      </w:r>
      <w:r>
        <w:rPr>
          <w:rFonts w:hint="eastAsia"/>
        </w:rPr>
        <w:t>C</w:t>
      </w:r>
      <w:r>
        <w:t>RPG Addict</w:t>
      </w:r>
      <w:r>
        <w:rPr>
          <w:rFonts w:hint="eastAsia"/>
        </w:rPr>
        <w:t>有一篇文章分析光芒之池的战斗机制，提到s</w:t>
      </w:r>
      <w:r>
        <w:t>weep</w:t>
      </w:r>
      <w:r>
        <w:rPr>
          <w:rFonts w:hint="eastAsia"/>
        </w:rPr>
        <w:t>是一种技能，在一回合内击打站位密集的敌人</w:t>
      </w:r>
      <w:r>
        <w:t xml:space="preserve"> </w:t>
      </w:r>
      <w:r>
        <w:rPr>
          <w:rFonts w:hint="eastAsia"/>
        </w:rPr>
        <w:t>。注释里提到的一回合内进行多重击打是另一个技能。这些技能都是英雄等级提高后所掌握的技能，详见</w:t>
      </w:r>
      <w:r>
        <w:fldChar w:fldCharType="begin"/>
      </w:r>
      <w:r>
        <w:instrText xml:space="preserve"> HYPERLINK "http://crpgaddict.blogspot.com/2011/06/pool-of-radiance-combat.html" </w:instrText>
      </w:r>
      <w:r>
        <w:fldChar w:fldCharType="separate"/>
      </w:r>
      <w:r>
        <w:rPr>
          <w:rStyle w:val="16"/>
        </w:rPr>
        <w:t>http://crpgaddict.blogspot.com/2011/06/pool-of-radiance-combat.html</w:t>
      </w:r>
      <w:r>
        <w:rPr>
          <w:rStyle w:val="16"/>
        </w:rPr>
        <w:fldChar w:fldCharType="end"/>
      </w:r>
    </w:p>
    <w:p w14:paraId="4B813704">
      <w:pPr>
        <w:pStyle w:val="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根据上条，得出r</w:t>
      </w:r>
      <w:r>
        <w:t>eaching epic power level</w:t>
      </w:r>
      <w:r>
        <w:rPr>
          <w:rFonts w:hint="eastAsia"/>
        </w:rPr>
        <w:t>不是结果状语，而是条件状语，是变强了以后才能学得横扫攻击</w:t>
      </w:r>
    </w:p>
  </w:comment>
  <w:comment w:id="3" w:author="董 宇阳" w:date="2021-05-14T10:51:00Z" w:initials="">
    <w:p w14:paraId="28DB0D7E">
      <w:pPr>
        <w:pStyle w:val="6"/>
        <w:rPr>
          <w:rFonts w:hint="eastAsia"/>
        </w:rPr>
      </w:pPr>
      <w:r>
        <w:rPr>
          <w:rFonts w:hint="eastAsia"/>
        </w:rPr>
        <w:t>译文对游戏内容理解有偏差，可参考YouTube的游戏介绍，</w:t>
      </w:r>
      <w:r>
        <w:fldChar w:fldCharType="begin"/>
      </w:r>
      <w:r>
        <w:instrText xml:space="preserve"> HYPERLINK "https://www.youtube.com/watch?v=QrxcuM4KkJw" </w:instrText>
      </w:r>
      <w:r>
        <w:fldChar w:fldCharType="separate"/>
      </w:r>
      <w:r>
        <w:rPr>
          <w:rStyle w:val="16"/>
        </w:rPr>
        <w:t>https://www.youtube.com/watch?v=QrxcuM4KkJw</w:t>
      </w:r>
      <w:r>
        <w:rPr>
          <w:rStyle w:val="16"/>
        </w:rPr>
        <w:fldChar w:fldCharType="end"/>
      </w:r>
    </w:p>
  </w:comment>
  <w:comment w:id="4" w:author="董 宇阳" w:date="2021-05-14T11:31:00Z" w:initials="">
    <w:p w14:paraId="396C53BA">
      <w:pPr>
        <w:pStyle w:val="6"/>
        <w:rPr>
          <w:rFonts w:hint="eastAsia"/>
        </w:rPr>
      </w:pPr>
      <w:r>
        <w:t>And</w:t>
      </w:r>
      <w:r>
        <w:rPr>
          <w:rFonts w:hint="eastAsia"/>
        </w:rPr>
        <w:t>前后没有必然的逻辑关系，我都想分成单独的两句处理。校对译文略去了v</w:t>
      </w:r>
      <w:r>
        <w:t>engeful</w:t>
      </w:r>
      <w:r>
        <w:rPr>
          <w:rFonts w:hint="eastAsia"/>
        </w:rPr>
        <w:t>。查了资料，指邪神贝恩对主角在前三作中的胜利怀恨在心。具体体现在摧毁m</w:t>
      </w:r>
      <w:r>
        <w:t>oonsea</w:t>
      </w:r>
      <w:r>
        <w:rPr>
          <w:rFonts w:hint="eastAsia"/>
        </w:rPr>
        <w:t>区域，将无数城镇化为乌有，只留下断壁残垣，以及受黑暗力量萦绕的几处魔穴，并准备侵略遗忘帝国其他地区，主角团就是要与贝恩及其手下作战。如果在译文里加入v</w:t>
      </w:r>
      <w:r>
        <w:t>engeful</w:t>
      </w:r>
      <w:r>
        <w:rPr>
          <w:rFonts w:hint="eastAsia"/>
        </w:rPr>
        <w:t>，需要花费不少笔墨，有重点跑偏之嫌，不过可以酌情将其加入批注。</w:t>
      </w:r>
    </w:p>
  </w:comment>
  <w:comment w:id="5" w:author="Fan Quan" w:date="2021-04-06T17:02:00Z" w:initials="FQ">
    <w:p w14:paraId="16BD7DD8">
      <w:pPr>
        <w:pStyle w:val="6"/>
      </w:pPr>
      <w:r>
        <w:rPr>
          <w:rFonts w:hint="eastAsia"/>
        </w:rPr>
        <w:t>这句话有点难，我意译了一下，校对麻烦再看看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C73011" w15:done="0"/>
  <w15:commentEx w15:paraId="4DA91391" w15:done="0"/>
  <w15:commentEx w15:paraId="4B813704" w15:done="0"/>
  <w15:commentEx w15:paraId="28DB0D7E" w15:done="0"/>
  <w15:commentEx w15:paraId="396C53BA" w15:done="0"/>
  <w15:commentEx w15:paraId="16BD7D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r>
      <w:fldChar w:fldCharType="begin"/>
    </w:r>
    <w:r>
      <w:rPr>
        <w:rFonts w:hint="eastAsia"/>
      </w:rPr>
      <w:instrText xml:space="preserve"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fldChar w:fldCharType="begin"/>
    </w:r>
    <w:r>
      <w:rPr>
        <w:rFonts w:hint="eastAsia"/>
      </w:rPr>
      <w:instrText xml:space="preserve"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译者注：用《龙与地下城》规则创造出来的世界设定，或者称为战役设定（campaign</w:t>
      </w:r>
      <w:r>
        <w:t xml:space="preserve"> </w:t>
      </w:r>
      <w:r>
        <w:rPr>
          <w:rFonts w:hint="eastAsia"/>
        </w:rPr>
        <w:t>setting）。可以通俗地理解为世界观设定。</w:t>
      </w:r>
    </w:p>
  </w:footnote>
  <w:footnote w:id="1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在发售了两款针对 Intellivision</w:t>
      </w:r>
      <w:r>
        <w:t xml:space="preserve"> </w:t>
      </w:r>
      <w:r>
        <w:rPr>
          <w:rFonts w:hint="eastAsia"/>
        </w:rPr>
        <w:t xml:space="preserve">主机的游戏之后，TSR 于 </w:t>
      </w:r>
      <w:r>
        <w:t xml:space="preserve">1987 </w:t>
      </w:r>
      <w:r>
        <w:rPr>
          <w:rFonts w:hint="eastAsia"/>
        </w:rPr>
        <w:t>年打算将 D&amp;D</w:t>
      </w:r>
      <w:r>
        <w:t xml:space="preserve"> </w:t>
      </w:r>
      <w:r>
        <w:rPr>
          <w:rFonts w:hint="eastAsia"/>
        </w:rPr>
        <w:t>授权给一家电脑游戏公司。Origin、EA、和 SSI</w:t>
      </w:r>
      <w:r>
        <w:t xml:space="preserve"> </w:t>
      </w:r>
      <w:r>
        <w:rPr>
          <w:rFonts w:hint="eastAsia"/>
        </w:rPr>
        <w:t>是最后入选的投标人。最后 SSI</w:t>
      </w:r>
      <w:r>
        <w:t xml:space="preserve"> </w:t>
      </w:r>
      <w:r>
        <w:rPr>
          <w:rFonts w:hint="eastAsia"/>
        </w:rPr>
        <w:t>用一个庞大的覆盖多种游戏类型的开发计划成功中标。</w:t>
      </w:r>
    </w:p>
  </w:footnote>
  <w:footnote w:id="2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译者注：TSR</w:t>
      </w:r>
      <w:r>
        <w:t>, Inc.</w:t>
      </w:r>
      <w:r>
        <w:rPr>
          <w:rFonts w:hint="eastAsia"/>
        </w:rPr>
        <w:t>，全称 Tactical</w:t>
      </w:r>
      <w:r>
        <w:t xml:space="preserve"> </w:t>
      </w:r>
      <w:r>
        <w:rPr>
          <w:rFonts w:hint="eastAsia"/>
        </w:rPr>
        <w:t>Studies</w:t>
      </w:r>
      <w:r>
        <w:t xml:space="preserve"> </w:t>
      </w:r>
      <w:r>
        <w:rPr>
          <w:rFonts w:hint="eastAsia"/>
        </w:rPr>
        <w:t>Rules，由《龙与地下城》的联合作者之一 Gary</w:t>
      </w:r>
      <w:r>
        <w:t xml:space="preserve"> </w:t>
      </w:r>
      <w:r>
        <w:rPr>
          <w:rFonts w:hint="eastAsia"/>
        </w:rPr>
        <w:t>Gygax</w:t>
      </w:r>
      <w:r>
        <w:t xml:space="preserve"> </w:t>
      </w:r>
      <w:r>
        <w:rPr>
          <w:rFonts w:hint="eastAsia"/>
        </w:rPr>
        <w:t>和其好友 Don</w:t>
      </w:r>
      <w:r>
        <w:t xml:space="preserve"> </w:t>
      </w:r>
      <w:r>
        <w:rPr>
          <w:rFonts w:hint="eastAsia"/>
        </w:rPr>
        <w:t>Kaye</w:t>
      </w:r>
      <w:r>
        <w:t xml:space="preserve"> </w:t>
      </w:r>
      <w:r>
        <w:rPr>
          <w:rFonts w:hint="eastAsia"/>
        </w:rPr>
        <w:t xml:space="preserve">于 </w:t>
      </w:r>
      <w:r>
        <w:t xml:space="preserve">1973 </w:t>
      </w:r>
      <w:r>
        <w:rPr>
          <w:rFonts w:hint="eastAsia"/>
        </w:rPr>
        <w:t>年创办，是《龙与地下城》的发行商。</w:t>
      </w:r>
    </w:p>
  </w:footnote>
  <w:footnote w:id="3">
    <w:p>
      <w:pPr>
        <w:pStyle w:val="11"/>
        <w:rPr>
          <w:rFonts w:hint="eastAsia"/>
        </w:rPr>
      </w:pPr>
      <w:ins w:id="0" w:author="董 宇阳" w:date="2021-05-14T09:58:00Z">
        <w:r>
          <w:rPr>
            <w:rStyle w:val="18"/>
          </w:rPr>
          <w:footnoteRef/>
        </w:r>
      </w:ins>
      <w:ins w:id="1" w:author="董 宇阳" w:date="2021-05-14T09:58:00Z">
        <w:r>
          <w:rPr/>
          <w:t xml:space="preserve"> </w:t>
        </w:r>
      </w:ins>
      <w:ins w:id="2" w:author="董 宇阳" w:date="2021-05-14T09:58:00Z">
        <w:r>
          <w:rPr>
            <w:rFonts w:hint="eastAsia"/>
          </w:rPr>
          <w:t>译者注：自定义头像即玩家从系统</w:t>
        </w:r>
      </w:ins>
      <w:ins w:id="3" w:author="董 宇阳" w:date="2021-05-14T09:59:00Z">
        <w:r>
          <w:rPr>
            <w:rFonts w:hint="eastAsia"/>
          </w:rPr>
          <w:t>设定的头像</w:t>
        </w:r>
      </w:ins>
      <w:ins w:id="4" w:author="董 宇阳" w:date="2021-05-14T09:58:00Z">
        <w:r>
          <w:rPr>
            <w:rFonts w:hint="eastAsia"/>
          </w:rPr>
          <w:t>模板</w:t>
        </w:r>
      </w:ins>
      <w:ins w:id="5" w:author="董 宇阳" w:date="2021-05-14T09:59:00Z">
        <w:r>
          <w:rPr>
            <w:rFonts w:hint="eastAsia"/>
          </w:rPr>
          <w:t>里选出自己满意的一个，而非自行捏脸。战斗</w:t>
        </w:r>
      </w:ins>
      <w:ins w:id="6" w:author="董 宇阳" w:date="2021-05-14T10:00:00Z">
        <w:r>
          <w:rPr>
            <w:rFonts w:hint="eastAsia"/>
          </w:rPr>
          <w:t>图标即战斗模式下代表各小队成员的图标，在待命状态和</w:t>
        </w:r>
      </w:ins>
      <w:ins w:id="7" w:author="董 宇阳" w:date="2021-05-14T10:01:00Z">
        <w:r>
          <w:rPr>
            <w:rFonts w:hint="eastAsia"/>
          </w:rPr>
          <w:t>战斗状态下有不同的表现形式。</w:t>
        </w:r>
      </w:ins>
    </w:p>
  </w:footnote>
  <w:footnote w:id="4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译者注：即 THAC</w:t>
      </w:r>
      <w:r>
        <w:t>0</w:t>
      </w:r>
      <w:r>
        <w:rPr>
          <w:rFonts w:hint="eastAsia"/>
        </w:rPr>
        <w:t>（To</w:t>
      </w:r>
      <w:r>
        <w:t xml:space="preserve"> </w:t>
      </w:r>
      <w:r>
        <w:rPr>
          <w:rFonts w:hint="eastAsia"/>
        </w:rPr>
        <w:t>Hit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AC</w:t>
      </w:r>
      <w:r>
        <w:t xml:space="preserve"> 0</w:t>
      </w:r>
      <w:r>
        <w:rPr>
          <w:rFonts w:hint="eastAsia"/>
        </w:rPr>
        <w:t>），《龙与地下城》游戏规则术语，表示当攻击一个防御等级（Armor</w:t>
      </w:r>
      <w:r>
        <w:t xml:space="preserve"> </w:t>
      </w:r>
      <w:r>
        <w:rPr>
          <w:rFonts w:hint="eastAsia"/>
        </w:rPr>
        <w:t xml:space="preserve">Class，AC）为 </w:t>
      </w:r>
      <w:r>
        <w:t xml:space="preserve">0 </w:t>
      </w:r>
      <w:r>
        <w:rPr>
          <w:rFonts w:hint="eastAsia"/>
        </w:rPr>
        <w:t>的目标时，不考虑必然命中的情况，要想命中目标所需的最低点数。简言之，它可以用来衡量一个角色命中率的高低。</w:t>
      </w:r>
    </w:p>
  </w:footnote>
  <w:footnote w:id="5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译者注：尽管名字里有等距（isometric）这个词，但实际上也可以不等距，即 x、y、z</w:t>
      </w:r>
      <w:r>
        <w:t xml:space="preserve"> </w:t>
      </w:r>
      <w:r>
        <w:rPr>
          <w:rFonts w:hint="eastAsia"/>
        </w:rPr>
        <w:t xml:space="preserve">三轴的夹角不等于 </w:t>
      </w:r>
      <w:r>
        <w:t>120</w:t>
      </w:r>
      <w:r>
        <w:rPr>
          <w:rFonts w:hint="eastAsia"/>
        </w:rPr>
        <w:t>°。也因此原文中加了引号。</w:t>
      </w:r>
    </w:p>
  </w:footnote>
  <w:footnote w:id="6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译者注：原文使用的是 sweeping</w:t>
      </w:r>
      <w:r>
        <w:t xml:space="preserve"> </w:t>
      </w:r>
      <w:r>
        <w:rPr>
          <w:rFonts w:hint="eastAsia"/>
        </w:rPr>
        <w:t>campaign，在 D&amp;D</w:t>
      </w:r>
      <w:r>
        <w:t xml:space="preserve"> 5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规则下有一个叫做 sweeping</w:t>
      </w:r>
      <w:r>
        <w:t xml:space="preserve"> </w:t>
      </w:r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的机制，可以使用额外的骰子（superiority</w:t>
      </w:r>
      <w:r>
        <w:t xml:space="preserve"> </w:t>
      </w:r>
      <w:r>
        <w:rPr>
          <w:rFonts w:hint="eastAsia"/>
        </w:rPr>
        <w:t>die）打击额外的敌人。</w:t>
      </w:r>
    </w:p>
  </w:footnote>
  <w:footnote w:id="7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译者注：部分专有名词为原创翻译。</w:t>
      </w:r>
    </w:p>
  </w:footnote>
  <w:footnote w:id="8">
    <w:p>
      <w:pPr>
        <w:pStyle w:val="11"/>
      </w:pPr>
      <w:r>
        <w:rPr>
          <w:rStyle w:val="18"/>
        </w:rPr>
        <w:footnoteRef/>
      </w:r>
      <w:r>
        <w:t xml:space="preserve"> </w:t>
      </w:r>
      <w:r>
        <w:fldChar w:fldCharType="begin"/>
      </w:r>
      <w:r>
        <w:instrText xml:space="preserve"> HYPERLINK "http://personal.inet.fi/koti/jhirvonen/gbc/" </w:instrText>
      </w:r>
      <w:r>
        <w:fldChar w:fldCharType="separate"/>
      </w:r>
      <w:r>
        <w:rPr>
          <w:rStyle w:val="16"/>
          <w:rFonts w:hint="eastAsia"/>
        </w:rPr>
        <w:t>金盒子助手（The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Gold</w:t>
      </w:r>
      <w:r>
        <w:rPr>
          <w:rStyle w:val="16"/>
        </w:rPr>
        <w:t xml:space="preserve"> Box Companion）</w:t>
      </w:r>
      <w:r>
        <w:rPr>
          <w:rStyle w:val="16"/>
        </w:rPr>
        <w:fldChar w:fldCharType="end"/>
      </w:r>
      <w:r>
        <w:rPr>
          <w:rFonts w:hint="eastAsia"/>
        </w:rPr>
        <w:t>是一款免费的民间工具，用于增强金盒子游戏，提供一些新的功能，比如小地图、抬头显示（HUD）、以及金手指。</w:t>
      </w:r>
    </w:p>
  </w:footnote>
  <w:footnote w:id="9">
    <w:p>
      <w:pPr>
        <w:pStyle w:val="11"/>
      </w:pPr>
      <w:r>
        <w:rPr>
          <w:rStyle w:val="18"/>
        </w:rPr>
        <w:footnoteRef/>
      </w:r>
      <w:r>
        <w:t xml:space="preserve"> </w:t>
      </w:r>
      <w:r>
        <w:rPr>
          <w:rFonts w:hint="eastAsia"/>
        </w:rPr>
        <w:t>译者注：SSI</w:t>
      </w:r>
      <w:r>
        <w:t xml:space="preserve"> </w:t>
      </w:r>
      <w:r>
        <w:rPr>
          <w:rFonts w:hint="eastAsia"/>
        </w:rPr>
        <w:t>的游戏设计总监和制作人，本文中的游戏系列就是他的作品。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D0CECE" w:themeColor="background2" w:themeShade="E6" w:sz="4" w:space="1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D0CECE" w:themeColor="background2" w:themeShade="E6" w:sz="4" w:space="1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A11"/>
    <w:multiLevelType w:val="multilevel"/>
    <w:tmpl w:val="06593A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1019A1"/>
    <w:multiLevelType w:val="multilevel"/>
    <w:tmpl w:val="511019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董 宇阳">
    <w15:presenceInfo w15:providerId="Windows Live" w15:userId="496e0ec1da4de1d8"/>
  </w15:person>
  <w15:person w15:author="Fan Quan">
    <w15:presenceInfo w15:providerId="Windows Live" w15:userId="fb16b904e3527e45"/>
  </w15:person>
  <w15:person w15:author="Ariddlez">
    <w15:presenceInfo w15:providerId="WPS Office" w15:userId="15473650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trackRevisions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42"/>
    <w:rsid w:val="00007178"/>
    <w:rsid w:val="00022942"/>
    <w:rsid w:val="00027281"/>
    <w:rsid w:val="00041085"/>
    <w:rsid w:val="00045DB7"/>
    <w:rsid w:val="0005216F"/>
    <w:rsid w:val="00055882"/>
    <w:rsid w:val="00062CAA"/>
    <w:rsid w:val="00064042"/>
    <w:rsid w:val="0007702A"/>
    <w:rsid w:val="00080644"/>
    <w:rsid w:val="00087AE0"/>
    <w:rsid w:val="000A6A0B"/>
    <w:rsid w:val="000B34CB"/>
    <w:rsid w:val="000C1A81"/>
    <w:rsid w:val="000E4E1E"/>
    <w:rsid w:val="00101030"/>
    <w:rsid w:val="00111EB5"/>
    <w:rsid w:val="00117365"/>
    <w:rsid w:val="001361D0"/>
    <w:rsid w:val="00150BAB"/>
    <w:rsid w:val="00151998"/>
    <w:rsid w:val="00153EE2"/>
    <w:rsid w:val="001573DA"/>
    <w:rsid w:val="0016522A"/>
    <w:rsid w:val="001806CB"/>
    <w:rsid w:val="001871B0"/>
    <w:rsid w:val="001B3B4D"/>
    <w:rsid w:val="001C799A"/>
    <w:rsid w:val="001D0E73"/>
    <w:rsid w:val="001D2A8B"/>
    <w:rsid w:val="001D5185"/>
    <w:rsid w:val="001D5E94"/>
    <w:rsid w:val="001E18E4"/>
    <w:rsid w:val="001E57C0"/>
    <w:rsid w:val="001F3F1F"/>
    <w:rsid w:val="001F5FF0"/>
    <w:rsid w:val="001F6039"/>
    <w:rsid w:val="002169D6"/>
    <w:rsid w:val="0022360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162A"/>
    <w:rsid w:val="002A2333"/>
    <w:rsid w:val="002A5139"/>
    <w:rsid w:val="002C7BA5"/>
    <w:rsid w:val="002D01D3"/>
    <w:rsid w:val="002F1A0E"/>
    <w:rsid w:val="002F3408"/>
    <w:rsid w:val="002F4D31"/>
    <w:rsid w:val="002F7493"/>
    <w:rsid w:val="00305EB0"/>
    <w:rsid w:val="00316C8C"/>
    <w:rsid w:val="003249D9"/>
    <w:rsid w:val="00332C4E"/>
    <w:rsid w:val="00333CDD"/>
    <w:rsid w:val="00355319"/>
    <w:rsid w:val="003575CF"/>
    <w:rsid w:val="00362338"/>
    <w:rsid w:val="00366B4E"/>
    <w:rsid w:val="00371124"/>
    <w:rsid w:val="00373773"/>
    <w:rsid w:val="003767AC"/>
    <w:rsid w:val="003845EC"/>
    <w:rsid w:val="00385064"/>
    <w:rsid w:val="00385C4B"/>
    <w:rsid w:val="003B64F3"/>
    <w:rsid w:val="003D1B06"/>
    <w:rsid w:val="003E13C6"/>
    <w:rsid w:val="003F442C"/>
    <w:rsid w:val="003F7E6F"/>
    <w:rsid w:val="00412ACB"/>
    <w:rsid w:val="00425EC0"/>
    <w:rsid w:val="00427A03"/>
    <w:rsid w:val="00435B93"/>
    <w:rsid w:val="004367FE"/>
    <w:rsid w:val="00445F1D"/>
    <w:rsid w:val="004722EF"/>
    <w:rsid w:val="00473DBD"/>
    <w:rsid w:val="00476ED0"/>
    <w:rsid w:val="00490354"/>
    <w:rsid w:val="004A0AD7"/>
    <w:rsid w:val="004A0E6C"/>
    <w:rsid w:val="004B4D18"/>
    <w:rsid w:val="004B7AB8"/>
    <w:rsid w:val="004C323F"/>
    <w:rsid w:val="004C691F"/>
    <w:rsid w:val="004F33D5"/>
    <w:rsid w:val="005062C4"/>
    <w:rsid w:val="00532598"/>
    <w:rsid w:val="0053640F"/>
    <w:rsid w:val="00561057"/>
    <w:rsid w:val="00576BB6"/>
    <w:rsid w:val="00577B54"/>
    <w:rsid w:val="00594354"/>
    <w:rsid w:val="005A223B"/>
    <w:rsid w:val="005A2AD5"/>
    <w:rsid w:val="005A7081"/>
    <w:rsid w:val="005B5669"/>
    <w:rsid w:val="005C71CD"/>
    <w:rsid w:val="005D441B"/>
    <w:rsid w:val="005D6704"/>
    <w:rsid w:val="005E0BF0"/>
    <w:rsid w:val="005E1D00"/>
    <w:rsid w:val="00621D8F"/>
    <w:rsid w:val="0065046D"/>
    <w:rsid w:val="006530AD"/>
    <w:rsid w:val="00657B80"/>
    <w:rsid w:val="006610BC"/>
    <w:rsid w:val="00661441"/>
    <w:rsid w:val="00664DA0"/>
    <w:rsid w:val="006710D2"/>
    <w:rsid w:val="006722AD"/>
    <w:rsid w:val="0067675A"/>
    <w:rsid w:val="00694FCF"/>
    <w:rsid w:val="006A4482"/>
    <w:rsid w:val="006B2C72"/>
    <w:rsid w:val="006B3758"/>
    <w:rsid w:val="006D0FF4"/>
    <w:rsid w:val="006F1D0B"/>
    <w:rsid w:val="006F4D28"/>
    <w:rsid w:val="0071094A"/>
    <w:rsid w:val="00710D5F"/>
    <w:rsid w:val="00710DF7"/>
    <w:rsid w:val="0071777F"/>
    <w:rsid w:val="00730438"/>
    <w:rsid w:val="00731BF1"/>
    <w:rsid w:val="007362E3"/>
    <w:rsid w:val="00766048"/>
    <w:rsid w:val="007752FB"/>
    <w:rsid w:val="007869FA"/>
    <w:rsid w:val="00791749"/>
    <w:rsid w:val="007A2BD6"/>
    <w:rsid w:val="007A4946"/>
    <w:rsid w:val="007D71D1"/>
    <w:rsid w:val="007E322B"/>
    <w:rsid w:val="007F6796"/>
    <w:rsid w:val="007F70B3"/>
    <w:rsid w:val="00801AF5"/>
    <w:rsid w:val="00801D7B"/>
    <w:rsid w:val="00804F76"/>
    <w:rsid w:val="00806138"/>
    <w:rsid w:val="008451DD"/>
    <w:rsid w:val="00845AF8"/>
    <w:rsid w:val="00861514"/>
    <w:rsid w:val="00872375"/>
    <w:rsid w:val="00876728"/>
    <w:rsid w:val="00885A03"/>
    <w:rsid w:val="00890C17"/>
    <w:rsid w:val="00891D5D"/>
    <w:rsid w:val="008931DD"/>
    <w:rsid w:val="008953AB"/>
    <w:rsid w:val="008A620A"/>
    <w:rsid w:val="008D4384"/>
    <w:rsid w:val="008D5696"/>
    <w:rsid w:val="008E3CB4"/>
    <w:rsid w:val="008F2B87"/>
    <w:rsid w:val="009079C7"/>
    <w:rsid w:val="00911BFC"/>
    <w:rsid w:val="0092047D"/>
    <w:rsid w:val="0092507E"/>
    <w:rsid w:val="00930429"/>
    <w:rsid w:val="00937B95"/>
    <w:rsid w:val="00940B9C"/>
    <w:rsid w:val="00952260"/>
    <w:rsid w:val="00960341"/>
    <w:rsid w:val="00965B89"/>
    <w:rsid w:val="0097130C"/>
    <w:rsid w:val="0097206B"/>
    <w:rsid w:val="009851AC"/>
    <w:rsid w:val="009B5ACC"/>
    <w:rsid w:val="009C0648"/>
    <w:rsid w:val="009C270E"/>
    <w:rsid w:val="009C45E4"/>
    <w:rsid w:val="009D21CC"/>
    <w:rsid w:val="009E10AB"/>
    <w:rsid w:val="009E6213"/>
    <w:rsid w:val="009F5ACB"/>
    <w:rsid w:val="009F7DFA"/>
    <w:rsid w:val="00A015F0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AC60CD"/>
    <w:rsid w:val="00B10A40"/>
    <w:rsid w:val="00B25851"/>
    <w:rsid w:val="00B31823"/>
    <w:rsid w:val="00B415B0"/>
    <w:rsid w:val="00B50715"/>
    <w:rsid w:val="00B62941"/>
    <w:rsid w:val="00B64617"/>
    <w:rsid w:val="00B80805"/>
    <w:rsid w:val="00BA2914"/>
    <w:rsid w:val="00BD0F30"/>
    <w:rsid w:val="00BE1C72"/>
    <w:rsid w:val="00BF11F4"/>
    <w:rsid w:val="00C1706C"/>
    <w:rsid w:val="00C36086"/>
    <w:rsid w:val="00C61659"/>
    <w:rsid w:val="00C7080D"/>
    <w:rsid w:val="00CE2F7E"/>
    <w:rsid w:val="00D02128"/>
    <w:rsid w:val="00D03448"/>
    <w:rsid w:val="00D17990"/>
    <w:rsid w:val="00D2473E"/>
    <w:rsid w:val="00D3543D"/>
    <w:rsid w:val="00D40B17"/>
    <w:rsid w:val="00D43879"/>
    <w:rsid w:val="00D47D43"/>
    <w:rsid w:val="00D62021"/>
    <w:rsid w:val="00DA3E65"/>
    <w:rsid w:val="00DB684D"/>
    <w:rsid w:val="00DC41D5"/>
    <w:rsid w:val="00DC7054"/>
    <w:rsid w:val="00DD0457"/>
    <w:rsid w:val="00DD6FF7"/>
    <w:rsid w:val="00DF1BD2"/>
    <w:rsid w:val="00DF6289"/>
    <w:rsid w:val="00E011D8"/>
    <w:rsid w:val="00E06D6C"/>
    <w:rsid w:val="00E07734"/>
    <w:rsid w:val="00E11509"/>
    <w:rsid w:val="00E1534E"/>
    <w:rsid w:val="00E20D0F"/>
    <w:rsid w:val="00E2317E"/>
    <w:rsid w:val="00E3209C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EE40B1"/>
    <w:rsid w:val="00F049D0"/>
    <w:rsid w:val="00F27EC2"/>
    <w:rsid w:val="00F30A58"/>
    <w:rsid w:val="00F348C6"/>
    <w:rsid w:val="00F46451"/>
    <w:rsid w:val="00F4686B"/>
    <w:rsid w:val="00F505B5"/>
    <w:rsid w:val="00F57BDD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  <w:rsid w:val="00FF6D97"/>
    <w:rsid w:val="2D2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340" w:after="330" w:line="578" w:lineRule="auto"/>
      <w:outlineLvl w:val="0"/>
    </w:pPr>
    <w:rPr>
      <w:rFonts w:ascii="Times New Roman" w:hAnsi="Times New Roman"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spacing w:before="260" w:after="260" w:line="360" w:lineRule="auto"/>
      <w:outlineLvl w:val="1"/>
    </w:pPr>
    <w:rPr>
      <w:rFonts w:ascii="Times New Roman" w:hAnsi="Times New Roman" w:eastAsia="微软雅黑" w:cstheme="majorBidi"/>
      <w:b/>
      <w:bCs/>
      <w:sz w:val="44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spacing w:before="260" w:after="260" w:line="415" w:lineRule="auto"/>
      <w:outlineLvl w:val="2"/>
    </w:pPr>
    <w:rPr>
      <w:rFonts w:ascii="Times New Roman" w:hAnsi="Times New Roman" w:eastAsia="微软雅黑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annotation text"/>
    <w:basedOn w:val="1"/>
    <w:link w:val="33"/>
    <w:semiHidden/>
    <w:unhideWhenUsed/>
    <w:uiPriority w:val="99"/>
    <w:rPr>
      <w:sz w:val="20"/>
      <w:szCs w:val="20"/>
    </w:rPr>
  </w:style>
  <w:style w:type="paragraph" w:styleId="7">
    <w:name w:val="endnote text"/>
    <w:basedOn w:val="1"/>
    <w:link w:val="27"/>
    <w:semiHidden/>
    <w:unhideWhenUsed/>
    <w:uiPriority w:val="99"/>
    <w:pPr>
      <w:jc w:val="left"/>
    </w:pPr>
  </w:style>
  <w:style w:type="paragraph" w:styleId="8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footnote text"/>
    <w:basedOn w:val="1"/>
    <w:link w:val="24"/>
    <w:semiHidden/>
    <w:unhideWhenUsed/>
    <w:qFormat/>
    <w:uiPriority w:val="99"/>
    <w:pPr>
      <w:jc w:val="left"/>
    </w:pPr>
    <w:rPr>
      <w:sz w:val="18"/>
      <w:szCs w:val="18"/>
    </w:rPr>
  </w:style>
  <w:style w:type="paragraph" w:styleId="12">
    <w:name w:val="annotation subject"/>
    <w:basedOn w:val="6"/>
    <w:next w:val="6"/>
    <w:link w:val="34"/>
    <w:semiHidden/>
    <w:unhideWhenUsed/>
    <w:uiPriority w:val="99"/>
    <w:rPr>
      <w:b/>
      <w:bCs/>
    </w:rPr>
  </w:style>
  <w:style w:type="character" w:styleId="15">
    <w:name w:val="endnote reference"/>
    <w:basedOn w:val="14"/>
    <w:semiHidden/>
    <w:unhideWhenUsed/>
    <w:uiPriority w:val="99"/>
    <w:rPr>
      <w:vertAlign w:val="superscript"/>
    </w:rPr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semiHidden/>
    <w:unhideWhenUsed/>
    <w:uiPriority w:val="99"/>
    <w:rPr>
      <w:sz w:val="16"/>
      <w:szCs w:val="16"/>
    </w:rPr>
  </w:style>
  <w:style w:type="character" w:styleId="18">
    <w:name w:val="footnote reference"/>
    <w:basedOn w:val="14"/>
    <w:semiHidden/>
    <w:unhideWhenUsed/>
    <w:uiPriority w:val="99"/>
    <w:rPr>
      <w:vertAlign w:val="superscript"/>
    </w:rPr>
  </w:style>
  <w:style w:type="character" w:customStyle="1" w:styleId="19">
    <w:name w:val="页眉 字符"/>
    <w:basedOn w:val="14"/>
    <w:link w:val="10"/>
    <w:uiPriority w:val="99"/>
    <w:rPr>
      <w:sz w:val="18"/>
      <w:szCs w:val="18"/>
    </w:rPr>
  </w:style>
  <w:style w:type="character" w:customStyle="1" w:styleId="20">
    <w:name w:val="页脚 字符"/>
    <w:basedOn w:val="14"/>
    <w:link w:val="9"/>
    <w:uiPriority w:val="99"/>
    <w:rPr>
      <w:sz w:val="18"/>
      <w:szCs w:val="18"/>
    </w:rPr>
  </w:style>
  <w:style w:type="character" w:customStyle="1" w:styleId="21">
    <w:name w:val="标题 2 字符"/>
    <w:basedOn w:val="14"/>
    <w:link w:val="3"/>
    <w:uiPriority w:val="9"/>
    <w:rPr>
      <w:rFonts w:ascii="Times New Roman" w:hAnsi="Times New Roman" w:eastAsia="微软雅黑" w:cstheme="majorBidi"/>
      <w:b/>
      <w:bCs/>
      <w:sz w:val="44"/>
      <w:szCs w:val="32"/>
    </w:rPr>
  </w:style>
  <w:style w:type="paragraph" w:customStyle="1" w:styleId="22">
    <w:name w:val="正文-首行缩进"/>
    <w:basedOn w:val="1"/>
    <w:link w:val="23"/>
    <w:qFormat/>
    <w:uiPriority w:val="0"/>
    <w:pPr>
      <w:autoSpaceDE w:val="0"/>
      <w:autoSpaceDN w:val="0"/>
      <w:ind w:firstLine="200" w:firstLineChars="200"/>
    </w:pPr>
    <w:rPr>
      <w:rFonts w:ascii="Times New Roman" w:hAnsi="Times New Roman" w:eastAsia="微软雅黑"/>
    </w:rPr>
  </w:style>
  <w:style w:type="character" w:customStyle="1" w:styleId="23">
    <w:name w:val="正文-首行缩进 字符"/>
    <w:basedOn w:val="14"/>
    <w:link w:val="22"/>
    <w:qFormat/>
    <w:uiPriority w:val="0"/>
    <w:rPr>
      <w:rFonts w:ascii="Times New Roman" w:hAnsi="Times New Roman" w:eastAsia="微软雅黑"/>
    </w:rPr>
  </w:style>
  <w:style w:type="character" w:customStyle="1" w:styleId="24">
    <w:name w:val="脚注文本 字符"/>
    <w:basedOn w:val="14"/>
    <w:link w:val="11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4"/>
    <w:semiHidden/>
    <w:unhideWhenUsed/>
    <w:uiPriority w:val="99"/>
    <w:rPr>
      <w:color w:val="605E5C"/>
      <w:shd w:val="clear" w:color="auto" w:fill="E1DFDD"/>
    </w:rPr>
  </w:style>
  <w:style w:type="paragraph" w:customStyle="1" w:styleId="26">
    <w:name w:val="Footer-Grey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  <w:style w:type="character" w:customStyle="1" w:styleId="27">
    <w:name w:val="尾注文本 字符"/>
    <w:basedOn w:val="14"/>
    <w:link w:val="7"/>
    <w:semiHidden/>
    <w:uiPriority w:val="99"/>
  </w:style>
  <w:style w:type="paragraph" w:customStyle="1" w:styleId="28">
    <w:name w:val="Footer-Grey1"/>
    <w:basedOn w:val="1"/>
    <w:qFormat/>
    <w:uiPriority w:val="0"/>
    <w:pPr>
      <w:widowControl/>
      <w:pBdr>
        <w:top w:val="single" w:color="E7E6E6" w:themeColor="background2" w:sz="4" w:space="1"/>
      </w:pBdr>
      <w:autoSpaceDE w:val="0"/>
      <w:autoSpaceDN w:val="0"/>
      <w:adjustRightInd/>
      <w:contextualSpacing/>
      <w:jc w:val="left"/>
    </w:pPr>
    <w:rPr>
      <w:rFonts w:ascii="Times New Roman" w:hAnsi="Times New Roman" w:eastAsia="微软雅黑"/>
      <w:color w:val="D0CECE" w:themeColor="background2" w:themeShade="E6"/>
    </w:rPr>
  </w:style>
  <w:style w:type="character" w:customStyle="1" w:styleId="29">
    <w:name w:val="标题 1 字符"/>
    <w:basedOn w:val="14"/>
    <w:link w:val="2"/>
    <w:uiPriority w:val="9"/>
    <w:rPr>
      <w:rFonts w:ascii="Times New Roman" w:hAnsi="Times New Roman" w:eastAsia="微软雅黑"/>
      <w:b/>
      <w:bCs/>
      <w:kern w:val="44"/>
      <w:sz w:val="52"/>
      <w:szCs w:val="44"/>
    </w:rPr>
  </w:style>
  <w:style w:type="character" w:customStyle="1" w:styleId="30">
    <w:name w:val="标题 3 字符"/>
    <w:basedOn w:val="14"/>
    <w:link w:val="4"/>
    <w:uiPriority w:val="9"/>
    <w:rPr>
      <w:rFonts w:ascii="Times New Roman" w:hAnsi="Times New Roman" w:eastAsia="微软雅黑"/>
      <w:b/>
      <w:bCs/>
      <w:sz w:val="32"/>
      <w:szCs w:val="32"/>
    </w:rPr>
  </w:style>
  <w:style w:type="character" w:customStyle="1" w:styleId="31">
    <w:name w:val="批注框文本 字符"/>
    <w:basedOn w:val="14"/>
    <w:link w:val="8"/>
    <w:semiHidden/>
    <w:uiPriority w:val="99"/>
    <w:rPr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批注文字 字符"/>
    <w:basedOn w:val="14"/>
    <w:link w:val="6"/>
    <w:semiHidden/>
    <w:uiPriority w:val="99"/>
    <w:rPr>
      <w:sz w:val="20"/>
      <w:szCs w:val="20"/>
    </w:rPr>
  </w:style>
  <w:style w:type="character" w:customStyle="1" w:styleId="34">
    <w:name w:val="批注主题 字符"/>
    <w:basedOn w:val="33"/>
    <w:link w:val="12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030E59-5CEB-4712-8DB1-58CA31D2D8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</Template>
  <Pages>4</Pages>
  <Words>432</Words>
  <Characters>2463</Characters>
  <Lines>20</Lines>
  <Paragraphs>5</Paragraphs>
  <TotalTime>364</TotalTime>
  <ScaleCrop>false</ScaleCrop>
  <LinksUpToDate>false</LinksUpToDate>
  <CharactersWithSpaces>2890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2021-04-02T18:18:00Z</dcterms:created>
  <dc:creator>Quan Fan</dc:creator>
  <cp:lastModifiedBy>Ariddlez</cp:lastModifiedBy>
  <dcterms:modified xsi:type="dcterms:W3CDTF">2021-05-14T03:53:47Z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