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9547" w14:textId="711223B7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6D23C3" wp14:editId="71141E4E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8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6323" y="1802"/>
                            <a:ext cx="6132888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519071" w14:textId="2F910886" w:rsidR="000C1A81" w:rsidRDefault="00513393" w:rsidP="00721344">
                              <w:pPr>
                                <w:pStyle w:val="a"/>
                                <w:rPr>
                                  <w:ins w:id="0" w:author="Fan Quan" w:date="2021-04-27T21:36:00Z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  <w:r>
                                <w:t xml:space="preserve"> Arts 1987, MS-DOS, NEC PC-8801 and X1</w:t>
                              </w:r>
                              <w:del w:id="1" w:author="Fan Quan" w:date="2021-04-27T21:36:00Z">
                                <w:r w:rsidR="00721344" w:rsidDel="00B66574">
                                  <w:delText xml:space="preserve">. </w:delText>
                                </w:r>
                              </w:del>
                            </w:p>
                            <w:p w14:paraId="6A00D252" w14:textId="77777777" w:rsidR="00B66574" w:rsidRPr="00721344" w:rsidRDefault="00B66574" w:rsidP="00721344">
                              <w:pPr>
                                <w:pStyle w:val="a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D23C3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63;top:18;width:61329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59519071" w14:textId="2F910886" w:rsidR="000C1A81" w:rsidRDefault="00513393" w:rsidP="00721344">
                        <w:pPr>
                          <w:pStyle w:val="a"/>
                          <w:rPr>
                            <w:ins w:id="2" w:author="Fan Quan" w:date="2021-04-27T21:36:00Z"/>
                          </w:rPr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  <w:r>
                          <w:t xml:space="preserve"> Arts 1987, MS-DOS, NEC PC-8801 and X1</w:t>
                        </w:r>
                        <w:del w:id="3" w:author="Fan Quan" w:date="2021-04-27T21:36:00Z">
                          <w:r w:rsidR="00721344" w:rsidDel="00B66574">
                            <w:delText xml:space="preserve">. </w:delText>
                          </w:r>
                        </w:del>
                      </w:p>
                      <w:p w14:paraId="6A00D252" w14:textId="77777777" w:rsidR="00B66574" w:rsidRPr="00721344" w:rsidRDefault="00B66574" w:rsidP="00721344">
                        <w:pPr>
                          <w:pStyle w:val="a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13393">
        <w:rPr>
          <w:rFonts w:hint="eastAsia"/>
        </w:rPr>
        <w:t>神剑封魔</w:t>
      </w:r>
      <w:r w:rsidR="00DB684D">
        <w:rPr>
          <w:rFonts w:hint="eastAsia"/>
        </w:rPr>
        <w:t>》（</w:t>
      </w:r>
      <w:proofErr w:type="spellStart"/>
      <w:r w:rsidR="00E438BE">
        <w:t>Zeliard</w:t>
      </w:r>
      <w:proofErr w:type="spellEnd"/>
      <w:r w:rsidR="00DB684D">
        <w:rPr>
          <w:rFonts w:hint="eastAsia"/>
        </w:rPr>
        <w:t>）</w:t>
      </w:r>
    </w:p>
    <w:p w14:paraId="73F4ACF9" w14:textId="266C9256" w:rsidR="0016522A" w:rsidRDefault="008F2B87" w:rsidP="00F734E7">
      <w:r w:rsidRPr="008F2B87">
        <w:rPr>
          <w:rFonts w:hint="eastAsia"/>
        </w:rPr>
        <w:t>作者：</w:t>
      </w:r>
      <w:r w:rsidR="001E3A0E">
        <w:rPr>
          <w:rFonts w:hint="eastAsia"/>
        </w:rPr>
        <w:t>JG</w:t>
      </w:r>
    </w:p>
    <w:p w14:paraId="0C9CC7DE" w14:textId="379D14B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1E3A0E">
        <w:rPr>
          <w:rFonts w:hint="eastAsia"/>
        </w:rPr>
        <w:t>Thunderplus</w:t>
      </w:r>
      <w:proofErr w:type="spellEnd"/>
    </w:p>
    <w:p w14:paraId="75AC496A" w14:textId="1057FD1A" w:rsidR="0016522A" w:rsidRDefault="00C524FD" w:rsidP="00F734E7">
      <w:r>
        <w:pict w14:anchorId="0F19043A">
          <v:rect id="_x0000_i1025" style="width:261.65pt;height:1pt" o:hrpct="500" o:hrstd="t" o:hrnoshade="t" o:hr="t" fillcolor="#cfcdcd [2894]" stroked="f"/>
        </w:pict>
      </w:r>
    </w:p>
    <w:p w14:paraId="6D89696E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B9E9FF7" w14:textId="5C29EE0D" w:rsidR="00F348C6" w:rsidRDefault="00CA54DC" w:rsidP="00F348C6">
      <w:pPr>
        <w:pStyle w:val="-"/>
        <w:ind w:firstLine="420"/>
      </w:pPr>
      <w:r>
        <w:rPr>
          <w:rFonts w:hint="eastAsia"/>
        </w:rPr>
        <w:t>《神剑封魔》留在我记忆中的原因主要有三：其一，游戏体量非常大；其二，游戏难度极其高；其三，我的进度卡在最后一个地牢之后过了若干年，我才把游戏打通。当时第一次玩的时候，我的英语水平很差，所以错过了游戏里重要的提示。</w:t>
      </w:r>
      <w:moveFromRangeStart w:id="4" w:author="Fan Quan" w:date="2021-04-28T15:35:00Z" w:name="move70516528"/>
      <w:moveFrom w:id="5" w:author="Fan Quan" w:date="2021-04-28T15:35:00Z">
        <w:r w:rsidR="00721344" w:rsidDel="006C3D4D">
          <w:rPr>
            <w:rStyle w:val="FootnoteReference"/>
          </w:rPr>
          <w:footnoteReference w:id="1"/>
        </w:r>
      </w:moveFrom>
      <w:moveFromRangeEnd w:id="4"/>
    </w:p>
    <w:p w14:paraId="46C64739" w14:textId="4F9E4722" w:rsidR="009C775B" w:rsidRDefault="00721344" w:rsidP="00F348C6">
      <w:pPr>
        <w:pStyle w:val="-"/>
        <w:ind w:firstLine="420"/>
      </w:pPr>
      <w:r>
        <w:rPr>
          <w:rFonts w:hint="eastAsia"/>
        </w:rPr>
        <w:t>《神剑封魔》明显受到了</w:t>
      </w:r>
      <w:r>
        <w:rPr>
          <w:rFonts w:hint="eastAsia"/>
        </w:rPr>
        <w:t xml:space="preserve"> </w:t>
      </w:r>
      <w:r>
        <w:t xml:space="preserve">Nihon </w:t>
      </w:r>
      <w:proofErr w:type="spellStart"/>
      <w:r>
        <w:t>Falcom</w:t>
      </w:r>
      <w:proofErr w:type="spellEnd"/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1985 </w:t>
      </w:r>
      <w:r>
        <w:rPr>
          <w:rFonts w:hint="eastAsia"/>
        </w:rPr>
        <w:t>年发行的《迷城国度》（</w:t>
      </w:r>
      <w:r>
        <w:rPr>
          <w:rFonts w:hint="eastAsia"/>
        </w:rPr>
        <w:t>Xanadu</w:t>
      </w:r>
      <w:r>
        <w:rPr>
          <w:rFonts w:hint="eastAsia"/>
        </w:rPr>
        <w:t>）</w:t>
      </w:r>
      <w:r w:rsidR="008A1053">
        <w:rPr>
          <w:rStyle w:val="FootnoteReference"/>
        </w:rPr>
        <w:footnoteReference w:id="2"/>
      </w:r>
      <w:r w:rsidR="00443A2B">
        <w:rPr>
          <w:rFonts w:hint="eastAsia"/>
        </w:rPr>
        <w:t>的影响。不过，《迷城国度》只在日本国内发行，而《神剑封魔》后来译成英语，</w:t>
      </w:r>
      <w:del w:id="8" w:author="Fan Quan" w:date="2021-04-28T15:34:00Z">
        <w:r w:rsidR="00443A2B" w:rsidDel="006C3D4D">
          <w:rPr>
            <w:rFonts w:hint="eastAsia"/>
          </w:rPr>
          <w:delText xml:space="preserve"> </w:delText>
        </w:r>
      </w:del>
      <w:r w:rsidR="00443A2B">
        <w:t xml:space="preserve">1990 </w:t>
      </w:r>
      <w:r w:rsidR="00443A2B">
        <w:rPr>
          <w:rFonts w:hint="eastAsia"/>
        </w:rPr>
        <w:t>年在</w:t>
      </w:r>
      <w:r w:rsidR="008223EC">
        <w:rPr>
          <w:rFonts w:hint="eastAsia"/>
        </w:rPr>
        <w:t>欧美</w:t>
      </w:r>
      <w:r w:rsidR="00443A2B">
        <w:rPr>
          <w:rFonts w:hint="eastAsia"/>
        </w:rPr>
        <w:t>国家也进行了发售。</w:t>
      </w:r>
      <w:moveToRangeStart w:id="9" w:author="Fan Quan" w:date="2021-04-28T15:35:00Z" w:name="move70516528"/>
      <w:moveTo w:id="10" w:author="Fan Quan" w:date="2021-04-28T15:35:00Z">
        <w:r w:rsidR="006C3D4D">
          <w:rPr>
            <w:rStyle w:val="FootnoteReference"/>
          </w:rPr>
          <w:footnoteReference w:id="3"/>
        </w:r>
      </w:moveTo>
      <w:moveToRangeEnd w:id="9"/>
    </w:p>
    <w:p w14:paraId="7E4F5A78" w14:textId="77777777" w:rsidR="00F348C6" w:rsidRDefault="00F348C6" w:rsidP="00F348C6">
      <w:pPr>
        <w:pStyle w:val="-"/>
        <w:ind w:firstLine="420"/>
      </w:pPr>
    </w:p>
    <w:p w14:paraId="454E9811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DC3EEF3" wp14:editId="7544B158">
            <wp:extent cx="2959200" cy="222116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25C" w14:textId="172F485E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223EC">
        <w:rPr>
          <w:noProof/>
        </w:rPr>
        <w:t>1</w:t>
      </w:r>
      <w:r>
        <w:fldChar w:fldCharType="end"/>
      </w:r>
      <w:ins w:id="13" w:author="Fan Quan" w:date="2021-04-28T15:35:00Z">
        <w:r w:rsidR="006C3D4D">
          <w:t xml:space="preserve"> </w:t>
        </w:r>
      </w:ins>
      <w:r w:rsidR="008223EC">
        <w:rPr>
          <w:rFonts w:hint="eastAsia"/>
        </w:rPr>
        <w:t>游戏中</w:t>
      </w:r>
      <w:ins w:id="14" w:author="Fan Quan" w:date="2021-04-28T15:36:00Z">
        <w:r w:rsidR="006C3D4D">
          <w:rPr>
            <w:rFonts w:hint="eastAsia"/>
          </w:rPr>
          <w:t>需要收集探索时要用到的特殊魔法道具</w:t>
        </w:r>
      </w:ins>
      <w:del w:id="15" w:author="Fan Quan" w:date="2021-04-28T15:36:00Z">
        <w:r w:rsidR="008223EC" w:rsidDel="006C3D4D">
          <w:rPr>
            <w:rFonts w:hint="eastAsia"/>
          </w:rPr>
          <w:delText>有一些继续探索需要收集用到的特殊魔法道具</w:delText>
        </w:r>
      </w:del>
      <w:r w:rsidR="008223EC">
        <w:rPr>
          <w:rFonts w:hint="eastAsia"/>
        </w:rPr>
        <w:t>，比如能够帮助你抵御高温的斗篷。</w:t>
      </w:r>
    </w:p>
    <w:p w14:paraId="125D89A1" w14:textId="77777777" w:rsidR="00F348C6" w:rsidRDefault="00F348C6" w:rsidP="00F348C6">
      <w:pPr>
        <w:pStyle w:val="-"/>
        <w:ind w:firstLine="420"/>
      </w:pPr>
    </w:p>
    <w:p w14:paraId="479F3567" w14:textId="77777777" w:rsidR="008223EC" w:rsidRDefault="008223EC" w:rsidP="008223EC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224FA22" wp14:editId="3F85C9E2">
            <wp:extent cx="2959200" cy="222116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75E" w14:textId="1F39F9DC" w:rsidR="003F7E6F" w:rsidRDefault="008223EC" w:rsidP="008223EC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ins w:id="16" w:author="Fan Quan" w:date="2021-04-28T15:39:00Z">
        <w:r w:rsidR="00522CB6">
          <w:t xml:space="preserve"> </w:t>
        </w:r>
      </w:ins>
      <w:r>
        <w:rPr>
          <w:rFonts w:hint="eastAsia"/>
        </w:rPr>
        <w:t>城镇居民给出的提示对于发现隐藏</w:t>
      </w:r>
      <w:ins w:id="17" w:author="Fan Quan" w:date="2021-04-28T15:39:00Z">
        <w:r w:rsidR="00522CB6">
          <w:rPr>
            <w:rFonts w:hint="eastAsia"/>
          </w:rPr>
          <w:t>要素</w:t>
        </w:r>
      </w:ins>
      <w:r>
        <w:rPr>
          <w:rFonts w:hint="eastAsia"/>
        </w:rPr>
        <w:t>和通关游戏来说非常重要。所以一定要及时记下来。</w:t>
      </w:r>
      <w:ins w:id="18" w:author="Fan Quan" w:date="2021-04-28T15:39:00Z">
        <w:r w:rsidR="00A803F1">
          <w:rPr>
            <w:rStyle w:val="FootnoteReference"/>
          </w:rPr>
          <w:footnoteReference w:id="4"/>
        </w:r>
      </w:ins>
    </w:p>
    <w:p w14:paraId="13985749" w14:textId="77777777" w:rsidR="003F7E6F" w:rsidRDefault="003F7E6F" w:rsidP="00F348C6">
      <w:pPr>
        <w:pStyle w:val="-"/>
        <w:ind w:firstLine="420"/>
      </w:pPr>
    </w:p>
    <w:p w14:paraId="56593F98" w14:textId="2B355D20" w:rsidR="003F7E6F" w:rsidRDefault="008223EC" w:rsidP="00F348C6">
      <w:pPr>
        <w:pStyle w:val="-"/>
        <w:ind w:firstLine="420"/>
      </w:pPr>
      <w:r>
        <w:rPr>
          <w:rFonts w:hint="eastAsia"/>
        </w:rPr>
        <w:t>作为一款早期“银河恶魔城”游戏，《神剑封魔》的独特之处在于稍稍加入了一些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的要素。游戏中有隐藏的经验值系统，城镇中的圣者认为你的历练足够的时候就会给你升级，提升生命、伤害和魔</w:t>
      </w:r>
      <w:ins w:id="28" w:author="Fan Quan" w:date="2021-04-28T15:43:00Z">
        <w:r w:rsidR="00EE7AC8">
          <w:rPr>
            <w:rFonts w:hint="eastAsia"/>
          </w:rPr>
          <w:t>力</w:t>
        </w:r>
      </w:ins>
      <w:del w:id="29" w:author="Fan Quan" w:date="2021-04-28T15:43:00Z">
        <w:r w:rsidDel="00EE7AC8">
          <w:rPr>
            <w:rFonts w:hint="eastAsia"/>
          </w:rPr>
          <w:delText>法</w:delText>
        </w:r>
      </w:del>
      <w:r>
        <w:rPr>
          <w:rFonts w:hint="eastAsia"/>
        </w:rPr>
        <w:t>。</w:t>
      </w:r>
    </w:p>
    <w:p w14:paraId="38E98D46" w14:textId="00DEE854" w:rsidR="00FD78FB" w:rsidRDefault="008223EC" w:rsidP="00F348C6">
      <w:pPr>
        <w:pStyle w:val="-"/>
        <w:ind w:firstLine="420"/>
      </w:pPr>
      <w:r>
        <w:rPr>
          <w:rFonts w:hint="eastAsia"/>
        </w:rPr>
        <w:t>游戏中还有一个简单的背包系统：一格武器槽，一格盔甲槽，还有一格是盾牌</w:t>
      </w:r>
      <w:r w:rsidR="007D5E82">
        <w:rPr>
          <w:rFonts w:hint="eastAsia"/>
        </w:rPr>
        <w:t>槽，但是承受一定次数的攻击之后盾牌就会损坏。在城镇里你能买到各种各样的药剂，它们能恢复生命和魔法，提升伤害，</w:t>
      </w:r>
      <w:ins w:id="30" w:author="Fan Quan" w:date="2021-04-28T15:44:00Z">
        <w:r w:rsidR="00EE7AC8">
          <w:rPr>
            <w:rFonts w:hint="eastAsia"/>
          </w:rPr>
          <w:t>或者</w:t>
        </w:r>
      </w:ins>
      <w:r w:rsidR="007D5E82">
        <w:rPr>
          <w:rFonts w:hint="eastAsia"/>
        </w:rPr>
        <w:t>修复盾牌。</w:t>
      </w:r>
    </w:p>
    <w:p w14:paraId="6C6C9A14" w14:textId="2FC7A01F" w:rsidR="007D5E82" w:rsidRDefault="007D5E82" w:rsidP="00F348C6">
      <w:pPr>
        <w:pStyle w:val="-"/>
        <w:ind w:firstLine="420"/>
      </w:pPr>
      <w:r>
        <w:rPr>
          <w:rFonts w:hint="eastAsia"/>
        </w:rPr>
        <w:t>你的长剑的攻击动作有横扫、上挑和下劈。每击败一个</w:t>
      </w:r>
      <w:r>
        <w:rPr>
          <w:rFonts w:hint="eastAsia"/>
        </w:rPr>
        <w:t xml:space="preserve"> boss</w:t>
      </w:r>
      <w:r>
        <w:t xml:space="preserve"> </w:t>
      </w:r>
      <w:r>
        <w:rPr>
          <w:rFonts w:hint="eastAsia"/>
        </w:rPr>
        <w:t>级别怪物</w:t>
      </w:r>
      <w:r>
        <w:rPr>
          <w:rStyle w:val="FootnoteReference"/>
        </w:rPr>
        <w:footnoteReference w:id="5"/>
      </w:r>
      <w:r>
        <w:rPr>
          <w:rFonts w:hint="eastAsia"/>
        </w:rPr>
        <w:t>之后，你就会学到新的输出型魔法。</w:t>
      </w:r>
      <w:ins w:id="31" w:author="Fan Quan" w:date="2021-04-28T15:45:00Z">
        <w:r w:rsidR="00BC241C">
          <w:rPr>
            <w:rFonts w:hint="eastAsia"/>
          </w:rPr>
          <w:t>也</w:t>
        </w:r>
      </w:ins>
      <w:del w:id="32" w:author="Fan Quan" w:date="2021-04-28T15:45:00Z">
        <w:r w:rsidDel="00BC241C">
          <w:rPr>
            <w:rFonts w:hint="eastAsia"/>
          </w:rPr>
          <w:delText>而</w:delText>
        </w:r>
      </w:del>
      <w:r>
        <w:rPr>
          <w:rFonts w:hint="eastAsia"/>
        </w:rPr>
        <w:t>像其他“银河恶魔城”作品一样，游戏中</w:t>
      </w:r>
      <w:ins w:id="33" w:author="Fan Quan" w:date="2021-04-28T15:46:00Z">
        <w:r w:rsidR="00BC241C">
          <w:rPr>
            <w:rFonts w:hint="eastAsia"/>
          </w:rPr>
          <w:t>存在一些道具允许玩家</w:t>
        </w:r>
      </w:ins>
      <w:del w:id="34" w:author="Fan Quan" w:date="2021-04-28T15:46:00Z">
        <w:r w:rsidDel="00BC241C">
          <w:rPr>
            <w:rFonts w:hint="eastAsia"/>
          </w:rPr>
          <w:delText>也有</w:delText>
        </w:r>
      </w:del>
      <w:r>
        <w:rPr>
          <w:rFonts w:hint="eastAsia"/>
        </w:rPr>
        <w:t>去到</w:t>
      </w:r>
      <w:ins w:id="35" w:author="Fan Quan" w:date="2021-04-28T15:46:00Z">
        <w:r w:rsidR="00BC241C">
          <w:rPr>
            <w:rFonts w:hint="eastAsia"/>
          </w:rPr>
          <w:t>之前</w:t>
        </w:r>
      </w:ins>
      <w:del w:id="36" w:author="Fan Quan" w:date="2021-04-28T15:46:00Z">
        <w:r w:rsidDel="00BC241C">
          <w:rPr>
            <w:rFonts w:hint="eastAsia"/>
          </w:rPr>
          <w:delText>一般来说</w:delText>
        </w:r>
      </w:del>
      <w:r>
        <w:rPr>
          <w:rFonts w:hint="eastAsia"/>
        </w:rPr>
        <w:t>去不了的区域，比</w:t>
      </w:r>
      <w:ins w:id="37" w:author="Fan Quan" w:date="2021-04-28T15:46:00Z">
        <w:r w:rsidR="00BC241C">
          <w:rPr>
            <w:rFonts w:hint="eastAsia"/>
          </w:rPr>
          <w:t>如</w:t>
        </w:r>
      </w:ins>
      <w:del w:id="38" w:author="Fan Quan" w:date="2021-04-28T15:46:00Z">
        <w:r w:rsidDel="00BC241C">
          <w:rPr>
            <w:rFonts w:hint="eastAsia"/>
          </w:rPr>
          <w:delText>方</w:delText>
        </w:r>
      </w:del>
      <w:ins w:id="39" w:author="Fan Quan" w:date="2021-04-28T15:46:00Z">
        <w:r w:rsidR="00BC241C">
          <w:rPr>
            <w:rFonts w:hint="eastAsia"/>
          </w:rPr>
          <w:t>可以</w:t>
        </w:r>
      </w:ins>
      <w:del w:id="40" w:author="Fan Quan" w:date="2021-04-28T15:46:00Z">
        <w:r w:rsidDel="00BC241C">
          <w:rPr>
            <w:rFonts w:hint="eastAsia"/>
          </w:rPr>
          <w:delText>通过梯子</w:delText>
        </w:r>
      </w:del>
      <w:r>
        <w:rPr>
          <w:rFonts w:hint="eastAsia"/>
        </w:rPr>
        <w:t>爬</w:t>
      </w:r>
      <w:ins w:id="41" w:author="Fan Quan" w:date="2021-04-28T15:46:00Z">
        <w:r w:rsidR="00BC241C">
          <w:rPr>
            <w:rFonts w:hint="eastAsia"/>
          </w:rPr>
          <w:t>上</w:t>
        </w:r>
      </w:ins>
      <w:del w:id="42" w:author="Fan Quan" w:date="2021-04-28T15:46:00Z">
        <w:r w:rsidDel="00BC241C">
          <w:rPr>
            <w:rFonts w:hint="eastAsia"/>
          </w:rPr>
          <w:delText>到</w:delText>
        </w:r>
      </w:del>
      <w:r>
        <w:rPr>
          <w:rFonts w:hint="eastAsia"/>
        </w:rPr>
        <w:t>斜坡</w:t>
      </w:r>
      <w:ins w:id="43" w:author="Fan Quan" w:date="2021-04-28T15:46:00Z">
        <w:r w:rsidR="00BC241C">
          <w:rPr>
            <w:rFonts w:hint="eastAsia"/>
          </w:rPr>
          <w:t>的靴子</w:t>
        </w:r>
      </w:ins>
      <w:del w:id="44" w:author="Fan Quan" w:date="2021-04-28T15:46:00Z">
        <w:r w:rsidDel="00BC241C">
          <w:rPr>
            <w:rFonts w:hint="eastAsia"/>
          </w:rPr>
          <w:delText>上</w:delText>
        </w:r>
      </w:del>
      <w:r>
        <w:rPr>
          <w:rFonts w:hint="eastAsia"/>
        </w:rPr>
        <w:t>，或者</w:t>
      </w:r>
      <w:ins w:id="45" w:author="Fan Quan" w:date="2021-04-28T15:47:00Z">
        <w:r w:rsidR="00BC241C">
          <w:rPr>
            <w:rFonts w:hint="eastAsia"/>
          </w:rPr>
          <w:t>可以承受高温的斗篷</w:t>
        </w:r>
      </w:ins>
      <w:del w:id="46" w:author="Fan Quan" w:date="2021-04-28T15:47:00Z">
        <w:r w:rsidDel="00BC241C">
          <w:rPr>
            <w:rFonts w:hint="eastAsia"/>
          </w:rPr>
          <w:delText>通过披风来穿过极其炎热的地带</w:delText>
        </w:r>
      </w:del>
      <w:r>
        <w:rPr>
          <w:rFonts w:hint="eastAsia"/>
        </w:rPr>
        <w:t>。</w:t>
      </w:r>
    </w:p>
    <w:p w14:paraId="72DD9536" w14:textId="3D1D0ED3" w:rsidR="00FD78FB" w:rsidRPr="007D5E82" w:rsidRDefault="007D5E82" w:rsidP="00F348C6">
      <w:pPr>
        <w:pStyle w:val="-"/>
        <w:ind w:firstLine="420"/>
      </w:pPr>
      <w:r>
        <w:rPr>
          <w:rFonts w:hint="eastAsia"/>
        </w:rPr>
        <w:t>《神剑封魔》之所以在同类游戏中出类拔萃，是因为玩家能够在其中感受到那种</w:t>
      </w:r>
      <w:del w:id="47" w:author="Fan Quan" w:date="2021-04-28T15:48:00Z">
        <w:r w:rsidDel="00473571">
          <w:rPr>
            <w:rFonts w:hint="eastAsia"/>
          </w:rPr>
          <w:delText>老牌王道</w:delText>
        </w:r>
      </w:del>
      <w:ins w:id="48" w:author="Fan Quan" w:date="2021-04-28T15:48:00Z">
        <w:r w:rsidR="00473571">
          <w:rPr>
            <w:rFonts w:hint="eastAsia"/>
          </w:rPr>
          <w:t>老派</w:t>
        </w:r>
      </w:ins>
      <w:r>
        <w:rPr>
          <w:rFonts w:hint="eastAsia"/>
        </w:rPr>
        <w:t>的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地牢</w:t>
      </w:r>
      <w:ins w:id="49" w:author="Fan Quan" w:date="2021-04-28T15:48:00Z">
        <w:r w:rsidR="00473571">
          <w:rPr>
            <w:rFonts w:hint="eastAsia"/>
          </w:rPr>
          <w:t>闯关</w:t>
        </w:r>
      </w:ins>
      <w:del w:id="50" w:author="Fan Quan" w:date="2021-04-28T15:48:00Z">
        <w:r w:rsidDel="00473571">
          <w:rPr>
            <w:rFonts w:hint="eastAsia"/>
          </w:rPr>
          <w:delText>爬虫</w:delText>
        </w:r>
      </w:del>
      <w:r>
        <w:rPr>
          <w:rFonts w:hint="eastAsia"/>
        </w:rPr>
        <w:t>游戏的味道。光是</w:t>
      </w:r>
      <w:r w:rsidR="005828AF">
        <w:rPr>
          <w:rFonts w:hint="eastAsia"/>
        </w:rPr>
        <w:t>擅长</w:t>
      </w:r>
      <w:r>
        <w:rPr>
          <w:rFonts w:hint="eastAsia"/>
        </w:rPr>
        <w:t>战斗部分是没法通关的，你还得</w:t>
      </w:r>
      <w:del w:id="51" w:author="Fan Quan" w:date="2021-04-28T15:50:00Z">
        <w:r w:rsidR="005828AF" w:rsidDel="00BD124E">
          <w:rPr>
            <w:rFonts w:hint="eastAsia"/>
          </w:rPr>
          <w:delText>对</w:delText>
        </w:r>
      </w:del>
      <w:ins w:id="52" w:author="Fan Quan" w:date="2021-04-28T15:50:00Z">
        <w:r w:rsidR="00BD124E">
          <w:rPr>
            <w:rFonts w:hint="eastAsia"/>
          </w:rPr>
          <w:t>把</w:t>
        </w:r>
      </w:ins>
      <w:r w:rsidR="005828AF">
        <w:rPr>
          <w:rFonts w:hint="eastAsia"/>
        </w:rPr>
        <w:t>整个地图</w:t>
      </w:r>
      <w:ins w:id="53" w:author="Fan Quan" w:date="2021-04-28T15:50:00Z">
        <w:r w:rsidR="00BD124E">
          <w:rPr>
            <w:rFonts w:hint="eastAsia"/>
          </w:rPr>
          <w:t>都画下来</w:t>
        </w:r>
      </w:ins>
      <w:del w:id="54" w:author="Fan Quan" w:date="2021-04-28T15:50:00Z">
        <w:r w:rsidR="005828AF" w:rsidDel="00BD124E">
          <w:rPr>
            <w:rFonts w:hint="eastAsia"/>
          </w:rPr>
          <w:delText>有清晰的把握</w:delText>
        </w:r>
      </w:del>
      <w:r w:rsidR="005828AF">
        <w:rPr>
          <w:rFonts w:hint="eastAsia"/>
        </w:rPr>
        <w:t>，探索每个角落，把市民提到的每个提示</w:t>
      </w:r>
      <w:ins w:id="55" w:author="Fan Quan" w:date="2021-04-28T15:50:00Z">
        <w:r w:rsidR="00BD124E">
          <w:rPr>
            <w:rFonts w:hint="eastAsia"/>
          </w:rPr>
          <w:t>也</w:t>
        </w:r>
      </w:ins>
      <w:r w:rsidR="005828AF">
        <w:rPr>
          <w:rFonts w:hint="eastAsia"/>
        </w:rPr>
        <w:t>都记录下来，才能保证过</w:t>
      </w:r>
      <w:r w:rsidR="005828AF">
        <w:rPr>
          <w:rFonts w:hint="eastAsia"/>
        </w:rPr>
        <w:t>关。</w:t>
      </w:r>
    </w:p>
    <w:p w14:paraId="39B23034" w14:textId="76D812D9" w:rsidR="00FD78FB" w:rsidRDefault="005828AF" w:rsidP="00F348C6">
      <w:pPr>
        <w:pStyle w:val="-"/>
        <w:ind w:firstLine="420"/>
      </w:pPr>
      <w:r>
        <w:rPr>
          <w:rFonts w:hint="eastAsia"/>
        </w:rPr>
        <w:t>《神剑封魔》的地图非常难</w:t>
      </w:r>
      <w:ins w:id="56" w:author="Fan Quan" w:date="2021-04-28T15:51:00Z">
        <w:r w:rsidR="001D0D62">
          <w:rPr>
            <w:rFonts w:hint="eastAsia"/>
          </w:rPr>
          <w:t>画</w:t>
        </w:r>
      </w:ins>
      <w:del w:id="57" w:author="Fan Quan" w:date="2021-04-28T15:51:00Z">
        <w:r w:rsidDel="001D0D62">
          <w:rPr>
            <w:rFonts w:hint="eastAsia"/>
          </w:rPr>
          <w:delText>掌握</w:delText>
        </w:r>
      </w:del>
      <w:r>
        <w:rPr>
          <w:rFonts w:hint="eastAsia"/>
        </w:rPr>
        <w:t>，因为后期的关卡都有两到三层，彼此连接得十分精妙。另外地图还是环形的，这是游戏中非常独特的</w:t>
      </w:r>
      <w:del w:id="58" w:author="Fan Quan" w:date="2021-04-28T15:51:00Z">
        <w:r w:rsidDel="001D0D62">
          <w:rPr>
            <w:rFonts w:hint="eastAsia"/>
          </w:rPr>
          <w:delText>整体地理</w:delText>
        </w:r>
      </w:del>
      <w:r>
        <w:rPr>
          <w:rFonts w:hint="eastAsia"/>
        </w:rPr>
        <w:t>构造。不管你在什么地方，往上下左右随便一个方向走着走着，就会回到最初的起点。即使</w:t>
      </w:r>
      <w:ins w:id="59" w:author="Fan Quan" w:date="2021-04-28T15:51:00Z">
        <w:r w:rsidR="001D0D62">
          <w:rPr>
            <w:rFonts w:hint="eastAsia"/>
          </w:rPr>
          <w:t>在</w:t>
        </w:r>
      </w:ins>
      <w:r>
        <w:rPr>
          <w:rFonts w:hint="eastAsia"/>
        </w:rPr>
        <w:t>第一</w:t>
      </w:r>
      <w:ins w:id="60" w:author="Fan Quan" w:date="2021-04-28T15:51:00Z">
        <w:r w:rsidR="001D0D62">
          <w:rPr>
            <w:rFonts w:hint="eastAsia"/>
          </w:rPr>
          <w:t>关</w:t>
        </w:r>
      </w:ins>
      <w:del w:id="61" w:author="Fan Quan" w:date="2021-04-28T15:51:00Z">
        <w:r w:rsidDel="001D0D62">
          <w:rPr>
            <w:rFonts w:hint="eastAsia"/>
          </w:rPr>
          <w:delText>层</w:delText>
        </w:r>
      </w:del>
      <w:r>
        <w:rPr>
          <w:rFonts w:hint="eastAsia"/>
        </w:rPr>
        <w:t>玩家也很容易迷路，如果没有做地图的话，后续的关卡是想都不用想了。</w:t>
      </w:r>
      <w:r>
        <w:rPr>
          <w:rStyle w:val="FootnoteReference"/>
        </w:rPr>
        <w:footnoteReference w:id="6"/>
      </w:r>
    </w:p>
    <w:p w14:paraId="03F010D6" w14:textId="31E803D9" w:rsidR="00FD78FB" w:rsidRDefault="00197E45" w:rsidP="00F348C6">
      <w:pPr>
        <w:pStyle w:val="-"/>
        <w:ind w:firstLine="420"/>
      </w:pPr>
      <w:r>
        <w:rPr>
          <w:rFonts w:hint="eastAsia"/>
        </w:rPr>
        <w:t>《神剑封魔》中的平台跳跃机制如今早就更新迭代，它对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动作和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元素的融合现在也不罕见了。但是游戏地牢的整体设计仍然让它在同类游戏中独具一格。如果你喜欢挑战的话，这款游戏会是你的菜。</w:t>
      </w:r>
    </w:p>
    <w:p w14:paraId="2BC2A255" w14:textId="77777777" w:rsidR="00FD78FB" w:rsidRDefault="00FD78FB" w:rsidP="00F348C6">
      <w:pPr>
        <w:pStyle w:val="-"/>
        <w:ind w:firstLine="420"/>
      </w:pPr>
    </w:p>
    <w:p w14:paraId="64DA6062" w14:textId="77777777" w:rsidR="00FD78FB" w:rsidRDefault="00FD78FB" w:rsidP="00F348C6">
      <w:pPr>
        <w:pStyle w:val="-"/>
        <w:ind w:firstLine="420"/>
      </w:pPr>
    </w:p>
    <w:p w14:paraId="28B070B6" w14:textId="77777777" w:rsidR="00FD78FB" w:rsidRDefault="00FD78FB" w:rsidP="00F348C6">
      <w:pPr>
        <w:pStyle w:val="-"/>
        <w:ind w:firstLine="420"/>
      </w:pPr>
    </w:p>
    <w:p w14:paraId="13E0B92E" w14:textId="77777777" w:rsidR="00FD78FB" w:rsidRDefault="00FD78FB" w:rsidP="00F348C6">
      <w:pPr>
        <w:pStyle w:val="-"/>
        <w:ind w:firstLine="420"/>
      </w:pPr>
    </w:p>
    <w:p w14:paraId="2F2CE2FE" w14:textId="77777777" w:rsidR="00FD78FB" w:rsidRDefault="00FD78FB" w:rsidP="00F348C6">
      <w:pPr>
        <w:pStyle w:val="-"/>
        <w:ind w:firstLine="420"/>
      </w:pPr>
    </w:p>
    <w:p w14:paraId="680CF679" w14:textId="77777777" w:rsidR="00FD78FB" w:rsidRDefault="00FD78FB" w:rsidP="00F348C6">
      <w:pPr>
        <w:pStyle w:val="-"/>
        <w:ind w:firstLine="420"/>
      </w:pPr>
    </w:p>
    <w:p w14:paraId="60A9E88A" w14:textId="77777777" w:rsidR="003F7E6F" w:rsidRPr="00373773" w:rsidRDefault="003F7E6F" w:rsidP="00F348C6">
      <w:pPr>
        <w:pStyle w:val="-"/>
        <w:ind w:firstLine="420"/>
      </w:pPr>
    </w:p>
    <w:p w14:paraId="714AF343" w14:textId="77777777" w:rsidR="003F7E6F" w:rsidRDefault="003F7E6F" w:rsidP="00F348C6">
      <w:pPr>
        <w:pStyle w:val="-"/>
        <w:ind w:firstLine="420"/>
      </w:pPr>
    </w:p>
    <w:p w14:paraId="63633837" w14:textId="77777777" w:rsidR="003F7E6F" w:rsidRDefault="003F7E6F" w:rsidP="00F348C6">
      <w:pPr>
        <w:pStyle w:val="-"/>
        <w:ind w:firstLine="420"/>
      </w:pPr>
    </w:p>
    <w:p w14:paraId="70707EF4" w14:textId="77777777" w:rsidR="003F7E6F" w:rsidRDefault="003F7E6F" w:rsidP="00F348C6">
      <w:pPr>
        <w:pStyle w:val="-"/>
        <w:ind w:firstLine="420"/>
      </w:pPr>
    </w:p>
    <w:p w14:paraId="26C342D7" w14:textId="77777777" w:rsidR="003F7E6F" w:rsidRDefault="003F7E6F" w:rsidP="00F348C6">
      <w:pPr>
        <w:pStyle w:val="-"/>
        <w:ind w:firstLine="420"/>
      </w:pPr>
    </w:p>
    <w:p w14:paraId="2BE7F0AC" w14:textId="77777777" w:rsidR="003F7E6F" w:rsidRDefault="003F7E6F" w:rsidP="00F348C6">
      <w:pPr>
        <w:pStyle w:val="-"/>
        <w:ind w:firstLine="420"/>
      </w:pPr>
    </w:p>
    <w:p w14:paraId="7C08C3A8" w14:textId="77777777" w:rsidR="003F7E6F" w:rsidRDefault="003F7E6F" w:rsidP="00F348C6">
      <w:pPr>
        <w:pStyle w:val="-"/>
        <w:ind w:firstLine="420"/>
      </w:pPr>
    </w:p>
    <w:p w14:paraId="774707AD" w14:textId="77777777" w:rsidR="003F7E6F" w:rsidRDefault="003F7E6F" w:rsidP="00F348C6">
      <w:pPr>
        <w:pStyle w:val="-"/>
        <w:ind w:firstLine="420"/>
      </w:pPr>
    </w:p>
    <w:p w14:paraId="089287B7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1D37" w14:textId="77777777" w:rsidR="00C524FD" w:rsidRDefault="00C524FD" w:rsidP="00F841EF">
      <w:r>
        <w:separator/>
      </w:r>
    </w:p>
  </w:endnote>
  <w:endnote w:type="continuationSeparator" w:id="0">
    <w:p w14:paraId="757BEC9A" w14:textId="77777777" w:rsidR="00C524FD" w:rsidRDefault="00C524FD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740B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1841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F699" w14:textId="77777777" w:rsidR="00C524FD" w:rsidRDefault="00C524FD" w:rsidP="00F841EF">
      <w:r>
        <w:separator/>
      </w:r>
    </w:p>
  </w:footnote>
  <w:footnote w:type="continuationSeparator" w:id="0">
    <w:p w14:paraId="763A838C" w14:textId="77777777" w:rsidR="00C524FD" w:rsidRDefault="00C524FD" w:rsidP="00F841EF">
      <w:r>
        <w:continuationSeparator/>
      </w:r>
    </w:p>
  </w:footnote>
  <w:footnote w:id="1">
    <w:p w14:paraId="142FAB17" w14:textId="097C521E" w:rsidR="00721344" w:rsidDel="006C3D4D" w:rsidRDefault="00721344">
      <w:pPr>
        <w:pStyle w:val="FootnoteText"/>
        <w:rPr>
          <w:del w:id="6" w:author="Fan Quan" w:date="2021-04-28T15:35:00Z"/>
        </w:rPr>
      </w:pPr>
      <w:del w:id="7" w:author="Fan Quan" w:date="2021-04-28T15:35:00Z">
        <w:r w:rsidDel="006C3D4D">
          <w:rPr>
            <w:rStyle w:val="FootnoteReference"/>
          </w:rPr>
          <w:footnoteRef/>
        </w:r>
        <w:r w:rsidDel="006C3D4D">
          <w:delText xml:space="preserve"> </w:delText>
        </w:r>
        <w:r w:rsidDel="006C3D4D">
          <w:rPr>
            <w:szCs w:val="21"/>
          </w:rPr>
          <w:delText>和</w:delText>
        </w:r>
        <w:r w:rsidDel="006C3D4D">
          <w:rPr>
            <w:rFonts w:hint="eastAsia"/>
            <w:szCs w:val="21"/>
          </w:rPr>
          <w:delText>同时代的很多游戏一样，《神剑封魔》的美版包装盒抹去了游戏的日式美术风格，封面上不是原来漫画画风的主角，而是一个维京人。</w:delText>
        </w:r>
      </w:del>
    </w:p>
  </w:footnote>
  <w:footnote w:id="2">
    <w:p w14:paraId="433DFB00" w14:textId="03E41F99" w:rsidR="008A1053" w:rsidRDefault="008A10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16D3E">
        <w:rPr>
          <w:rFonts w:hint="eastAsia"/>
        </w:rPr>
        <w:t>译者注：《迷城国度》系列</w:t>
      </w:r>
      <w:r w:rsidR="00BA5DB0">
        <w:rPr>
          <w:rFonts w:hint="eastAsia"/>
        </w:rPr>
        <w:t>（又称《风之传说：迷城国度》）</w:t>
      </w:r>
      <w:r w:rsidR="00916D3E">
        <w:rPr>
          <w:rFonts w:hint="eastAsia"/>
        </w:rPr>
        <w:t>是</w:t>
      </w:r>
      <w:r w:rsidR="00BA5DB0">
        <w:rPr>
          <w:rFonts w:hint="eastAsia"/>
        </w:rPr>
        <w:t xml:space="preserve"> </w:t>
      </w:r>
      <w:proofErr w:type="spellStart"/>
      <w:r w:rsidR="00BA5DB0">
        <w:rPr>
          <w:rFonts w:hint="eastAsia"/>
        </w:rPr>
        <w:t>Falcom</w:t>
      </w:r>
      <w:proofErr w:type="spellEnd"/>
      <w:r w:rsidR="00BA5DB0">
        <w:t xml:space="preserve"> </w:t>
      </w:r>
      <w:r w:rsidR="00BA5DB0">
        <w:rPr>
          <w:rFonts w:hint="eastAsia"/>
        </w:rPr>
        <w:t>在</w:t>
      </w:r>
      <w:r w:rsidR="00BA5DB0">
        <w:t xml:space="preserve"> </w:t>
      </w:r>
      <w:r w:rsidR="00BA5DB0">
        <w:rPr>
          <w:rFonts w:hint="eastAsia"/>
        </w:rPr>
        <w:t>PCE</w:t>
      </w:r>
      <w:r w:rsidR="00BA5DB0">
        <w:t xml:space="preserve"> </w:t>
      </w:r>
      <w:r w:rsidR="00BA5DB0">
        <w:rPr>
          <w:rFonts w:hint="eastAsia"/>
        </w:rPr>
        <w:t>平台上经典的 JPRG</w:t>
      </w:r>
      <w:r w:rsidR="00BA5DB0">
        <w:t xml:space="preserve"> </w:t>
      </w:r>
      <w:r w:rsidR="00BA5DB0">
        <w:rPr>
          <w:rFonts w:hint="eastAsia"/>
        </w:rPr>
        <w:t>系列之一，在日本本土人气非常高，销量至今榜上有名。开发时便由金牌制作人木屋善夫领军，故事背景宏大，配以丰富的地图和音乐。遗憾的是，第二作木屋不再参与制作，游戏体量大有削减，玩家反馈欠佳。在</w:t>
      </w:r>
      <w:r w:rsidR="00BA5DB0">
        <w:t xml:space="preserve"> 2005 </w:t>
      </w:r>
      <w:r w:rsidR="00BA5DB0">
        <w:rPr>
          <w:rFonts w:hint="eastAsia"/>
        </w:rPr>
        <w:t xml:space="preserve">年 </w:t>
      </w:r>
      <w:proofErr w:type="spellStart"/>
      <w:r w:rsidR="00BA5DB0">
        <w:rPr>
          <w:rFonts w:hint="eastAsia"/>
        </w:rPr>
        <w:t>Falcom</w:t>
      </w:r>
      <w:proofErr w:type="spellEnd"/>
      <w:r w:rsidR="00BA5DB0">
        <w:t xml:space="preserve"> </w:t>
      </w:r>
      <w:r w:rsidR="00BA5DB0">
        <w:rPr>
          <w:rFonts w:hint="eastAsia"/>
        </w:rPr>
        <w:t>才再推出同 IP</w:t>
      </w:r>
      <w:r w:rsidR="00BA5DB0">
        <w:t xml:space="preserve"> </w:t>
      </w:r>
      <w:r w:rsidR="00BA5DB0">
        <w:rPr>
          <w:rFonts w:hint="eastAsia"/>
        </w:rPr>
        <w:t>下的新作《东京迷城国度》。</w:t>
      </w:r>
    </w:p>
  </w:footnote>
  <w:footnote w:id="3">
    <w:p w14:paraId="061BB819" w14:textId="77777777" w:rsidR="006C3D4D" w:rsidRDefault="006C3D4D" w:rsidP="006C3D4D">
      <w:pPr>
        <w:pStyle w:val="FootnoteText"/>
        <w:rPr>
          <w:ins w:id="11" w:author="Fan Quan" w:date="2021-04-28T15:35:00Z"/>
        </w:rPr>
      </w:pPr>
      <w:ins w:id="12" w:author="Fan Quan" w:date="2021-04-28T15:35:00Z">
        <w:r>
          <w:rPr>
            <w:rStyle w:val="FootnoteReference"/>
          </w:rPr>
          <w:footnoteRef/>
        </w:r>
        <w:r>
          <w:t xml:space="preserve"> </w:t>
        </w:r>
        <w:r>
          <w:rPr>
            <w:szCs w:val="21"/>
          </w:rPr>
          <w:t>和</w:t>
        </w:r>
        <w:r>
          <w:rPr>
            <w:rFonts w:hint="eastAsia"/>
            <w:szCs w:val="21"/>
          </w:rPr>
          <w:t>同时代的很多游戏一样，《神剑封魔》的美版包装盒抹去了游戏的日式美术风格，封面上不是原来漫画画风的主角，而是一个维京人。</w:t>
        </w:r>
      </w:ins>
    </w:p>
  </w:footnote>
  <w:footnote w:id="4">
    <w:p w14:paraId="0E3332D5" w14:textId="5B07253E" w:rsidR="00A803F1" w:rsidRPr="00A803F1" w:rsidRDefault="00A803F1">
      <w:pPr>
        <w:pStyle w:val="FootnoteText"/>
        <w:rPr>
          <w:rFonts w:hint="eastAsia"/>
          <w:rPrChange w:id="19" w:author="Fan Quan" w:date="2021-04-28T15:39:00Z">
            <w:rPr>
              <w:rFonts w:hint="eastAsia"/>
            </w:rPr>
          </w:rPrChange>
        </w:rPr>
      </w:pPr>
      <w:ins w:id="20" w:author="Fan Quan" w:date="2021-04-28T15:39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eastAsia"/>
          </w:rPr>
          <w:t>译者注：图中文字的意思是：有个幽灵</w:t>
        </w:r>
      </w:ins>
      <w:ins w:id="21" w:author="Fan Quan" w:date="2021-04-28T15:40:00Z">
        <w:r>
          <w:rPr>
            <w:rFonts w:hint="eastAsia"/>
          </w:rPr>
          <w:t>曾出现过并让我在遇到勇士的时候说出下面的话：“</w:t>
        </w:r>
      </w:ins>
      <w:ins w:id="22" w:author="Fan Quan" w:date="2021-04-28T15:42:00Z">
        <w:r>
          <w:rPr>
            <w:rFonts w:hint="eastAsia"/>
          </w:rPr>
          <w:t>有一棵树看起来像一个十字，</w:t>
        </w:r>
      </w:ins>
      <w:ins w:id="23" w:author="Fan Quan" w:date="2021-04-28T15:40:00Z">
        <w:r>
          <w:rPr>
            <w:rFonts w:hint="eastAsia"/>
          </w:rPr>
          <w:t>如果你穿过</w:t>
        </w:r>
      </w:ins>
      <w:ins w:id="24" w:author="Fan Quan" w:date="2021-04-28T15:42:00Z">
        <w:r>
          <w:rPr>
            <w:rFonts w:hint="eastAsia"/>
          </w:rPr>
          <w:t>这</w:t>
        </w:r>
      </w:ins>
      <w:ins w:id="25" w:author="Fan Quan" w:date="2021-04-28T15:41:00Z">
        <w:r>
          <w:rPr>
            <w:rFonts w:hint="eastAsia"/>
          </w:rPr>
          <w:t>棵树右侧的门，你就可以向上走。</w:t>
        </w:r>
      </w:ins>
      <w:ins w:id="26" w:author="Fan Quan" w:date="2021-04-28T15:40:00Z">
        <w:r>
          <w:rPr>
            <w:rFonts w:hint="eastAsia"/>
          </w:rPr>
          <w:t>”</w:t>
        </w:r>
      </w:ins>
      <w:ins w:id="27" w:author="Fan Quan" w:date="2021-04-28T15:41:00Z">
        <w:r>
          <w:rPr>
            <w:rFonts w:hint="eastAsia"/>
          </w:rPr>
          <w:t>希望对你有帮助。</w:t>
        </w:r>
      </w:ins>
    </w:p>
  </w:footnote>
  <w:footnote w:id="5">
    <w:p w14:paraId="1CFD1225" w14:textId="32B2D175" w:rsidR="007D5E82" w:rsidRDefault="007D5E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译者注：游戏中共有八个地牢，这些地牢在剧情上也与主线有所联系，主角需要进入地牢，击败看守怪物，取得水晶。集齐水晶后，则能够打败在 </w:t>
      </w:r>
      <w:proofErr w:type="spellStart"/>
      <w:r>
        <w:rPr>
          <w:rFonts w:hint="eastAsia"/>
        </w:rPr>
        <w:t>Zeliard</w:t>
      </w:r>
      <w:proofErr w:type="spellEnd"/>
      <w:r>
        <w:t xml:space="preserve"> </w:t>
      </w:r>
      <w:r>
        <w:rPr>
          <w:rFonts w:hint="eastAsia"/>
        </w:rPr>
        <w:t>大陆上降下灾祸的恶魔领主。</w:t>
      </w:r>
    </w:p>
  </w:footnote>
  <w:footnote w:id="6">
    <w:p w14:paraId="239A1801" w14:textId="73969EA6" w:rsidR="005828AF" w:rsidRDefault="005828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译者注：游戏内地牢的设计是《神剑封魔》的主要难点之一，不仅如文中所说，地牢在水平层面是循环的，只往一个方向走会一直鬼打墙</w:t>
      </w:r>
      <w:ins w:id="62" w:author="Fan Quan" w:date="2021-04-28T15:52:00Z">
        <w:r w:rsidR="001D0D62">
          <w:rPr>
            <w:rFonts w:hint="eastAsia"/>
          </w:rPr>
          <w:t>；而且</w:t>
        </w:r>
      </w:ins>
      <w:del w:id="63" w:author="Fan Quan" w:date="2021-04-28T15:52:00Z">
        <w:r w:rsidDel="001D0D62">
          <w:rPr>
            <w:rFonts w:hint="eastAsia"/>
          </w:rPr>
          <w:delText>，</w:delText>
        </w:r>
      </w:del>
      <w:r w:rsidR="00A957AF">
        <w:rPr>
          <w:rFonts w:hint="eastAsia"/>
        </w:rPr>
        <w:t>垂直层面上的几层地牢的砖块贴图</w:t>
      </w:r>
      <w:ins w:id="64" w:author="Fan Quan" w:date="2021-04-28T15:52:00Z">
        <w:r w:rsidR="001D0D62">
          <w:rPr>
            <w:rFonts w:hint="eastAsia"/>
          </w:rPr>
          <w:t>也</w:t>
        </w:r>
      </w:ins>
      <w:r w:rsidR="00A957AF">
        <w:rPr>
          <w:rFonts w:hint="eastAsia"/>
        </w:rPr>
        <w:t>都很相似，导致玩家容易混淆自己身处哪一层。</w:t>
      </w:r>
      <w:del w:id="65" w:author="Fan Quan" w:date="2021-04-28T15:52:00Z">
        <w:r w:rsidR="00A957AF" w:rsidDel="001D0D62">
          <w:rPr>
            <w:rFonts w:hint="eastAsia"/>
          </w:rPr>
          <w:delText>而</w:delText>
        </w:r>
      </w:del>
      <w:r w:rsidR="00A957AF">
        <w:rPr>
          <w:rFonts w:hint="eastAsia"/>
        </w:rPr>
        <w:t>游戏内没有</w:t>
      </w:r>
      <w:ins w:id="66" w:author="Fan Quan" w:date="2021-04-28T15:52:00Z">
        <w:r w:rsidR="001D0D62">
          <w:rPr>
            <w:rFonts w:hint="eastAsia"/>
          </w:rPr>
          <w:t>小地图</w:t>
        </w:r>
      </w:ins>
      <w:del w:id="67" w:author="Fan Quan" w:date="2021-04-28T15:52:00Z">
        <w:r w:rsidR="00A957AF" w:rsidDel="001D0D62">
          <w:rPr>
            <w:rFonts w:hint="eastAsia"/>
          </w:rPr>
          <w:delText>内置雷达</w:delText>
        </w:r>
      </w:del>
      <w:r w:rsidR="00A957AF">
        <w:rPr>
          <w:rFonts w:hint="eastAsia"/>
        </w:rPr>
        <w:t>，玩家只能借助游戏盒子里附带的纸质地图进行攻略。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9028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F2FD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BE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97E45"/>
    <w:rsid w:val="001B3B4D"/>
    <w:rsid w:val="001C799A"/>
    <w:rsid w:val="001D0D62"/>
    <w:rsid w:val="001D0E73"/>
    <w:rsid w:val="001D5185"/>
    <w:rsid w:val="001D5E94"/>
    <w:rsid w:val="001E3A0E"/>
    <w:rsid w:val="001E57C0"/>
    <w:rsid w:val="001F3F1F"/>
    <w:rsid w:val="001F5FF0"/>
    <w:rsid w:val="001F6039"/>
    <w:rsid w:val="00215F40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1731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3A2B"/>
    <w:rsid w:val="00445F1D"/>
    <w:rsid w:val="00473571"/>
    <w:rsid w:val="00473DBD"/>
    <w:rsid w:val="004B4D18"/>
    <w:rsid w:val="004B7AB8"/>
    <w:rsid w:val="004C323F"/>
    <w:rsid w:val="004C691F"/>
    <w:rsid w:val="004D5D43"/>
    <w:rsid w:val="005062C4"/>
    <w:rsid w:val="00513393"/>
    <w:rsid w:val="00522CB6"/>
    <w:rsid w:val="00532598"/>
    <w:rsid w:val="00533A81"/>
    <w:rsid w:val="0053640F"/>
    <w:rsid w:val="00561057"/>
    <w:rsid w:val="00576BB6"/>
    <w:rsid w:val="005828AF"/>
    <w:rsid w:val="00594354"/>
    <w:rsid w:val="005A2AD5"/>
    <w:rsid w:val="005B5669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3D4D"/>
    <w:rsid w:val="006F4D28"/>
    <w:rsid w:val="0071094A"/>
    <w:rsid w:val="00710D5F"/>
    <w:rsid w:val="0071777F"/>
    <w:rsid w:val="00721344"/>
    <w:rsid w:val="00730438"/>
    <w:rsid w:val="00731BF1"/>
    <w:rsid w:val="00766048"/>
    <w:rsid w:val="007752FB"/>
    <w:rsid w:val="00781ED7"/>
    <w:rsid w:val="007869FA"/>
    <w:rsid w:val="00791749"/>
    <w:rsid w:val="007A2BD6"/>
    <w:rsid w:val="007D5E82"/>
    <w:rsid w:val="007D71D1"/>
    <w:rsid w:val="00804F76"/>
    <w:rsid w:val="00806138"/>
    <w:rsid w:val="008223EC"/>
    <w:rsid w:val="008451DD"/>
    <w:rsid w:val="00845AF8"/>
    <w:rsid w:val="00861514"/>
    <w:rsid w:val="00876728"/>
    <w:rsid w:val="00885A03"/>
    <w:rsid w:val="00890C17"/>
    <w:rsid w:val="00891D5D"/>
    <w:rsid w:val="008931DD"/>
    <w:rsid w:val="008A1053"/>
    <w:rsid w:val="008A620A"/>
    <w:rsid w:val="008B4581"/>
    <w:rsid w:val="008D4384"/>
    <w:rsid w:val="008D5696"/>
    <w:rsid w:val="008E3CB4"/>
    <w:rsid w:val="008F2B87"/>
    <w:rsid w:val="00911BFC"/>
    <w:rsid w:val="00916D3E"/>
    <w:rsid w:val="0092047D"/>
    <w:rsid w:val="0092507E"/>
    <w:rsid w:val="00937B95"/>
    <w:rsid w:val="00960341"/>
    <w:rsid w:val="0097206B"/>
    <w:rsid w:val="009851AC"/>
    <w:rsid w:val="009B5ACC"/>
    <w:rsid w:val="009C45E4"/>
    <w:rsid w:val="009C775B"/>
    <w:rsid w:val="009D21CC"/>
    <w:rsid w:val="00A2094B"/>
    <w:rsid w:val="00A3384D"/>
    <w:rsid w:val="00A4370B"/>
    <w:rsid w:val="00A47A89"/>
    <w:rsid w:val="00A50650"/>
    <w:rsid w:val="00A633EF"/>
    <w:rsid w:val="00A773E6"/>
    <w:rsid w:val="00A803F1"/>
    <w:rsid w:val="00A8527F"/>
    <w:rsid w:val="00A867B3"/>
    <w:rsid w:val="00A8783F"/>
    <w:rsid w:val="00A92CF9"/>
    <w:rsid w:val="00A957AF"/>
    <w:rsid w:val="00AA606A"/>
    <w:rsid w:val="00AA68E8"/>
    <w:rsid w:val="00AC153E"/>
    <w:rsid w:val="00AC3916"/>
    <w:rsid w:val="00AC437D"/>
    <w:rsid w:val="00B10A40"/>
    <w:rsid w:val="00B236C2"/>
    <w:rsid w:val="00B25851"/>
    <w:rsid w:val="00B415B0"/>
    <w:rsid w:val="00B50715"/>
    <w:rsid w:val="00B62941"/>
    <w:rsid w:val="00B64617"/>
    <w:rsid w:val="00B66574"/>
    <w:rsid w:val="00BA2914"/>
    <w:rsid w:val="00BA5DB0"/>
    <w:rsid w:val="00BC241C"/>
    <w:rsid w:val="00BD124E"/>
    <w:rsid w:val="00BE1C72"/>
    <w:rsid w:val="00BF11F4"/>
    <w:rsid w:val="00C36086"/>
    <w:rsid w:val="00C524FD"/>
    <w:rsid w:val="00C61659"/>
    <w:rsid w:val="00C7080D"/>
    <w:rsid w:val="00C80ED7"/>
    <w:rsid w:val="00CA54DC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377C2"/>
    <w:rsid w:val="00E438BE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E72C1"/>
    <w:rsid w:val="00EE7AC8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D73B7"/>
  <w15:chartTrackingRefBased/>
  <w15:docId w15:val="{3022A442-F172-484E-B99C-858948E0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173\Documents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37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11</cp:revision>
  <dcterms:created xsi:type="dcterms:W3CDTF">2021-04-27T15:29:00Z</dcterms:created>
  <dcterms:modified xsi:type="dcterms:W3CDTF">2021-04-28T22:53:00Z</dcterms:modified>
</cp:coreProperties>
</file>