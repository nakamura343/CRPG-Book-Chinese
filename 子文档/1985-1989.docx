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263F" w14:textId="1F84BA82" w:rsidR="0016522A" w:rsidRPr="008678D1" w:rsidRDefault="00045D6A" w:rsidP="00045D6A">
      <w:pPr>
        <w:pStyle w:val="2"/>
      </w:pPr>
      <w:r w:rsidRPr="00045D6A">
        <w:t>1985-1989</w:t>
      </w:r>
      <w:r w:rsidRPr="00045D6A">
        <w:t>：新的挑战者</w:t>
      </w:r>
      <w:r w:rsidRPr="00045D6A">
        <w:t>——</w:t>
      </w:r>
      <w:r w:rsidRPr="00045D6A">
        <w:t>参上！</w:t>
      </w:r>
    </w:p>
    <w:p w14:paraId="194D16DB" w14:textId="7FE011DE" w:rsidR="0016522A" w:rsidRPr="008678D1" w:rsidRDefault="0016522A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 w:rsidR="00045D6A">
        <w:rPr>
          <w:rFonts w:ascii="Times New Roman" w:eastAsia="微软雅黑" w:hAnsi="Times New Roman"/>
        </w:rPr>
        <w:t>Jason</w:t>
      </w:r>
    </w:p>
    <w:p w14:paraId="6E83F1A5" w14:textId="18B2AF02" w:rsidR="0016522A" w:rsidRPr="008678D1" w:rsidRDefault="00C94FD5" w:rsidP="00F734E7">
      <w:pPr>
        <w:rPr>
          <w:rFonts w:ascii="Times New Roman" w:eastAsia="微软雅黑" w:hAnsi="Times New Roman"/>
        </w:rPr>
        <w:sectPr w:rsidR="0016522A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 w:rsidRPr="008678D1">
        <w:rPr>
          <w:noProof/>
        </w:rPr>
        <w:drawing>
          <wp:anchor distT="0" distB="0" distL="114300" distR="114300" simplePos="0" relativeHeight="251661312" behindDoc="0" locked="0" layoutInCell="1" allowOverlap="1" wp14:anchorId="32A6F43D" wp14:editId="0F595071">
            <wp:simplePos x="0" y="0"/>
            <wp:positionH relativeFrom="margin">
              <wp:posOffset>576202</wp:posOffset>
            </wp:positionH>
            <wp:positionV relativeFrom="paragraph">
              <wp:posOffset>170180</wp:posOffset>
            </wp:positionV>
            <wp:extent cx="1947312" cy="6183027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12" cy="61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55">
        <w:rPr>
          <w:rFonts w:ascii="Times New Roman" w:eastAsia="微软雅黑" w:hAnsi="Times New Roman"/>
        </w:rPr>
        <w:pict w14:anchorId="0BC34C67">
          <v:rect id="_x0000_i1025" style="width:261.65pt;height:1pt" o:hrpct="500" o:hrstd="t" o:hrnoshade="t" o:hr="t" fillcolor="#cfcdcd [2894]" stroked="f"/>
        </w:pict>
      </w:r>
    </w:p>
    <w:p w14:paraId="1D1AE729" w14:textId="77777777" w:rsidR="00056463" w:rsidRDefault="00056463" w:rsidP="00056463">
      <w:pPr>
        <w:pStyle w:val="-"/>
        <w:ind w:firstLineChars="0" w:firstLine="0"/>
      </w:pPr>
    </w:p>
    <w:p w14:paraId="3A0BBE12" w14:textId="77777777" w:rsidR="00F05CFE" w:rsidRDefault="00F05CFE" w:rsidP="00E57425">
      <w:pPr>
        <w:pStyle w:val="-"/>
        <w:ind w:firstLine="420"/>
      </w:pPr>
    </w:p>
    <w:p w14:paraId="3CE53D7C" w14:textId="77777777" w:rsidR="0014303F" w:rsidRDefault="0014303F" w:rsidP="00E57425">
      <w:pPr>
        <w:pStyle w:val="-"/>
        <w:ind w:firstLine="420"/>
      </w:pPr>
    </w:p>
    <w:p w14:paraId="2D7E58F8" w14:textId="77777777" w:rsidR="0014303F" w:rsidRDefault="0014303F" w:rsidP="00E57425">
      <w:pPr>
        <w:pStyle w:val="-"/>
        <w:ind w:firstLine="420"/>
      </w:pPr>
    </w:p>
    <w:p w14:paraId="10660C96" w14:textId="77777777" w:rsidR="0014303F" w:rsidRDefault="0014303F" w:rsidP="00E57425">
      <w:pPr>
        <w:pStyle w:val="-"/>
        <w:ind w:firstLine="420"/>
      </w:pPr>
    </w:p>
    <w:p w14:paraId="64562A09" w14:textId="6327FEC7" w:rsidR="0014303F" w:rsidRDefault="0014303F" w:rsidP="00E57425">
      <w:pPr>
        <w:pStyle w:val="-"/>
        <w:ind w:firstLine="420"/>
        <w:sectPr w:rsidR="0014303F" w:rsidSect="00BD4003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5C1BA69" w14:textId="79EF845F" w:rsidR="00E57425" w:rsidRPr="0014303F" w:rsidRDefault="00E57425" w:rsidP="00E57425">
      <w:pPr>
        <w:pStyle w:val="-"/>
        <w:ind w:firstLine="420"/>
      </w:pPr>
      <w:r>
        <w:lastRenderedPageBreak/>
        <w:t xml:space="preserve">1983 </w:t>
      </w:r>
      <w:r>
        <w:t>年雅达利大崩溃事件</w:t>
      </w:r>
      <w:r w:rsidR="00CF46FF">
        <w:rPr>
          <w:rStyle w:val="a9"/>
        </w:rPr>
        <w:footnoteReference w:id="1"/>
      </w:r>
      <w:r>
        <w:t>后，电子游戏</w:t>
      </w:r>
      <w:ins w:id="0" w:author="Vita Astora" w:date="2021-02-01T19:12:00Z">
        <w:r w:rsidR="009D49BD">
          <w:rPr>
            <w:rFonts w:hint="eastAsia"/>
          </w:rPr>
          <w:t>机</w:t>
        </w:r>
      </w:ins>
      <w:r>
        <w:t>在美国的声誉一落千丈，</w:t>
      </w:r>
      <w:r w:rsidR="001931E7">
        <w:rPr>
          <w:rFonts w:hint="eastAsia"/>
        </w:rPr>
        <w:t>遭人嫌弃</w:t>
      </w:r>
      <w:r>
        <w:t>——</w:t>
      </w:r>
      <w:r>
        <w:t>零售商不愿花钱进购</w:t>
      </w:r>
      <w:del w:id="1" w:author="Vita Astora" w:date="2021-02-01T19:12:00Z">
        <w:r w:rsidDel="009D49BD">
          <w:delText>游戏</w:delText>
        </w:r>
      </w:del>
      <w:r>
        <w:t>，家长也不愿花钱给孩子</w:t>
      </w:r>
      <w:ins w:id="2" w:author="Vita Astora" w:date="2021-02-01T19:13:00Z">
        <w:r w:rsidR="009D49BD">
          <w:rPr>
            <w:rFonts w:hint="eastAsia"/>
          </w:rPr>
          <w:t>购买</w:t>
        </w:r>
      </w:ins>
      <w:del w:id="3" w:author="Vita Astora" w:date="2021-02-01T19:13:00Z">
        <w:r w:rsidDel="009D49BD">
          <w:delText>买游戏</w:delText>
        </w:r>
      </w:del>
      <w:r>
        <w:t>。</w:t>
      </w:r>
      <w:r w:rsidR="001931E7">
        <w:rPr>
          <w:rFonts w:hint="eastAsia"/>
        </w:rPr>
        <w:t>虽然</w:t>
      </w:r>
      <w:r>
        <w:t>在</w:t>
      </w:r>
      <w:proofErr w:type="gramStart"/>
      <w:r>
        <w:t>美国人眼里</w:t>
      </w:r>
      <w:proofErr w:type="gramEnd"/>
      <w:del w:id="4" w:author="Vita Astora" w:date="2021-02-01T19:13:00Z">
        <w:r w:rsidDel="009D49BD">
          <w:delText>，</w:delText>
        </w:r>
      </w:del>
      <w:r>
        <w:t>电子游戏已经过气</w:t>
      </w:r>
      <w:r w:rsidR="001931E7">
        <w:rPr>
          <w:rFonts w:hint="eastAsia"/>
        </w:rPr>
        <w:t>，</w:t>
      </w:r>
      <w:r>
        <w:t>但</w:t>
      </w:r>
      <w:proofErr w:type="gramStart"/>
      <w:r>
        <w:t>世</w:t>
      </w:r>
      <w:proofErr w:type="gramEnd"/>
      <w:r>
        <w:t>嘉与任天堂却不这么想</w:t>
      </w:r>
      <w:ins w:id="5" w:author="Vita Astora" w:date="2021-02-01T19:13:00Z">
        <w:r w:rsidR="009D49BD">
          <w:rPr>
            <w:rFonts w:hint="eastAsia"/>
          </w:rPr>
          <w:t>。</w:t>
        </w:r>
      </w:ins>
      <w:del w:id="6" w:author="Vita Astora" w:date="2021-02-01T19:13:00Z">
        <w:r w:rsidDel="009D49BD">
          <w:delText>，</w:delText>
        </w:r>
      </w:del>
      <w:r>
        <w:t>这两家日本游戏公司一眼洞悉背后的商机，准备漂洋过海，征服美国市场。</w:t>
      </w:r>
    </w:p>
    <w:p w14:paraId="04192AFD" w14:textId="77777777" w:rsidR="00E57425" w:rsidRPr="001931E7" w:rsidRDefault="00E57425" w:rsidP="00E57425">
      <w:pPr>
        <w:pStyle w:val="-"/>
        <w:ind w:firstLine="420"/>
      </w:pPr>
    </w:p>
    <w:p w14:paraId="5492D20C" w14:textId="098AC3FF" w:rsidR="00E57425" w:rsidRDefault="007D1166" w:rsidP="00E57425">
      <w:pPr>
        <w:pStyle w:val="-"/>
        <w:ind w:firstLine="420"/>
      </w:pPr>
      <w:ins w:id="7" w:author="Vita Astora" w:date="2021-02-01T19:29:00Z">
        <w:r>
          <w:rPr>
            <w:rFonts w:hint="eastAsia"/>
          </w:rPr>
          <w:t>面对</w:t>
        </w:r>
      </w:ins>
      <w:del w:id="8" w:author="Vita Astora" w:date="2021-02-01T19:29:00Z">
        <w:r w:rsidR="00E57425" w:rsidDel="007D1166">
          <w:rPr>
            <w:rFonts w:hint="eastAsia"/>
          </w:rPr>
          <w:delText>鉴于</w:delText>
        </w:r>
        <w:r w:rsidDel="007D1166">
          <w:rPr>
            <w:rFonts w:hint="eastAsia"/>
          </w:rPr>
          <w:delText>当时电子游戏所面临的</w:delText>
        </w:r>
      </w:del>
      <w:ins w:id="9" w:author="Vita Astora" w:date="2021-02-01T19:29:00Z">
        <w:r>
          <w:rPr>
            <w:rFonts w:hint="eastAsia"/>
          </w:rPr>
          <w:t>时下</w:t>
        </w:r>
      </w:ins>
      <w:r w:rsidR="00E57425">
        <w:rPr>
          <w:rFonts w:hint="eastAsia"/>
        </w:rPr>
        <w:t>窘境，任天堂</w:t>
      </w:r>
      <w:ins w:id="10" w:author="Vita Astora" w:date="2021-02-01T19:30:00Z">
        <w:r>
          <w:rPr>
            <w:rFonts w:hint="eastAsia"/>
          </w:rPr>
          <w:t>自有妙招</w:t>
        </w:r>
      </w:ins>
      <w:del w:id="11" w:author="Vita Astora" w:date="2021-02-01T19:30:00Z">
        <w:r w:rsidR="00E57425" w:rsidDel="007D1166">
          <w:rPr>
            <w:rFonts w:hint="eastAsia"/>
          </w:rPr>
          <w:delText>妙招迭出</w:delText>
        </w:r>
      </w:del>
      <w:ins w:id="12" w:author="Vita Astora" w:date="2021-02-01T19:30:00Z">
        <w:r>
          <w:rPr>
            <w:rFonts w:hint="eastAsia"/>
          </w:rPr>
          <w:t>。</w:t>
        </w:r>
      </w:ins>
      <w:del w:id="13" w:author="Vita Astora" w:date="2021-02-01T19:30:00Z">
        <w:r w:rsidR="00E57425" w:rsidDel="007D1166">
          <w:rPr>
            <w:rFonts w:hint="eastAsia"/>
          </w:rPr>
          <w:delText>，</w:delText>
        </w:r>
      </w:del>
      <w:ins w:id="14" w:author="Vita Astora" w:date="2021-02-01T19:30:00Z">
        <w:r>
          <w:rPr>
            <w:rFonts w:hint="eastAsia"/>
          </w:rPr>
          <w:t>任天堂</w:t>
        </w:r>
      </w:ins>
      <w:del w:id="15" w:author="Vita Astora" w:date="2021-02-01T19:30:00Z">
        <w:r w:rsidR="00E57425" w:rsidDel="007D1166">
          <w:rPr>
            <w:rFonts w:hint="eastAsia"/>
          </w:rPr>
          <w:delText>它</w:delText>
        </w:r>
      </w:del>
      <w:r w:rsidR="00E57425">
        <w:rPr>
          <w:rFonts w:hint="eastAsia"/>
        </w:rPr>
        <w:t>并未将</w:t>
      </w:r>
      <w:del w:id="16" w:author="Vita Astora" w:date="2021-02-01T19:30:00Z">
        <w:r w:rsidR="00E57425" w:rsidDel="007D1166">
          <w:rPr>
            <w:rFonts w:hint="eastAsia"/>
          </w:rPr>
          <w:delText>自己的</w:delText>
        </w:r>
      </w:del>
      <w:r w:rsidR="00E57425">
        <w:rPr>
          <w:rFonts w:hint="eastAsia"/>
        </w:rPr>
        <w:t>红白机以电子游戏机的名义对外发售，而是将其归为“玩具”一类：一款配有</w:t>
      </w:r>
      <w:r w:rsidR="00E57425">
        <w:rPr>
          <w:rFonts w:hint="eastAsia"/>
        </w:rPr>
        <w:t xml:space="preserve"> </w:t>
      </w:r>
      <w:r w:rsidR="00E57425">
        <w:t xml:space="preserve">Zapper </w:t>
      </w:r>
      <w:r w:rsidR="00E57425">
        <w:t>激光枪</w:t>
      </w:r>
      <w:r w:rsidR="00CF46FF">
        <w:rPr>
          <w:rStyle w:val="a9"/>
        </w:rPr>
        <w:footnoteReference w:id="2"/>
      </w:r>
      <w:r w:rsidR="00E57425">
        <w:t>和</w:t>
      </w:r>
      <w:r w:rsidR="00E57425">
        <w:rPr>
          <w:rFonts w:hint="eastAsia"/>
        </w:rPr>
        <w:t xml:space="preserve"> </w:t>
      </w:r>
      <w:r w:rsidR="00E57425">
        <w:t xml:space="preserve">ROB </w:t>
      </w:r>
      <w:r w:rsidR="00E57425">
        <w:t>机器人</w:t>
      </w:r>
      <w:r w:rsidR="007A0B84">
        <w:rPr>
          <w:rStyle w:val="a9"/>
        </w:rPr>
        <w:footnoteReference w:id="3"/>
      </w:r>
      <w:r w:rsidR="00E57425">
        <w:t>（后者发售后不久便下市）的任天堂娱乐系统</w:t>
      </w:r>
      <w:r w:rsidR="00E57425">
        <w:t xml:space="preserve"> (NES, Nintendo Entertainment System)</w:t>
      </w:r>
      <w:r w:rsidR="00E57425">
        <w:t>。</w:t>
      </w:r>
    </w:p>
    <w:p w14:paraId="1F9101A9" w14:textId="77777777" w:rsidR="00E57425" w:rsidRDefault="00E57425" w:rsidP="00E57425">
      <w:pPr>
        <w:pStyle w:val="-"/>
        <w:ind w:firstLine="420"/>
      </w:pPr>
    </w:p>
    <w:p w14:paraId="18F96812" w14:textId="70FFB07B" w:rsidR="00E57425" w:rsidRDefault="00E57425" w:rsidP="00E57425">
      <w:pPr>
        <w:pStyle w:val="-"/>
        <w:ind w:firstLine="420"/>
      </w:pPr>
      <w:r>
        <w:rPr>
          <w:rFonts w:hint="eastAsia"/>
        </w:rPr>
        <w:t>此外，任天堂还抛出</w:t>
      </w:r>
      <w:r w:rsidR="001931E7">
        <w:rPr>
          <w:rFonts w:hint="eastAsia"/>
        </w:rPr>
        <w:t>一张</w:t>
      </w:r>
      <w:r>
        <w:rPr>
          <w:rFonts w:hint="eastAsia"/>
        </w:rPr>
        <w:t>王牌——</w:t>
      </w:r>
      <w:r w:rsidR="001931E7">
        <w:rPr>
          <w:rFonts w:hint="eastAsia"/>
        </w:rPr>
        <w:t xml:space="preserve"> </w:t>
      </w:r>
      <w:r w:rsidR="001931E7">
        <w:rPr>
          <w:rFonts w:hint="eastAsia"/>
        </w:rPr>
        <w:t>“</w:t>
      </w:r>
      <w:r>
        <w:rPr>
          <w:rFonts w:hint="eastAsia"/>
        </w:rPr>
        <w:t>任天堂官方质量封条”。当时美国游戏市场充斥着各种质量低劣，</w:t>
      </w:r>
      <w:del w:id="17" w:author="Vita Astora" w:date="2021-02-01T19:30:00Z">
        <w:r w:rsidDel="007D1166">
          <w:rPr>
            <w:rFonts w:hint="eastAsia"/>
          </w:rPr>
          <w:delText xml:space="preserve">bug </w:delText>
        </w:r>
      </w:del>
      <w:ins w:id="18" w:author="Vita Astora" w:date="2021-02-01T19:30:00Z">
        <w:r w:rsidR="007D1166">
          <w:rPr>
            <w:rFonts w:hint="eastAsia"/>
          </w:rPr>
          <w:t>漏洞</w:t>
        </w:r>
      </w:ins>
      <w:r>
        <w:t>频出的劣质、低俗游戏，而</w:t>
      </w:r>
      <w:r>
        <w:t>“</w:t>
      </w:r>
      <w:r>
        <w:t>官方质量封条</w:t>
      </w:r>
      <w:r>
        <w:t>”</w:t>
      </w:r>
      <w:r>
        <w:t>就是任天堂对这一现象的回应。任天堂给自己旗下的每款游戏都贴上这一封条，并为</w:t>
      </w:r>
      <w:r>
        <w:rPr>
          <w:rFonts w:hint="eastAsia"/>
        </w:rPr>
        <w:t xml:space="preserve"> </w:t>
      </w:r>
      <w:r>
        <w:t xml:space="preserve">NES </w:t>
      </w:r>
      <w:r>
        <w:t>打造锁定芯片，一切未通过任天堂质量认证的游戏均无法在</w:t>
      </w:r>
      <w:r>
        <w:rPr>
          <w:rFonts w:hint="eastAsia"/>
        </w:rPr>
        <w:t xml:space="preserve"> </w:t>
      </w:r>
      <w:r>
        <w:t xml:space="preserve">NES </w:t>
      </w:r>
      <w:r>
        <w:t>系统上运行。这一举措重塑美国游戏业，</w:t>
      </w:r>
      <w:del w:id="19" w:author="Vita Astora" w:date="2021-02-01T19:31:00Z">
        <w:r w:rsidDel="007D1166">
          <w:delText>并</w:delText>
        </w:r>
      </w:del>
      <w:r>
        <w:t>开创业界新常态，即游戏开发者必须与游戏公司签订协议，方可发售游戏。</w:t>
      </w:r>
    </w:p>
    <w:p w14:paraId="331A2C71" w14:textId="77777777" w:rsidR="00E57425" w:rsidRDefault="00E57425" w:rsidP="00E57425">
      <w:pPr>
        <w:pStyle w:val="-"/>
        <w:ind w:firstLine="420"/>
      </w:pPr>
    </w:p>
    <w:p w14:paraId="0E27C3D8" w14:textId="7F38C7BA" w:rsidR="00E57425" w:rsidRDefault="00E57425" w:rsidP="00E57425">
      <w:pPr>
        <w:pStyle w:val="-"/>
        <w:ind w:firstLine="420"/>
      </w:pPr>
      <w:r>
        <w:rPr>
          <w:rFonts w:hint="eastAsia"/>
        </w:rPr>
        <w:t>这些别具匠心的商业策略，再加上一大批高质量的游戏，如《超级马里奥兄弟》、《塞尔达传说》、《银河战士》、《恶魔城》、《洛克人》与《最终幻想》等，让</w:t>
      </w:r>
      <w:r>
        <w:rPr>
          <w:rFonts w:hint="eastAsia"/>
        </w:rPr>
        <w:t xml:space="preserve"> </w:t>
      </w:r>
      <w:r>
        <w:t xml:space="preserve">NES </w:t>
      </w:r>
      <w:r>
        <w:t>声名鹊起，成为风靡一时的文化潮流，主机游戏也由此重焕生机。</w:t>
      </w:r>
    </w:p>
    <w:p w14:paraId="2690F250" w14:textId="77777777" w:rsidR="00E57425" w:rsidRDefault="00E57425" w:rsidP="00E57425">
      <w:pPr>
        <w:pStyle w:val="-"/>
        <w:ind w:firstLine="420"/>
      </w:pPr>
    </w:p>
    <w:p w14:paraId="21ACAD6C" w14:textId="4909C162" w:rsidR="00E57425" w:rsidRDefault="00E57425" w:rsidP="00E57425">
      <w:pPr>
        <w:pStyle w:val="-"/>
        <w:ind w:firstLine="420"/>
      </w:pPr>
      <w:r>
        <w:rPr>
          <w:rFonts w:hint="eastAsia"/>
        </w:rPr>
        <w:t>与此同时，计算机也经历了一波产品迭代，以康懋达的</w:t>
      </w:r>
      <w:r>
        <w:rPr>
          <w:rFonts w:hint="eastAsia"/>
        </w:rPr>
        <w:t xml:space="preserve"> </w:t>
      </w:r>
      <w:r>
        <w:t xml:space="preserve">Amiga </w:t>
      </w:r>
      <w:r>
        <w:t>与雅塔利的</w:t>
      </w:r>
      <w:r>
        <w:rPr>
          <w:rFonts w:hint="eastAsia"/>
        </w:rPr>
        <w:t xml:space="preserve"> </w:t>
      </w:r>
      <w:r>
        <w:t xml:space="preserve">ST </w:t>
      </w:r>
      <w:r>
        <w:t>为首的新一代个人计算机问世。这些新产品不仅在性能、音效与图像上有显著提升，还引入了鼠标与图形用户界面，让计算机</w:t>
      </w:r>
      <w:del w:id="20" w:author="Vita Astora" w:date="2021-02-01T19:33:00Z">
        <w:r w:rsidDel="00A8182E">
          <w:rPr>
            <w:rFonts w:hint="eastAsia"/>
          </w:rPr>
          <w:delText>更接地气</w:delText>
        </w:r>
      </w:del>
      <w:ins w:id="21" w:author="Vita Astora" w:date="2021-02-01T19:33:00Z">
        <w:r w:rsidR="00A8182E">
          <w:rPr>
            <w:rFonts w:hint="eastAsia"/>
          </w:rPr>
          <w:t>更加直观</w:t>
        </w:r>
      </w:ins>
      <w:r>
        <w:t>、更好上手。哪怕是小孩子，</w:t>
      </w:r>
      <w:ins w:id="22" w:author="Vita Astora" w:date="2021-02-01T19:33:00Z">
        <w:r w:rsidR="00A8182E">
          <w:rPr>
            <w:rFonts w:hint="eastAsia"/>
          </w:rPr>
          <w:t>也能</w:t>
        </w:r>
      </w:ins>
      <w:r>
        <w:t>不费吹灰之力</w:t>
      </w:r>
      <w:ins w:id="23" w:author="Vita Astora" w:date="2021-02-01T19:33:00Z">
        <w:r w:rsidR="00A8182E">
          <w:rPr>
            <w:rFonts w:hint="eastAsia"/>
          </w:rPr>
          <w:t>地</w:t>
        </w:r>
      </w:ins>
      <w:del w:id="24" w:author="Vita Astora" w:date="2021-02-01T19:33:00Z">
        <w:r w:rsidDel="00A8182E">
          <w:delText>便能</w:delText>
        </w:r>
      </w:del>
      <w:r>
        <w:t>明白如何在屏幕上拖拽鼠标、点击图标。</w:t>
      </w:r>
    </w:p>
    <w:p w14:paraId="7885D136" w14:textId="77777777" w:rsidR="00E57425" w:rsidRDefault="00E57425" w:rsidP="00E57425">
      <w:pPr>
        <w:pStyle w:val="-"/>
        <w:ind w:firstLine="420"/>
      </w:pPr>
    </w:p>
    <w:p w14:paraId="40B801AC" w14:textId="71A925E4" w:rsidR="00E57425" w:rsidRDefault="00E57425" w:rsidP="00E57425">
      <w:pPr>
        <w:pStyle w:val="-"/>
        <w:ind w:firstLine="420"/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t xml:space="preserve">IBM </w:t>
      </w:r>
      <w:r>
        <w:t>兼容机仍是当时最受欢迎的平台，但它也面临变革所带来的新挑战。</w:t>
      </w:r>
      <w:r>
        <w:t xml:space="preserve">1985 </w:t>
      </w:r>
      <w:r>
        <w:t>年，英特尔公司推出</w:t>
      </w:r>
      <w:r>
        <w:rPr>
          <w:rFonts w:hint="eastAsia"/>
        </w:rPr>
        <w:t xml:space="preserve"> </w:t>
      </w:r>
      <w:r>
        <w:t xml:space="preserve">i386 </w:t>
      </w:r>
      <w:r>
        <w:t>处理器，康柏随即将其</w:t>
      </w:r>
      <w:ins w:id="25" w:author="Vita Astora" w:date="2021-02-01T19:35:00Z">
        <w:r w:rsidR="00474D08">
          <w:rPr>
            <w:rFonts w:hint="eastAsia"/>
          </w:rPr>
          <w:t>纳入</w:t>
        </w:r>
      </w:ins>
      <w:del w:id="26" w:author="Vita Astora" w:date="2021-02-01T19:35:00Z">
        <w:r w:rsidDel="00474D08">
          <w:delText>融入</w:delText>
        </w:r>
      </w:del>
      <w:r>
        <w:t>自己的</w:t>
      </w:r>
      <w:r>
        <w:rPr>
          <w:rFonts w:hint="eastAsia"/>
        </w:rPr>
        <w:t xml:space="preserve"> </w:t>
      </w:r>
      <w:proofErr w:type="spellStart"/>
      <w:r>
        <w:t>DeskPro</w:t>
      </w:r>
      <w:proofErr w:type="spellEnd"/>
      <w:r>
        <w:t xml:space="preserve"> 386 </w:t>
      </w:r>
      <w:r>
        <w:t>中，与</w:t>
      </w:r>
      <w:r>
        <w:t>IBM</w:t>
      </w:r>
      <w:r>
        <w:t>自家产品相比，这款克隆机的性能更胜一筹，得到市场的青睐。</w:t>
      </w:r>
    </w:p>
    <w:p w14:paraId="6E250377" w14:textId="77777777" w:rsidR="00E57425" w:rsidRDefault="00E57425" w:rsidP="00E57425">
      <w:pPr>
        <w:pStyle w:val="-"/>
        <w:ind w:firstLine="420"/>
      </w:pPr>
    </w:p>
    <w:p w14:paraId="1D02E039" w14:textId="0AACBDFA" w:rsidR="00E57425" w:rsidRDefault="00E57425" w:rsidP="00E57425">
      <w:pPr>
        <w:pStyle w:val="-"/>
        <w:ind w:firstLine="420"/>
      </w:pPr>
      <w:r>
        <w:t xml:space="preserve">1987 </w:t>
      </w:r>
      <w:r>
        <w:t>年</w:t>
      </w:r>
      <w:r>
        <w:rPr>
          <w:rFonts w:hint="eastAsia"/>
        </w:rPr>
        <w:t xml:space="preserve"> </w:t>
      </w:r>
      <w:r>
        <w:t xml:space="preserve">IBM </w:t>
      </w:r>
      <w:r>
        <w:t>试图凭借旗下的</w:t>
      </w:r>
      <w:r>
        <w:rPr>
          <w:rFonts w:hint="eastAsia"/>
        </w:rPr>
        <w:t xml:space="preserve"> </w:t>
      </w:r>
      <w:r>
        <w:t xml:space="preserve">PS2 </w:t>
      </w:r>
      <w:r>
        <w:t>家族重新坐稳自己在</w:t>
      </w:r>
      <w:r>
        <w:rPr>
          <w:rFonts w:hint="eastAsia"/>
        </w:rPr>
        <w:t xml:space="preserve"> </w:t>
      </w:r>
      <w:r>
        <w:t xml:space="preserve">PC </w:t>
      </w:r>
      <w:r>
        <w:t>界的霸主之位。</w:t>
      </w:r>
      <w:r>
        <w:t>PS</w:t>
      </w:r>
      <w:del w:id="27" w:author="Vita Astora" w:date="2021-02-01T19:35:00Z">
        <w:r w:rsidDel="00474D08">
          <w:delText>/</w:delText>
        </w:r>
      </w:del>
      <w:r>
        <w:t xml:space="preserve">2 </w:t>
      </w:r>
      <w:r>
        <w:t>坐拥全新的操作系统</w:t>
      </w:r>
      <w:ins w:id="28" w:author="Vita Astora" w:date="2021-02-01T19:35:00Z">
        <w:r w:rsidR="00474D08">
          <w:rPr>
            <w:rFonts w:hint="eastAsia"/>
          </w:rPr>
          <w:t>（</w:t>
        </w:r>
        <w:r w:rsidR="00474D08">
          <w:rPr>
            <w:rFonts w:hint="eastAsia"/>
          </w:rPr>
          <w:t>O</w:t>
        </w:r>
        <w:r w:rsidR="00474D08">
          <w:t>S</w:t>
        </w:r>
        <w:r w:rsidR="00474D08">
          <w:rPr>
            <w:rFonts w:hint="eastAsia"/>
          </w:rPr>
          <w:t>/</w:t>
        </w:r>
        <w:r w:rsidR="00474D08">
          <w:t>2</w:t>
        </w:r>
        <w:r w:rsidR="00474D08">
          <w:rPr>
            <w:rFonts w:hint="eastAsia"/>
          </w:rPr>
          <w:t>）</w:t>
        </w:r>
      </w:ins>
      <w:r>
        <w:t>、全新的接口与全新的</w:t>
      </w:r>
      <w:r>
        <w:rPr>
          <w:rFonts w:hint="eastAsia"/>
        </w:rPr>
        <w:t xml:space="preserve"> </w:t>
      </w:r>
      <w:r>
        <w:t xml:space="preserve">VGA </w:t>
      </w:r>
      <w:r>
        <w:t>显卡，足以与</w:t>
      </w:r>
      <w:r>
        <w:rPr>
          <w:rFonts w:hint="eastAsia"/>
        </w:rPr>
        <w:t xml:space="preserve"> </w:t>
      </w:r>
      <w:r>
        <w:t xml:space="preserve">Amiga </w:t>
      </w:r>
      <w:r>
        <w:t>和</w:t>
      </w:r>
      <w:r>
        <w:rPr>
          <w:rFonts w:hint="eastAsia"/>
        </w:rPr>
        <w:t xml:space="preserve"> </w:t>
      </w:r>
      <w:r>
        <w:t xml:space="preserve">ST </w:t>
      </w:r>
      <w:r>
        <w:t>媲美。遗憾的是，</w:t>
      </w:r>
      <w:del w:id="29" w:author="Vita Astora" w:date="2021-02-01T19:45:00Z">
        <w:r w:rsidDel="00346646">
          <w:delText>由于</w:delText>
        </w:r>
        <w:r w:rsidDel="00346646">
          <w:rPr>
            <w:rFonts w:hint="eastAsia"/>
          </w:rPr>
          <w:delText xml:space="preserve"> </w:delText>
        </w:r>
      </w:del>
      <w:r>
        <w:t xml:space="preserve">IBM </w:t>
      </w:r>
      <w:r>
        <w:t>想要推行</w:t>
      </w:r>
      <w:r>
        <w:rPr>
          <w:rFonts w:hint="eastAsia"/>
        </w:rPr>
        <w:t xml:space="preserve"> </w:t>
      </w:r>
      <w:r>
        <w:t>PS</w:t>
      </w:r>
      <w:del w:id="30" w:author="Vita Astora" w:date="2021-02-01T19:36:00Z">
        <w:r w:rsidDel="00474D08">
          <w:delText>/</w:delText>
        </w:r>
      </w:del>
      <w:r>
        <w:t xml:space="preserve">2 </w:t>
      </w:r>
      <w:r>
        <w:t>这种专有架构系统，重获自己对</w:t>
      </w:r>
      <w:r>
        <w:rPr>
          <w:rFonts w:hint="eastAsia"/>
        </w:rPr>
        <w:t xml:space="preserve"> </w:t>
      </w:r>
      <w:r>
        <w:t xml:space="preserve">PC </w:t>
      </w:r>
      <w:r>
        <w:t>市场的掌控，</w:t>
      </w:r>
      <w:del w:id="31" w:author="Vita Astora" w:date="2021-02-01T19:45:00Z">
        <w:r w:rsidDel="00346646">
          <w:rPr>
            <w:rFonts w:hint="eastAsia"/>
          </w:rPr>
          <w:delText>它的失败</w:delText>
        </w:r>
        <w:r w:rsidR="0014303F" w:rsidDel="00346646">
          <w:rPr>
            <w:rFonts w:hint="eastAsia"/>
          </w:rPr>
          <w:delText>也就在所难免</w:delText>
        </w:r>
      </w:del>
      <w:ins w:id="32" w:author="Vita Astora" w:date="2021-02-01T19:45:00Z">
        <w:r w:rsidR="00346646">
          <w:rPr>
            <w:rFonts w:hint="eastAsia"/>
          </w:rPr>
          <w:t>却因此自掘坟墓</w:t>
        </w:r>
      </w:ins>
      <w:r>
        <w:t>。简</w:t>
      </w:r>
      <w:ins w:id="33" w:author="Vita Astora" w:date="2021-02-01T19:36:00Z">
        <w:r w:rsidR="00474D08">
          <w:rPr>
            <w:rFonts w:hint="eastAsia"/>
          </w:rPr>
          <w:t>而</w:t>
        </w:r>
      </w:ins>
      <w:r>
        <w:t>言之，</w:t>
      </w:r>
      <w:r>
        <w:t xml:space="preserve">IBM </w:t>
      </w:r>
      <w:r>
        <w:t>的</w:t>
      </w:r>
      <w:del w:id="34" w:author="Vita Astora" w:date="2021-02-01T19:36:00Z">
        <w:r w:rsidDel="00474D08">
          <w:rPr>
            <w:rFonts w:hint="eastAsia"/>
          </w:rPr>
          <w:delText xml:space="preserve"> PS/2 </w:delText>
        </w:r>
        <w:r w:rsidDel="00474D08">
          <w:rPr>
            <w:rFonts w:hint="eastAsia"/>
          </w:rPr>
          <w:delText>系统</w:delText>
        </w:r>
      </w:del>
      <w:ins w:id="35" w:author="Vita Astora" w:date="2021-02-01T19:36:00Z">
        <w:r w:rsidR="00474D08">
          <w:rPr>
            <w:rFonts w:hint="eastAsia"/>
          </w:rPr>
          <w:t>新机器</w:t>
        </w:r>
      </w:ins>
      <w:r>
        <w:t>不能与其他</w:t>
      </w:r>
      <w:del w:id="36" w:author="Vita Astora" w:date="2021-02-01T19:46:00Z">
        <w:r w:rsidDel="00346646">
          <w:rPr>
            <w:rFonts w:hint="eastAsia"/>
          </w:rPr>
          <w:delText>克隆机</w:delText>
        </w:r>
      </w:del>
      <w:ins w:id="37" w:author="Vita Astora" w:date="2021-02-01T19:46:00Z">
        <w:r w:rsidR="00346646">
          <w:rPr>
            <w:rFonts w:hint="eastAsia"/>
          </w:rPr>
          <w:t>个人电脑</w:t>
        </w:r>
      </w:ins>
      <w:r>
        <w:t>兼容，因此遭到同行的一致抵制</w:t>
      </w:r>
      <w:ins w:id="38" w:author="Vita Astora" w:date="2021-02-01T19:46:00Z">
        <w:r w:rsidR="00346646">
          <w:rPr>
            <w:rFonts w:hint="eastAsia"/>
          </w:rPr>
          <w:t>。</w:t>
        </w:r>
      </w:ins>
      <w:del w:id="39" w:author="Vita Astora" w:date="2021-02-01T19:46:00Z">
        <w:r w:rsidDel="00346646">
          <w:delText>，</w:delText>
        </w:r>
      </w:del>
      <w:r>
        <w:t>由于当时</w:t>
      </w:r>
      <w:ins w:id="40" w:author="Vita Astora" w:date="2021-02-01T19:46:00Z">
        <w:r w:rsidR="00346646">
          <w:rPr>
            <w:rFonts w:hint="eastAsia"/>
          </w:rPr>
          <w:t>的</w:t>
        </w:r>
      </w:ins>
      <w:r>
        <w:t>克隆机完全可以在不依赖</w:t>
      </w:r>
      <w:r>
        <w:rPr>
          <w:rFonts w:hint="eastAsia"/>
        </w:rPr>
        <w:t xml:space="preserve"> </w:t>
      </w:r>
      <w:r>
        <w:t xml:space="preserve">IBM </w:t>
      </w:r>
      <w:r>
        <w:t>架构系统的情况下实现</w:t>
      </w:r>
      <w:r>
        <w:rPr>
          <w:rFonts w:hint="eastAsia"/>
        </w:rPr>
        <w:t xml:space="preserve"> </w:t>
      </w:r>
      <w:r>
        <w:t xml:space="preserve">IBM </w:t>
      </w:r>
      <w:r>
        <w:t>的种种功能，所以</w:t>
      </w:r>
      <w:r>
        <w:rPr>
          <w:rFonts w:hint="eastAsia"/>
        </w:rPr>
        <w:t xml:space="preserve"> </w:t>
      </w:r>
      <w:r>
        <w:t xml:space="preserve">IBM </w:t>
      </w:r>
      <w:ins w:id="41" w:author="Vita Astora" w:date="2021-02-01T19:47:00Z">
        <w:r w:rsidR="00346646">
          <w:rPr>
            <w:rFonts w:hint="eastAsia"/>
          </w:rPr>
          <w:t>的</w:t>
        </w:r>
      </w:ins>
      <w:r>
        <w:t>应对措施</w:t>
      </w:r>
      <w:r w:rsidR="0014303F">
        <w:rPr>
          <w:rFonts w:hint="eastAsia"/>
        </w:rPr>
        <w:t>看似强硬，</w:t>
      </w:r>
      <w:del w:id="42" w:author="Vita Astora" w:date="2021-02-01T19:47:00Z">
        <w:r w:rsidR="0014303F" w:rsidDel="00346646">
          <w:rPr>
            <w:rFonts w:hint="eastAsia"/>
          </w:rPr>
          <w:delText>却</w:delText>
        </w:r>
      </w:del>
      <w:r w:rsidR="0014303F">
        <w:rPr>
          <w:rFonts w:hint="eastAsia"/>
        </w:rPr>
        <w:t>实质上</w:t>
      </w:r>
      <w:ins w:id="43" w:author="Vita Astora" w:date="2021-02-01T19:47:00Z">
        <w:r w:rsidR="00346646">
          <w:rPr>
            <w:rFonts w:hint="eastAsia"/>
          </w:rPr>
          <w:t>却</w:t>
        </w:r>
      </w:ins>
      <w:r>
        <w:t>巩固了</w:t>
      </w:r>
      <w:r>
        <w:rPr>
          <w:rFonts w:hint="eastAsia"/>
        </w:rPr>
        <w:t xml:space="preserve"> </w:t>
      </w:r>
      <w:r>
        <w:t xml:space="preserve">IBM </w:t>
      </w:r>
      <w:r>
        <w:t>兼容机</w:t>
      </w:r>
      <w:ins w:id="44" w:author="Vita Astora" w:date="2021-02-01T19:47:00Z">
        <w:r w:rsidR="00346646">
          <w:rPr>
            <w:rFonts w:hint="eastAsia"/>
          </w:rPr>
          <w:t>的克隆机</w:t>
        </w:r>
      </w:ins>
      <w:r>
        <w:t>在市场</w:t>
      </w:r>
      <w:ins w:id="45" w:author="Vita Astora" w:date="2021-02-01T19:47:00Z">
        <w:r w:rsidR="00346646">
          <w:rPr>
            <w:rFonts w:hint="eastAsia"/>
          </w:rPr>
          <w:t>上</w:t>
        </w:r>
      </w:ins>
      <w:r>
        <w:t>的统治地位。</w:t>
      </w:r>
    </w:p>
    <w:p w14:paraId="1260A514" w14:textId="77777777" w:rsidR="00E57425" w:rsidRDefault="00E57425" w:rsidP="00E57425">
      <w:pPr>
        <w:pStyle w:val="-"/>
        <w:ind w:firstLine="420"/>
      </w:pPr>
    </w:p>
    <w:p w14:paraId="3FE15D13" w14:textId="58F95053" w:rsidR="00F05CFE" w:rsidRDefault="00E57425" w:rsidP="00E57425">
      <w:pPr>
        <w:pStyle w:val="-"/>
        <w:ind w:firstLine="420"/>
        <w:sectPr w:rsidR="00F05CFE" w:rsidSect="00F05CFE">
          <w:type w:val="continuous"/>
          <w:pgSz w:w="11906" w:h="16838"/>
          <w:pgMar w:top="1440" w:right="1080" w:bottom="1440" w:left="1080" w:header="567" w:footer="567" w:gutter="0"/>
          <w:cols w:num="2" w:sep="1" w:space="425"/>
          <w:docGrid w:type="lines" w:linePitch="312"/>
          <w15:footnoteColumns w:val="1"/>
        </w:sectPr>
      </w:pPr>
      <w:r>
        <w:rPr>
          <w:rFonts w:hint="eastAsia"/>
        </w:rPr>
        <w:t>总而言之，整个</w:t>
      </w:r>
      <w:r w:rsidR="0014303F">
        <w:rPr>
          <w:rFonts w:hint="eastAsia"/>
        </w:rPr>
        <w:t>电子游戏</w:t>
      </w:r>
      <w:r>
        <w:rPr>
          <w:rFonts w:hint="eastAsia"/>
        </w:rPr>
        <w:t>行业在</w:t>
      </w:r>
      <w:r>
        <w:rPr>
          <w:rFonts w:hint="eastAsia"/>
        </w:rPr>
        <w:t xml:space="preserve"> </w:t>
      </w:r>
      <w:r>
        <w:t xml:space="preserve">80 </w:t>
      </w:r>
      <w:r>
        <w:t>年代中后期掀起</w:t>
      </w:r>
      <w:ins w:id="46" w:author="Vita Astora" w:date="2021-02-01T19:47:00Z">
        <w:r w:rsidR="00346646">
          <w:rPr>
            <w:rFonts w:hint="eastAsia"/>
          </w:rPr>
          <w:t>了</w:t>
        </w:r>
      </w:ins>
      <w:r>
        <w:t>一波创新的浪潮，游戏</w:t>
      </w:r>
      <w:proofErr w:type="gramStart"/>
      <w:r>
        <w:t>界因此</w:t>
      </w:r>
      <w:proofErr w:type="gramEnd"/>
      <w:r>
        <w:t>焕然一新，并为</w:t>
      </w:r>
      <w:r>
        <w:rPr>
          <w:rFonts w:hint="eastAsia"/>
        </w:rPr>
        <w:t xml:space="preserve"> </w:t>
      </w:r>
      <w:r>
        <w:t xml:space="preserve">90 </w:t>
      </w:r>
      <w:r>
        <w:t>年代</w:t>
      </w:r>
      <w:r>
        <w:t>“</w:t>
      </w:r>
      <w:r>
        <w:t>创意与技术的大爆炸</w:t>
      </w:r>
      <w:r>
        <w:t>”</w:t>
      </w:r>
      <w:r>
        <w:t>奠定</w:t>
      </w:r>
      <w:ins w:id="47" w:author="Vita Astora" w:date="2021-02-01T19:47:00Z">
        <w:r w:rsidR="00346646">
          <w:rPr>
            <w:rFonts w:hint="eastAsia"/>
          </w:rPr>
          <w:t>了</w:t>
        </w:r>
      </w:ins>
      <w:r>
        <w:t>基础。</w:t>
      </w:r>
    </w:p>
    <w:p w14:paraId="647C2D6D" w14:textId="768DFAF4" w:rsidR="00877283" w:rsidRDefault="00877283" w:rsidP="00E57425">
      <w:pPr>
        <w:pStyle w:val="-"/>
        <w:ind w:firstLine="420"/>
      </w:pPr>
    </w:p>
    <w:p w14:paraId="46C7B595" w14:textId="77777777" w:rsidR="00F05CFE" w:rsidRDefault="00F05CFE" w:rsidP="00C94FD5">
      <w:pPr>
        <w:pStyle w:val="-"/>
        <w:ind w:firstLineChars="0" w:firstLine="0"/>
        <w:sectPr w:rsidR="00F05CFE" w:rsidSect="00F05CFE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BC94159" w14:textId="58977DF3" w:rsidR="00BD4003" w:rsidRPr="008678D1" w:rsidRDefault="00247055" w:rsidP="00C94FD5">
      <w:pPr>
        <w:pStyle w:val="-"/>
        <w:ind w:firstLineChars="0" w:firstLine="0"/>
      </w:pPr>
      <w:r>
        <w:pict w14:anchorId="1D99F687">
          <v:rect id="_x0000_i1026" style="width:487.3pt;height:1pt" o:hrstd="t" o:hrnoshade="t" o:hr="t" fillcolor="#cfcdcd [2894]" stroked="f"/>
        </w:pict>
      </w:r>
    </w:p>
    <w:p w14:paraId="7676057C" w14:textId="3CDC71B1" w:rsidR="00F7599F" w:rsidRPr="008678D1" w:rsidRDefault="00F7599F" w:rsidP="00D526F4">
      <w:pPr>
        <w:pStyle w:val="-"/>
        <w:ind w:firstLineChars="0" w:firstLine="0"/>
      </w:pPr>
    </w:p>
    <w:p w14:paraId="03BDE5CC" w14:textId="70025682" w:rsidR="00F7599F" w:rsidRPr="00045D6A" w:rsidRDefault="00056463" w:rsidP="00C94FD5">
      <w:pPr>
        <w:pStyle w:val="-"/>
        <w:ind w:firstLineChars="0" w:firstLine="0"/>
        <w:rPr>
          <w:b/>
          <w:bCs/>
          <w:sz w:val="28"/>
          <w:szCs w:val="28"/>
        </w:rPr>
      </w:pPr>
      <w:r w:rsidRPr="008678D1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ED71104" wp14:editId="15E39422">
            <wp:simplePos x="0" y="0"/>
            <wp:positionH relativeFrom="margin">
              <wp:posOffset>3246120</wp:posOffset>
            </wp:positionH>
            <wp:positionV relativeFrom="paragraph">
              <wp:posOffset>635</wp:posOffset>
            </wp:positionV>
            <wp:extent cx="2186940" cy="1595755"/>
            <wp:effectExtent l="0" t="0" r="381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FC9" w:rsidRPr="00045D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3DDAF" wp14:editId="1827F7A2">
                <wp:simplePos x="0" y="0"/>
                <wp:positionH relativeFrom="margin">
                  <wp:posOffset>5038090</wp:posOffset>
                </wp:positionH>
                <wp:positionV relativeFrom="paragraph">
                  <wp:posOffset>219075</wp:posOffset>
                </wp:positionV>
                <wp:extent cx="1143000" cy="137858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78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9B07A" w14:textId="2DC4B3CC" w:rsidR="00877283" w:rsidRPr="001E50F9" w:rsidRDefault="00877283" w:rsidP="00877283">
                            <w:pPr>
                              <w:pStyle w:val="af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 w:rsidR="00E57425" w:rsidRPr="00E57425">
                              <w:t>Apple Lisa</w:t>
                            </w:r>
                            <w:ins w:id="48" w:author="Vita Astora" w:date="2021-02-01T19:55:00Z">
                              <w:r w:rsidR="00E51C56">
                                <w:t xml:space="preserve"> </w:t>
                              </w:r>
                            </w:ins>
                            <w:r w:rsidR="00E57425" w:rsidRPr="00E57425">
                              <w:t>早在</w:t>
                            </w:r>
                            <w:r w:rsidR="00E57425" w:rsidRPr="00E57425">
                              <w:t>1983</w:t>
                            </w:r>
                            <w:r w:rsidR="00E57425" w:rsidRPr="00E57425">
                              <w:t>年就引入了支持鼠标操控、多窗口与下拉菜单的图形用户界面</w:t>
                            </w:r>
                            <w:ins w:id="49" w:author="Vita Astora" w:date="2021-02-01T19:55:00Z">
                              <w:r w:rsidR="00E51C56">
                                <w:rPr>
                                  <w:rFonts w:hint="eastAsia"/>
                                </w:rPr>
                                <w:t>。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DD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96.7pt;margin-top:17.25pt;width:90pt;height:1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" stroked="f">
                <v:textbox style="layout-flow:vertical-ideographic" inset="0,0,0,0">
                  <w:txbxContent>
                    <w:p w14:paraId="0B49B07A" w14:textId="2DC4B3CC" w:rsidR="00877283" w:rsidRPr="001E50F9" w:rsidRDefault="00877283" w:rsidP="00877283">
                      <w:pPr>
                        <w:pStyle w:val="af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 w:rsidR="00E57425" w:rsidRPr="00E57425">
                        <w:t>Apple Lisa</w:t>
                      </w:r>
                      <w:ins w:id="50" w:author="Vita Astora" w:date="2021-02-01T19:55:00Z">
                        <w:r w:rsidR="00E51C56">
                          <w:t xml:space="preserve"> </w:t>
                        </w:r>
                      </w:ins>
                      <w:r w:rsidR="00E57425" w:rsidRPr="00E57425">
                        <w:t>早在</w:t>
                      </w:r>
                      <w:r w:rsidR="00E57425" w:rsidRPr="00E57425">
                        <w:t>1983</w:t>
                      </w:r>
                      <w:r w:rsidR="00E57425" w:rsidRPr="00E57425">
                        <w:t>年就引入了支持鼠标操控、多窗口与下拉菜单的图形用户界面</w:t>
                      </w:r>
                      <w:ins w:id="51" w:author="Vita Astora" w:date="2021-02-01T19:55:00Z">
                        <w:r w:rsidR="00E51C56">
                          <w:rPr>
                            <w:rFonts w:hint="eastAsia"/>
                          </w:rPr>
                          <w:t>。</w:t>
                        </w:r>
                      </w:ins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99F" w:rsidRPr="00045D6A">
        <w:rPr>
          <w:rFonts w:hint="eastAsia"/>
          <w:b/>
          <w:bCs/>
          <w:sz w:val="28"/>
          <w:szCs w:val="28"/>
        </w:rPr>
        <w:t>趋势：</w:t>
      </w:r>
    </w:p>
    <w:p w14:paraId="4BFCA280" w14:textId="0474C6BE" w:rsidR="00F7599F" w:rsidRPr="008678D1" w:rsidRDefault="00F7599F" w:rsidP="00F7599F">
      <w:pPr>
        <w:pStyle w:val="-"/>
        <w:ind w:firstLine="420"/>
      </w:pPr>
    </w:p>
    <w:p w14:paraId="4A56E0C1" w14:textId="0340EDB4" w:rsidR="00C2644F" w:rsidRDefault="00E57425" w:rsidP="00E57425">
      <w:pPr>
        <w:pStyle w:val="-"/>
        <w:ind w:firstLine="420"/>
        <w:rPr>
          <w:b/>
          <w:bCs/>
        </w:rPr>
      </w:pPr>
      <w:r>
        <w:rPr>
          <w:rFonts w:hint="eastAsia"/>
          <w:b/>
          <w:bCs/>
        </w:rPr>
        <w:t>图</w:t>
      </w:r>
      <w:ins w:id="52" w:author="Vita Astora" w:date="2021-02-01T19:53:00Z">
        <w:r w:rsidR="00E51C56">
          <w:rPr>
            <w:rFonts w:hint="eastAsia"/>
            <w:b/>
            <w:bCs/>
          </w:rPr>
          <w:t>形</w:t>
        </w:r>
      </w:ins>
      <w:del w:id="53" w:author="Vita Astora" w:date="2021-02-01T19:53:00Z">
        <w:r w:rsidDel="00E51C56">
          <w:rPr>
            <w:rFonts w:hint="eastAsia"/>
            <w:b/>
            <w:bCs/>
          </w:rPr>
          <w:delText>像</w:delText>
        </w:r>
      </w:del>
      <w:r>
        <w:rPr>
          <w:rFonts w:hint="eastAsia"/>
          <w:b/>
          <w:bCs/>
        </w:rPr>
        <w:t>用户界面</w:t>
      </w:r>
      <w:r w:rsidR="00F7599F" w:rsidRPr="008678D1">
        <w:rPr>
          <w:rFonts w:hint="eastAsia"/>
          <w:b/>
          <w:bCs/>
        </w:rPr>
        <w:t>：</w:t>
      </w:r>
      <w:r w:rsidRPr="00E57425">
        <w:rPr>
          <w:rFonts w:hint="eastAsia"/>
        </w:rPr>
        <w:t>大部分人认为</w:t>
      </w:r>
      <w:ins w:id="54" w:author="Vita Astora" w:date="2021-02-01T19:53:00Z">
        <w:r w:rsidR="00E51C56">
          <w:rPr>
            <w:rFonts w:hint="eastAsia"/>
          </w:rPr>
          <w:t xml:space="preserve"> </w:t>
        </w:r>
      </w:ins>
      <w:r w:rsidRPr="00E57425">
        <w:t>Windows 95</w:t>
      </w:r>
      <w:ins w:id="55" w:author="Vita Astora" w:date="2021-02-01T19:53:00Z">
        <w:r w:rsidR="00E51C56">
          <w:t xml:space="preserve"> </w:t>
        </w:r>
      </w:ins>
      <w:r w:rsidRPr="00E57425">
        <w:t>问世前，计算机只有一种磁盘操作系统，即</w:t>
      </w:r>
      <w:ins w:id="56" w:author="Vita Astora" w:date="2021-02-01T19:53:00Z">
        <w:r w:rsidR="00E51C56">
          <w:rPr>
            <w:rFonts w:hint="eastAsia"/>
          </w:rPr>
          <w:t xml:space="preserve"> </w:t>
        </w:r>
      </w:ins>
      <w:r w:rsidRPr="00E57425">
        <w:t>DOS</w:t>
      </w:r>
      <w:ins w:id="57" w:author="Vita Astora" w:date="2021-02-01T19:53:00Z">
        <w:r w:rsidR="00E51C56">
          <w:t xml:space="preserve"> </w:t>
        </w:r>
      </w:ins>
      <w:r w:rsidRPr="00E57425">
        <w:t>黑框</w:t>
      </w:r>
      <w:r w:rsidR="0013449B">
        <w:rPr>
          <w:rFonts w:hint="eastAsia"/>
        </w:rPr>
        <w:t>系统</w:t>
      </w:r>
      <w:r w:rsidR="0013449B">
        <w:rPr>
          <w:rStyle w:val="a9"/>
        </w:rPr>
        <w:footnoteReference w:id="4"/>
      </w:r>
      <w:r w:rsidRPr="00E57425">
        <w:t>。但</w:t>
      </w:r>
      <w:ins w:id="58" w:author="Vita Astora" w:date="2021-02-01T19:53:00Z">
        <w:r w:rsidR="00E51C56">
          <w:rPr>
            <w:rFonts w:hint="eastAsia"/>
          </w:rPr>
          <w:t xml:space="preserve"> </w:t>
        </w:r>
      </w:ins>
      <w:r w:rsidRPr="00E57425">
        <w:t>1973</w:t>
      </w:r>
      <w:ins w:id="59" w:author="Vita Astora" w:date="2021-02-01T19:53:00Z">
        <w:r w:rsidR="00E51C56">
          <w:t xml:space="preserve"> </w:t>
        </w:r>
      </w:ins>
      <w:r w:rsidRPr="00E57425">
        <w:t>年的施乐奥托就已经拥有</w:t>
      </w:r>
      <w:ins w:id="60" w:author="Vita Astora" w:date="2021-02-01T19:54:00Z">
        <w:r w:rsidR="00E51C56">
          <w:rPr>
            <w:rFonts w:hint="eastAsia"/>
          </w:rPr>
          <w:t>了</w:t>
        </w:r>
      </w:ins>
      <w:r w:rsidRPr="00E57425">
        <w:t>自己的鼠标与图像操作系统。</w:t>
      </w:r>
      <w:r w:rsidRPr="00E57425">
        <w:t>1983</w:t>
      </w:r>
      <w:ins w:id="61" w:author="Vita Astora" w:date="2021-02-01T19:54:00Z">
        <w:r w:rsidR="00E51C56">
          <w:t xml:space="preserve"> </w:t>
        </w:r>
      </w:ins>
      <w:r w:rsidRPr="00E57425">
        <w:t>年的</w:t>
      </w:r>
      <w:ins w:id="62" w:author="Vita Astora" w:date="2021-02-01T19:54:00Z">
        <w:r w:rsidR="00E51C56">
          <w:rPr>
            <w:rFonts w:hint="eastAsia"/>
          </w:rPr>
          <w:t xml:space="preserve"> </w:t>
        </w:r>
      </w:ins>
      <w:r w:rsidRPr="00E57425">
        <w:t>Apple Lisa</w:t>
      </w:r>
      <w:ins w:id="63" w:author="Vita Astora" w:date="2021-02-01T19:54:00Z">
        <w:r w:rsidR="00E51C56">
          <w:t xml:space="preserve"> </w:t>
        </w:r>
      </w:ins>
      <w:r w:rsidRPr="00E57425">
        <w:t>将</w:t>
      </w:r>
      <w:ins w:id="64" w:author="Vita Astora" w:date="2021-02-01T19:54:00Z">
        <w:r w:rsidR="00E51C56">
          <w:rPr>
            <w:rFonts w:hint="eastAsia"/>
          </w:rPr>
          <w:t>这一概念</w:t>
        </w:r>
      </w:ins>
      <w:del w:id="65" w:author="Vita Astora" w:date="2021-02-01T19:54:00Z">
        <w:r w:rsidRPr="00E57425" w:rsidDel="00E51C56">
          <w:delText>其</w:delText>
        </w:r>
      </w:del>
      <w:r w:rsidRPr="00E57425">
        <w:t>发扬光大，很快</w:t>
      </w:r>
      <w:del w:id="66" w:author="Vita Astora" w:date="2021-02-01T19:54:00Z">
        <w:r w:rsidRPr="00E57425" w:rsidDel="00E51C56">
          <w:delText>，</w:delText>
        </w:r>
      </w:del>
      <w:ins w:id="67" w:author="Vita Astora" w:date="2021-02-01T19:54:00Z">
        <w:r w:rsidR="00E51C56">
          <w:rPr>
            <w:rFonts w:hint="eastAsia"/>
          </w:rPr>
          <w:t>各</w:t>
        </w:r>
      </w:ins>
      <w:r w:rsidRPr="00E57425">
        <w:t>大公司纷纷效仿。</w:t>
      </w:r>
      <w:r w:rsidRPr="00E57425">
        <w:t>Amiga</w:t>
      </w:r>
      <w:r w:rsidRPr="00E57425">
        <w:t>，</w:t>
      </w:r>
      <w:r w:rsidRPr="00E57425">
        <w:t>Atari ST</w:t>
      </w:r>
      <w:ins w:id="68" w:author="Vita Astora" w:date="2021-02-01T19:54:00Z">
        <w:r w:rsidR="00E51C56">
          <w:t xml:space="preserve"> </w:t>
        </w:r>
      </w:ins>
      <w:r w:rsidRPr="00E57425">
        <w:t>和</w:t>
      </w:r>
      <w:ins w:id="69" w:author="Vita Astora" w:date="2021-02-01T19:54:00Z">
        <w:r w:rsidR="00E51C56">
          <w:rPr>
            <w:rFonts w:hint="eastAsia"/>
          </w:rPr>
          <w:t xml:space="preserve"> </w:t>
        </w:r>
      </w:ins>
      <w:r w:rsidRPr="00E57425">
        <w:t>Macintosh</w:t>
      </w:r>
      <w:ins w:id="70" w:author="Vita Astora" w:date="2021-02-01T19:54:00Z">
        <w:r w:rsidR="00E51C56">
          <w:t xml:space="preserve"> </w:t>
        </w:r>
      </w:ins>
      <w:r w:rsidRPr="00E57425">
        <w:t>都自行开发出</w:t>
      </w:r>
      <w:ins w:id="71" w:author="Vita Astora" w:date="2021-02-01T19:54:00Z">
        <w:r w:rsidR="00E51C56">
          <w:rPr>
            <w:rFonts w:hint="eastAsia"/>
          </w:rPr>
          <w:t>了</w:t>
        </w:r>
      </w:ins>
      <w:r w:rsidRPr="00E57425">
        <w:t>鼠标支持下的图像操作系统，与此同时，</w:t>
      </w:r>
      <w:r w:rsidRPr="00E57425">
        <w:t>IBM/PC</w:t>
      </w:r>
      <w:ins w:id="72" w:author="Vita Astora" w:date="2021-02-01T19:54:00Z">
        <w:r w:rsidR="00E51C56">
          <w:t xml:space="preserve"> </w:t>
        </w:r>
      </w:ins>
      <w:r w:rsidRPr="00E57425">
        <w:t>可以使用的操作系统也是不胜枚举：</w:t>
      </w:r>
      <w:r w:rsidRPr="00E57425">
        <w:t>OS/2</w:t>
      </w:r>
      <w:r w:rsidRPr="00E57425">
        <w:t>，</w:t>
      </w:r>
      <w:r w:rsidRPr="00E57425">
        <w:t>GEOS</w:t>
      </w:r>
      <w:r w:rsidRPr="00E57425">
        <w:t>，</w:t>
      </w:r>
      <w:r w:rsidRPr="00E57425">
        <w:t>GEM</w:t>
      </w:r>
      <w:ins w:id="73" w:author="Vita Astora" w:date="2021-02-01T19:54:00Z">
        <w:r w:rsidR="00E51C56">
          <w:rPr>
            <w:rFonts w:hint="eastAsia"/>
          </w:rPr>
          <w:t>，以及</w:t>
        </w:r>
      </w:ins>
      <w:ins w:id="74" w:author="Vita Astora" w:date="2021-02-01T19:55:00Z">
        <w:r w:rsidR="00E51C56">
          <w:rPr>
            <w:rFonts w:hint="eastAsia"/>
          </w:rPr>
          <w:t>微软</w:t>
        </w:r>
      </w:ins>
      <w:del w:id="75" w:author="Vita Astora" w:date="2021-02-01T19:54:00Z">
        <w:r w:rsidRPr="00E57425" w:rsidDel="00E51C56">
          <w:delText>或</w:delText>
        </w:r>
      </w:del>
      <w:del w:id="76" w:author="Vita Astora" w:date="2021-02-01T19:55:00Z">
        <w:r w:rsidRPr="00E57425" w:rsidDel="00E51C56">
          <w:delText>Microsoft</w:delText>
        </w:r>
      </w:del>
      <w:r w:rsidRPr="00E57425">
        <w:t>新发布的</w:t>
      </w:r>
      <w:ins w:id="77" w:author="Vita Astora" w:date="2021-02-01T19:54:00Z">
        <w:r w:rsidR="00E51C56">
          <w:rPr>
            <w:rFonts w:hint="eastAsia"/>
          </w:rPr>
          <w:t xml:space="preserve"> </w:t>
        </w:r>
      </w:ins>
      <w:r w:rsidRPr="00E57425">
        <w:t>Windows</w:t>
      </w:r>
      <w:ins w:id="78" w:author="Vita Astora" w:date="2021-02-01T19:54:00Z">
        <w:r w:rsidR="00E51C56">
          <w:t xml:space="preserve"> </w:t>
        </w:r>
      </w:ins>
      <w:r w:rsidRPr="00E57425">
        <w:t>系统。</w:t>
      </w:r>
      <w:r w:rsidR="00247055">
        <w:pict w14:anchorId="6AED0BFC">
          <v:rect id="_x0000_i1027" style="width:487.3pt;height:1pt" o:hrstd="t" o:hrnoshade="t" o:hr="t" fillcolor="#cfcdcd [2894]" stroked="f"/>
        </w:pict>
      </w:r>
    </w:p>
    <w:p w14:paraId="1EC333C1" w14:textId="6417D046" w:rsidR="00C2644F" w:rsidRDefault="00F97C27" w:rsidP="00F7599F">
      <w:pPr>
        <w:pStyle w:val="-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D9F4A" wp14:editId="63F85791">
                <wp:simplePos x="0" y="0"/>
                <wp:positionH relativeFrom="column">
                  <wp:posOffset>5290820</wp:posOffset>
                </wp:positionH>
                <wp:positionV relativeFrom="paragraph">
                  <wp:posOffset>51435</wp:posOffset>
                </wp:positionV>
                <wp:extent cx="884555" cy="195199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951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A7D91" w14:textId="6B024311" w:rsidR="00E57425" w:rsidRDefault="008E7510" w:rsidP="00E57425">
                            <w:pPr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该图由</w:t>
                            </w:r>
                            <w:ins w:id="79" w:author="Vita Astora" w:date="2021-02-01T19:55:00Z">
                              <w:r w:rsidR="00E51C56">
                                <w:rPr>
                                  <w:rFonts w:ascii="宋体" w:hAnsi="宋体" w:hint="eastAsia"/>
                                  <w:shd w:val="clear" w:color="auto" w:fill="FFFFFF"/>
                                </w:rPr>
                                <w:t xml:space="preserve"> </w:t>
                              </w:r>
                            </w:ins>
                            <w:r w:rsidR="00E57425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>Amiga</w:t>
                            </w:r>
                            <w:ins w:id="80" w:author="Vita Astora" w:date="2021-02-01T19:55:00Z">
                              <w:r w:rsidR="00E51C56">
                                <w:rPr>
                                  <w:rFonts w:ascii="Times New Roman" w:hAnsi="Times New Roman" w:hint="eastAsia"/>
                                  <w:shd w:val="clear" w:color="auto" w:fill="FFFFFF"/>
                                </w:rPr>
                                <w:t>上</w:t>
                              </w:r>
                            </w:ins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的</w:t>
                            </w:r>
                            <w:r w:rsidR="00E57425">
                              <w:rPr>
                                <w:rFonts w:ascii="Times New Roman" w:hAnsi="Times New Roman"/>
                                <w:shd w:val="clear" w:color="auto" w:fill="FFFFFF"/>
                              </w:rPr>
                              <w:t>Photon Paint</w:t>
                            </w:r>
                            <w:ins w:id="81" w:author="Vita Astora" w:date="2021-02-01T19:55:00Z">
                              <w:r w:rsidR="00E51C56">
                                <w:rPr>
                                  <w:rFonts w:ascii="Times New Roman" w:hAnsi="Times New Roman"/>
                                  <w:shd w:val="clear" w:color="auto" w:fill="FFFFFF"/>
                                </w:rPr>
                                <w:t xml:space="preserve"> </w:t>
                              </w:r>
                            </w:ins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制作，囊括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4096</w:t>
                            </w:r>
                            <w:r w:rsidR="00E57425">
                              <w:rPr>
                                <w:rFonts w:ascii="宋体" w:hAnsi="宋体" w:hint="eastAsia"/>
                                <w:shd w:val="clear" w:color="auto" w:fill="FFFFFF"/>
                              </w:rPr>
                              <w:t>色</w:t>
                            </w:r>
                            <w:ins w:id="82" w:author="Vita Astora" w:date="2021-02-01T19:55:00Z">
                              <w:r w:rsidR="00E51C56">
                                <w:rPr>
                                  <w:rFonts w:ascii="宋体" w:hAnsi="宋体" w:hint="eastAsia"/>
                                  <w:shd w:val="clear" w:color="auto" w:fill="FFFFFF"/>
                                </w:rPr>
                                <w:t>。</w:t>
                              </w:r>
                            </w:ins>
                          </w:p>
                          <w:p w14:paraId="3D4A192C" w14:textId="124FE0BF" w:rsidR="008E7510" w:rsidRPr="001E50F9" w:rsidRDefault="008E7510" w:rsidP="00C94FD5">
                            <w:pPr>
                              <w:pStyle w:val="af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9F4A" id="文本框 12" o:spid="_x0000_s1027" type="#_x0000_t202" style="position:absolute;left:0;text-align:left;margin-left:416.6pt;margin-top:4.05pt;width:69.65pt;height:1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" stroked="f">
                <v:textbox style="layout-flow:vertical-ideographic" inset="0,0,0,0">
                  <w:txbxContent>
                    <w:p w14:paraId="0B1A7D91" w14:textId="6B024311" w:rsidR="00E57425" w:rsidRDefault="008E7510" w:rsidP="00E57425">
                      <w:pPr>
                        <w:rPr>
                          <w:rFonts w:ascii="宋体" w:hAnsi="宋体" w:hint="eastAsia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该图由</w:t>
                      </w:r>
                      <w:ins w:id="83" w:author="Vita Astora" w:date="2021-02-01T19:55:00Z">
                        <w:r w:rsidR="00E51C56">
                          <w:rPr>
                            <w:rFonts w:ascii="宋体" w:hAnsi="宋体" w:hint="eastAsia"/>
                            <w:shd w:val="clear" w:color="auto" w:fill="FFFFFF"/>
                          </w:rPr>
                          <w:t xml:space="preserve"> </w:t>
                        </w:r>
                      </w:ins>
                      <w:r w:rsidR="00E57425">
                        <w:rPr>
                          <w:rFonts w:ascii="Times New Roman" w:hAnsi="Times New Roman"/>
                          <w:shd w:val="clear" w:color="auto" w:fill="FFFFFF"/>
                        </w:rPr>
                        <w:t>Amiga</w:t>
                      </w:r>
                      <w:ins w:id="84" w:author="Vita Astora" w:date="2021-02-01T19:55:00Z">
                        <w:r w:rsidR="00E51C56">
                          <w:rPr>
                            <w:rFonts w:ascii="Times New Roman" w:hAnsi="Times New Roman" w:hint="eastAsia"/>
                            <w:shd w:val="clear" w:color="auto" w:fill="FFFFFF"/>
                          </w:rPr>
                          <w:t>上</w:t>
                        </w:r>
                      </w:ins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的</w:t>
                      </w:r>
                      <w:r w:rsidR="00E57425">
                        <w:rPr>
                          <w:rFonts w:ascii="Times New Roman" w:hAnsi="Times New Roman"/>
                          <w:shd w:val="clear" w:color="auto" w:fill="FFFFFF"/>
                        </w:rPr>
                        <w:t>Photon Paint</w:t>
                      </w:r>
                      <w:ins w:id="85" w:author="Vita Astora" w:date="2021-02-01T19:55:00Z">
                        <w:r w:rsidR="00E51C56">
                          <w:rPr>
                            <w:rFonts w:ascii="Times New Roman" w:hAnsi="Times New Roman"/>
                            <w:shd w:val="clear" w:color="auto" w:fill="FFFFFF"/>
                          </w:rPr>
                          <w:t xml:space="preserve"> </w:t>
                        </w:r>
                      </w:ins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制作，囊括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4096</w:t>
                      </w:r>
                      <w:r w:rsidR="00E57425">
                        <w:rPr>
                          <w:rFonts w:ascii="宋体" w:hAnsi="宋体" w:hint="eastAsia"/>
                          <w:shd w:val="clear" w:color="auto" w:fill="FFFFFF"/>
                        </w:rPr>
                        <w:t>色</w:t>
                      </w:r>
                      <w:ins w:id="86" w:author="Vita Astora" w:date="2021-02-01T19:55:00Z">
                        <w:r w:rsidR="00E51C56">
                          <w:rPr>
                            <w:rFonts w:ascii="宋体" w:hAnsi="宋体" w:hint="eastAsia"/>
                            <w:shd w:val="clear" w:color="auto" w:fill="FFFFFF"/>
                          </w:rPr>
                          <w:t>。</w:t>
                        </w:r>
                      </w:ins>
                    </w:p>
                    <w:p w14:paraId="3D4A192C" w14:textId="124FE0BF" w:rsidR="008E7510" w:rsidRPr="001E50F9" w:rsidRDefault="008E7510" w:rsidP="00C94FD5">
                      <w:pPr>
                        <w:pStyle w:val="af6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6D912" w14:textId="06DC1C8C" w:rsidR="003119E9" w:rsidRPr="008678D1" w:rsidRDefault="00056463" w:rsidP="00F7599F">
      <w:pPr>
        <w:pStyle w:val="-"/>
        <w:ind w:firstLine="420"/>
      </w:pPr>
      <w:r w:rsidRPr="008678D1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8206864" wp14:editId="3511F019">
            <wp:simplePos x="0" y="0"/>
            <wp:positionH relativeFrom="column">
              <wp:posOffset>3063240</wp:posOffset>
            </wp:positionH>
            <wp:positionV relativeFrom="paragraph">
              <wp:posOffset>83185</wp:posOffset>
            </wp:positionV>
            <wp:extent cx="2316480" cy="1631315"/>
            <wp:effectExtent l="0" t="0" r="7620" b="698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425">
        <w:rPr>
          <w:rFonts w:hint="eastAsia"/>
          <w:b/>
          <w:bCs/>
        </w:rPr>
        <w:t>图形模式</w:t>
      </w:r>
      <w:r w:rsidR="003119E9" w:rsidRPr="008678D1">
        <w:rPr>
          <w:rFonts w:hint="eastAsia"/>
          <w:b/>
          <w:bCs/>
        </w:rPr>
        <w:t>：</w:t>
      </w:r>
      <w:r w:rsidR="00E57425" w:rsidRPr="00E57425">
        <w:rPr>
          <w:rFonts w:hint="eastAsia"/>
        </w:rPr>
        <w:t>这是新一代计算机最引人注目的革新之一。过去，大部分计算机最多只能支持</w:t>
      </w:r>
      <w:ins w:id="87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16</w:t>
      </w:r>
      <w:ins w:id="88" w:author="Vita Astora" w:date="2021-02-01T19:56:00Z">
        <w:r w:rsidR="00E51C56">
          <w:t xml:space="preserve"> </w:t>
        </w:r>
      </w:ins>
      <w:r w:rsidR="00E57425" w:rsidRPr="00E57425">
        <w:t>色，如今</w:t>
      </w:r>
      <w:ins w:id="89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64</w:t>
      </w:r>
      <w:ins w:id="90" w:author="Vita Astora" w:date="2021-02-01T19:56:00Z">
        <w:r w:rsidR="00E51C56">
          <w:t xml:space="preserve"> </w:t>
        </w:r>
      </w:ins>
      <w:r w:rsidR="00E57425" w:rsidRPr="00E57425">
        <w:t>色已经成为标配。一些计算机的特殊模式</w:t>
      </w:r>
      <w:ins w:id="91" w:author="Vita Astora" w:date="2021-02-01T19:56:00Z">
        <w:r w:rsidR="00E51C56">
          <w:rPr>
            <w:rFonts w:hint="eastAsia"/>
          </w:rPr>
          <w:t>还</w:t>
        </w:r>
      </w:ins>
      <w:r w:rsidR="00E57425" w:rsidRPr="00E57425">
        <w:t>能支持</w:t>
      </w:r>
      <w:ins w:id="92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4096</w:t>
      </w:r>
      <w:ins w:id="93" w:author="Vita Astora" w:date="2021-02-01T19:56:00Z">
        <w:r w:rsidR="00E51C56">
          <w:t xml:space="preserve"> </w:t>
        </w:r>
      </w:ins>
      <w:r w:rsidR="00E57425" w:rsidRPr="00E57425">
        <w:t>色，如</w:t>
      </w:r>
      <w:ins w:id="94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Amiga</w:t>
      </w:r>
      <w:ins w:id="95" w:author="Vita Astora" w:date="2021-02-01T19:56:00Z">
        <w:r w:rsidR="00E51C56">
          <w:t xml:space="preserve"> </w:t>
        </w:r>
      </w:ins>
      <w:r w:rsidR="00E57425" w:rsidRPr="00E57425">
        <w:t>的</w:t>
      </w:r>
      <w:r w:rsidR="00E57425" w:rsidRPr="00E57425">
        <w:t xml:space="preserve"> HAM</w:t>
      </w:r>
      <w:ins w:id="96" w:author="Vita Astora" w:date="2021-02-01T19:56:00Z">
        <w:r w:rsidR="00E51C56">
          <w:t xml:space="preserve"> </w:t>
        </w:r>
      </w:ins>
      <w:r w:rsidR="00E57425" w:rsidRPr="00E57425">
        <w:t>模式。</w:t>
      </w:r>
      <w:r w:rsidR="00E57425" w:rsidRPr="00E57425">
        <w:t xml:space="preserve"> IBM/PC</w:t>
      </w:r>
      <w:ins w:id="97" w:author="Vita Astora" w:date="2021-02-01T19:56:00Z">
        <w:r w:rsidR="00E51C56">
          <w:t xml:space="preserve"> </w:t>
        </w:r>
      </w:ins>
      <w:r w:rsidR="00E57425" w:rsidRPr="00E57425">
        <w:t>的兼容机原先使用</w:t>
      </w:r>
      <w:ins w:id="98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CGA</w:t>
      </w:r>
      <w:r w:rsidR="00F05CFE">
        <w:rPr>
          <w:rStyle w:val="a9"/>
        </w:rPr>
        <w:footnoteReference w:id="5"/>
      </w:r>
      <w:ins w:id="99" w:author="Vita Astora" w:date="2021-02-01T19:56:00Z">
        <w:r w:rsidR="00E51C56">
          <w:t xml:space="preserve"> </w:t>
        </w:r>
      </w:ins>
      <w:r w:rsidR="00E57425" w:rsidRPr="00E57425">
        <w:t>卡，只能支持</w:t>
      </w:r>
      <w:ins w:id="100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4</w:t>
      </w:r>
      <w:ins w:id="101" w:author="Vita Astora" w:date="2021-02-01T19:56:00Z">
        <w:r w:rsidR="00E51C56">
          <w:t xml:space="preserve"> </w:t>
        </w:r>
      </w:ins>
      <w:r w:rsidR="00E57425" w:rsidRPr="00E57425">
        <w:t>色。</w:t>
      </w:r>
      <w:r w:rsidR="00E57425" w:rsidRPr="00E57425">
        <w:t>1984</w:t>
      </w:r>
      <w:ins w:id="102" w:author="Vita Astora" w:date="2021-02-01T19:56:00Z">
        <w:r w:rsidR="00E51C56">
          <w:t xml:space="preserve"> </w:t>
        </w:r>
      </w:ins>
      <w:r w:rsidR="00E57425" w:rsidRPr="00E57425">
        <w:t>年，它改用</w:t>
      </w:r>
      <w:ins w:id="103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EGA</w:t>
      </w:r>
      <w:r w:rsidR="00F05CFE">
        <w:rPr>
          <w:rStyle w:val="a9"/>
        </w:rPr>
        <w:footnoteReference w:id="6"/>
      </w:r>
      <w:ins w:id="104" w:author="Vita Astora" w:date="2021-02-01T19:56:00Z">
        <w:r w:rsidR="00E51C56">
          <w:t xml:space="preserve"> </w:t>
        </w:r>
      </w:ins>
      <w:r w:rsidR="00E57425" w:rsidRPr="00E57425">
        <w:t>卡，性能提升到</w:t>
      </w:r>
      <w:ins w:id="105" w:author="Vita Astora" w:date="2021-02-01T19:56:00Z">
        <w:r w:rsidR="00E51C56">
          <w:rPr>
            <w:rFonts w:hint="eastAsia"/>
          </w:rPr>
          <w:t>支持</w:t>
        </w:r>
        <w:r w:rsidR="00E51C56">
          <w:rPr>
            <w:rFonts w:hint="eastAsia"/>
          </w:rPr>
          <w:t xml:space="preserve"> </w:t>
        </w:r>
      </w:ins>
      <w:r w:rsidR="00E57425" w:rsidRPr="00E57425">
        <w:t>16</w:t>
      </w:r>
      <w:ins w:id="106" w:author="Vita Astora" w:date="2021-02-01T19:56:00Z">
        <w:r w:rsidR="00E51C56">
          <w:t xml:space="preserve"> </w:t>
        </w:r>
      </w:ins>
      <w:r w:rsidR="00E57425" w:rsidRPr="00E57425">
        <w:t>色，而</w:t>
      </w:r>
      <w:ins w:id="107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1987</w:t>
      </w:r>
      <w:ins w:id="108" w:author="Vita Astora" w:date="2021-02-01T19:56:00Z">
        <w:r w:rsidR="00E51C56">
          <w:t xml:space="preserve"> </w:t>
        </w:r>
      </w:ins>
      <w:r w:rsidR="00E57425" w:rsidRPr="00E57425">
        <w:t>年问世的</w:t>
      </w:r>
      <w:ins w:id="109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VGA</w:t>
      </w:r>
      <w:r w:rsidR="00F05CFE">
        <w:rPr>
          <w:rStyle w:val="a9"/>
        </w:rPr>
        <w:footnoteReference w:id="7"/>
      </w:r>
      <w:ins w:id="110" w:author="Vita Astora" w:date="2021-02-01T19:56:00Z">
        <w:r w:rsidR="00E51C56">
          <w:t xml:space="preserve"> </w:t>
        </w:r>
      </w:ins>
      <w:r w:rsidR="00E57425" w:rsidRPr="00E57425">
        <w:t>卡再一次提升图像性能，升至</w:t>
      </w:r>
      <w:ins w:id="111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256</w:t>
      </w:r>
      <w:ins w:id="112" w:author="Vita Astora" w:date="2021-02-01T19:56:00Z">
        <w:r w:rsidR="00E51C56">
          <w:t xml:space="preserve"> </w:t>
        </w:r>
      </w:ins>
      <w:r w:rsidR="00E57425" w:rsidRPr="00E57425">
        <w:t>色，与</w:t>
      </w:r>
      <w:ins w:id="113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Amiga</w:t>
      </w:r>
      <w:r w:rsidR="00E57425" w:rsidRPr="00E57425">
        <w:t>，</w:t>
      </w:r>
      <w:r w:rsidR="00E57425" w:rsidRPr="00E57425">
        <w:t>Apple II</w:t>
      </w:r>
      <w:ins w:id="114" w:author="Vita Astora" w:date="2021-02-01T19:56:00Z">
        <w:r w:rsidR="00E51C56">
          <w:rPr>
            <w:rFonts w:hint="eastAsia"/>
          </w:rPr>
          <w:t>GS</w:t>
        </w:r>
        <w:r w:rsidR="00E51C56">
          <w:t xml:space="preserve"> </w:t>
        </w:r>
      </w:ins>
      <w:r w:rsidR="00E57425" w:rsidRPr="00E57425">
        <w:t>和</w:t>
      </w:r>
      <w:ins w:id="115" w:author="Vita Astora" w:date="2021-02-01T19:56:00Z">
        <w:r w:rsidR="00E51C56">
          <w:rPr>
            <w:rFonts w:hint="eastAsia"/>
          </w:rPr>
          <w:t xml:space="preserve"> </w:t>
        </w:r>
      </w:ins>
      <w:r w:rsidR="00E57425" w:rsidRPr="00E57425">
        <w:t>Atari ST</w:t>
      </w:r>
      <w:ins w:id="116" w:author="Vita Astora" w:date="2021-02-01T19:56:00Z">
        <w:r w:rsidR="00E51C56">
          <w:t xml:space="preserve"> </w:t>
        </w:r>
      </w:ins>
      <w:r w:rsidR="00E57425" w:rsidRPr="00E57425">
        <w:t>不相上下。</w:t>
      </w:r>
    </w:p>
    <w:p w14:paraId="2AE230F1" w14:textId="7F26960D" w:rsidR="00C10B27" w:rsidRDefault="00C10B27" w:rsidP="00F7599F">
      <w:pPr>
        <w:pStyle w:val="-"/>
        <w:ind w:firstLine="420"/>
      </w:pPr>
    </w:p>
    <w:p w14:paraId="345E9523" w14:textId="6AD4F799" w:rsidR="00C10B27" w:rsidRPr="008678D1" w:rsidRDefault="00247055" w:rsidP="00C94FD5">
      <w:pPr>
        <w:pStyle w:val="-"/>
        <w:ind w:firstLineChars="0" w:firstLine="0"/>
      </w:pPr>
      <w:r>
        <w:pict w14:anchorId="204DC771">
          <v:rect id="_x0000_i1028" style="width:487.3pt;height:1pt" o:hrstd="t" o:hrnoshade="t" o:hr="t" fillcolor="#cfcdcd [2894]" stroked="f"/>
        </w:pict>
      </w:r>
    </w:p>
    <w:p w14:paraId="3BCFE71F" w14:textId="178E0720" w:rsidR="0032626C" w:rsidRPr="008678D1" w:rsidRDefault="00056463" w:rsidP="0032626C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65408" behindDoc="0" locked="0" layoutInCell="1" allowOverlap="1" wp14:anchorId="4568960A" wp14:editId="16153862">
            <wp:simplePos x="0" y="0"/>
            <wp:positionH relativeFrom="margin">
              <wp:posOffset>3020060</wp:posOffset>
            </wp:positionH>
            <wp:positionV relativeFrom="paragraph">
              <wp:posOffset>113030</wp:posOffset>
            </wp:positionV>
            <wp:extent cx="2357120" cy="1778000"/>
            <wp:effectExtent l="0" t="0" r="508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74460" w14:textId="2A874607" w:rsidR="00646B5E" w:rsidRDefault="001E4CC3" w:rsidP="00F97C27">
      <w:pPr>
        <w:ind w:leftChars="100" w:left="210" w:firstLineChars="100" w:firstLine="210"/>
        <w:rPr>
          <w:rFonts w:ascii="Times New Roman" w:eastAsia="微软雅黑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10FF6" wp14:editId="30F719BD">
                <wp:simplePos x="0" y="0"/>
                <wp:positionH relativeFrom="margin">
                  <wp:posOffset>5478145</wp:posOffset>
                </wp:positionH>
                <wp:positionV relativeFrom="paragraph">
                  <wp:posOffset>70181</wp:posOffset>
                </wp:positionV>
                <wp:extent cx="710565" cy="181229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812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A1A5B" w14:textId="626536C4" w:rsidR="001E4CC3" w:rsidRPr="00202F99" w:rsidRDefault="001E4CC3" w:rsidP="00C94FD5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7728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E57425" w:rsidRPr="00E57425">
                              <w:t>1988</w:t>
                            </w:r>
                            <w:ins w:id="117" w:author="Vita Astora" w:date="2021-02-01T20:00:00Z">
                              <w:r w:rsidR="00E51C56">
                                <w:t xml:space="preserve"> </w:t>
                              </w:r>
                            </w:ins>
                            <w:r w:rsidR="00E57425" w:rsidRPr="00E57425">
                              <w:t>年的</w:t>
                            </w:r>
                            <w:ins w:id="118" w:author="Vita Astora" w:date="2021-02-01T20:00:00Z">
                              <w:r w:rsidR="00E51C56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ins>
                            <w:r w:rsidR="00E57425" w:rsidRPr="00E57425">
                              <w:t>《国王密使</w:t>
                            </w:r>
                            <w:r w:rsidR="00E57425" w:rsidRPr="00E57425">
                              <w:t xml:space="preserve"> Ⅳ</w:t>
                            </w:r>
                            <w:r w:rsidR="00E57425" w:rsidRPr="00E57425">
                              <w:t>：萝塞拉的冒险（</w:t>
                            </w:r>
                            <w:r w:rsidR="00E57425" w:rsidRPr="00E57425">
                              <w:t>King's Quest IV: The Perils of Rosella</w:t>
                            </w:r>
                            <w:r w:rsidR="00E57425" w:rsidRPr="00E57425">
                              <w:t>）》</w:t>
                            </w:r>
                            <w:ins w:id="119" w:author="Vita Astora" w:date="2021-02-01T20:00:00Z">
                              <w:r w:rsidR="00E51C56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ins>
                            <w:r w:rsidR="00E57425" w:rsidRPr="00E57425">
                              <w:t>是第一款支持</w:t>
                            </w:r>
                            <w:ins w:id="120" w:author="Vita Astora" w:date="2021-02-01T20:00:00Z">
                              <w:r w:rsidR="00E51C56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ins>
                            <w:r w:rsidR="00E57425" w:rsidRPr="00E57425">
                              <w:t>IBM PC</w:t>
                            </w:r>
                            <w:ins w:id="121" w:author="Vita Astora" w:date="2021-02-01T20:00:00Z">
                              <w:r w:rsidR="00E51C56">
                                <w:t xml:space="preserve"> </w:t>
                              </w:r>
                            </w:ins>
                            <w:r w:rsidR="00E57425" w:rsidRPr="00E57425">
                              <w:t>声卡的游戏。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0FF6" id="文本框 17" o:spid="_x0000_s1028" type="#_x0000_t202" style="position:absolute;left:0;text-align:left;margin-left:431.35pt;margin-top:5.55pt;width:55.95pt;height:14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" stroked="f">
                <v:textbox style="layout-flow:vertical-ideographic" inset="0,0,0,0">
                  <w:txbxContent>
                    <w:p w14:paraId="7D9A1A5B" w14:textId="626536C4" w:rsidR="001E4CC3" w:rsidRPr="00202F99" w:rsidRDefault="001E4CC3" w:rsidP="00C94FD5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7728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E57425" w:rsidRPr="00E57425">
                        <w:t>1988</w:t>
                      </w:r>
                      <w:ins w:id="122" w:author="Vita Astora" w:date="2021-02-01T20:00:00Z">
                        <w:r w:rsidR="00E51C56">
                          <w:t xml:space="preserve"> </w:t>
                        </w:r>
                      </w:ins>
                      <w:r w:rsidR="00E57425" w:rsidRPr="00E57425">
                        <w:t>年的</w:t>
                      </w:r>
                      <w:ins w:id="123" w:author="Vita Astora" w:date="2021-02-01T20:00:00Z">
                        <w:r w:rsidR="00E51C56">
                          <w:rPr>
                            <w:rFonts w:hint="eastAsia"/>
                          </w:rPr>
                          <w:t xml:space="preserve"> </w:t>
                        </w:r>
                      </w:ins>
                      <w:r w:rsidR="00E57425" w:rsidRPr="00E57425">
                        <w:t>《国王密使</w:t>
                      </w:r>
                      <w:r w:rsidR="00E57425" w:rsidRPr="00E57425">
                        <w:t xml:space="preserve"> Ⅳ</w:t>
                      </w:r>
                      <w:r w:rsidR="00E57425" w:rsidRPr="00E57425">
                        <w:t>：萝塞拉的冒险（</w:t>
                      </w:r>
                      <w:r w:rsidR="00E57425" w:rsidRPr="00E57425">
                        <w:t>King's Quest IV: The Perils of Rosella</w:t>
                      </w:r>
                      <w:r w:rsidR="00E57425" w:rsidRPr="00E57425">
                        <w:t>）》</w:t>
                      </w:r>
                      <w:ins w:id="124" w:author="Vita Astora" w:date="2021-02-01T20:00:00Z">
                        <w:r w:rsidR="00E51C56">
                          <w:rPr>
                            <w:rFonts w:hint="eastAsia"/>
                          </w:rPr>
                          <w:t xml:space="preserve"> </w:t>
                        </w:r>
                      </w:ins>
                      <w:r w:rsidR="00E57425" w:rsidRPr="00E57425">
                        <w:t>是第一款支持</w:t>
                      </w:r>
                      <w:ins w:id="125" w:author="Vita Astora" w:date="2021-02-01T20:00:00Z">
                        <w:r w:rsidR="00E51C56">
                          <w:rPr>
                            <w:rFonts w:hint="eastAsia"/>
                          </w:rPr>
                          <w:t xml:space="preserve"> </w:t>
                        </w:r>
                      </w:ins>
                      <w:r w:rsidR="00E57425" w:rsidRPr="00E57425">
                        <w:t>IBM PC</w:t>
                      </w:r>
                      <w:ins w:id="126" w:author="Vita Astora" w:date="2021-02-01T20:00:00Z">
                        <w:r w:rsidR="00E51C56">
                          <w:t xml:space="preserve"> </w:t>
                        </w:r>
                      </w:ins>
                      <w:r w:rsidR="00E57425" w:rsidRPr="00E57425">
                        <w:t>声卡的游戏。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425">
        <w:rPr>
          <w:rFonts w:ascii="Times New Roman" w:eastAsia="微软雅黑" w:hAnsi="Times New Roman" w:hint="eastAsia"/>
          <w:b/>
          <w:bCs/>
        </w:rPr>
        <w:t>声卡</w:t>
      </w:r>
      <w:r w:rsidR="0032626C" w:rsidRPr="008678D1">
        <w:rPr>
          <w:rFonts w:ascii="Times New Roman" w:eastAsia="微软雅黑" w:hAnsi="Times New Roman" w:hint="eastAsia"/>
          <w:b/>
          <w:bCs/>
        </w:rPr>
        <w:t>：</w:t>
      </w:r>
      <w:r w:rsidR="00E57425" w:rsidRPr="00E57425">
        <w:rPr>
          <w:rFonts w:ascii="Times New Roman" w:eastAsia="微软雅黑" w:hAnsi="Times New Roman" w:hint="eastAsia"/>
        </w:rPr>
        <w:t>早期的计算机</w:t>
      </w:r>
      <w:ins w:id="127" w:author="Vita Astora" w:date="2021-02-01T19:58:00Z">
        <w:r w:rsidR="00E51C56">
          <w:rPr>
            <w:rFonts w:ascii="Times New Roman" w:eastAsia="微软雅黑" w:hAnsi="Times New Roman" w:hint="eastAsia"/>
          </w:rPr>
          <w:t>最多</w:t>
        </w:r>
      </w:ins>
      <w:r w:rsidR="00E57425" w:rsidRPr="00E57425">
        <w:rPr>
          <w:rFonts w:ascii="Times New Roman" w:eastAsia="微软雅黑" w:hAnsi="Times New Roman" w:hint="eastAsia"/>
        </w:rPr>
        <w:t>只能发出零星的“哔哔”声</w:t>
      </w:r>
      <w:ins w:id="128" w:author="Vita Astora" w:date="2021-02-01T19:58:00Z">
        <w:r w:rsidR="00E51C56">
          <w:rPr>
            <w:rFonts w:ascii="Times New Roman" w:eastAsia="微软雅黑" w:hAnsi="Times New Roman" w:hint="eastAsia"/>
          </w:rPr>
          <w:t>。</w:t>
        </w:r>
      </w:ins>
      <w:del w:id="129" w:author="Vita Astora" w:date="2021-02-01T19:58:00Z">
        <w:r w:rsidR="00E57425" w:rsidRPr="00E57425" w:rsidDel="00E51C56">
          <w:rPr>
            <w:rFonts w:ascii="Times New Roman" w:eastAsia="微软雅黑" w:hAnsi="Times New Roman" w:hint="eastAsia"/>
          </w:rPr>
          <w:delText>，</w:delText>
        </w:r>
      </w:del>
      <w:r w:rsidR="00E57425" w:rsidRPr="00E57425">
        <w:rPr>
          <w:rFonts w:ascii="Times New Roman" w:eastAsia="微软雅黑" w:hAnsi="Times New Roman" w:hint="eastAsia"/>
        </w:rPr>
        <w:t>专用声卡的设计初衷只是为了服务</w:t>
      </w:r>
      <w:ins w:id="130" w:author="Vita Astora" w:date="2021-02-01T19:59:00Z">
        <w:r w:rsidR="00E51C56">
          <w:rPr>
            <w:rFonts w:ascii="Times New Roman" w:eastAsia="微软雅黑" w:hAnsi="Times New Roman" w:hint="eastAsia"/>
          </w:rPr>
          <w:t>专业</w:t>
        </w:r>
      </w:ins>
      <w:r w:rsidR="00E57425" w:rsidRPr="00E57425">
        <w:rPr>
          <w:rFonts w:ascii="Times New Roman" w:eastAsia="微软雅黑" w:hAnsi="Times New Roman" w:hint="eastAsia"/>
        </w:rPr>
        <w:t>音乐家，后来</w:t>
      </w:r>
      <w:ins w:id="131" w:author="Vita Astora" w:date="2021-02-01T19:59:00Z">
        <w:r w:rsidR="00E51C56">
          <w:rPr>
            <w:rFonts w:ascii="Times New Roman" w:eastAsia="微软雅黑" w:hAnsi="Times New Roman" w:hint="eastAsia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Amiga</w:t>
      </w:r>
      <w:ins w:id="132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与</w:t>
      </w:r>
      <w:ins w:id="133" w:author="Vita Astora" w:date="2021-02-01T19:59:00Z">
        <w:r w:rsidR="00E51C56">
          <w:rPr>
            <w:rFonts w:ascii="Times New Roman" w:eastAsia="微软雅黑" w:hAnsi="Times New Roman" w:hint="eastAsia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Atari ST</w:t>
      </w:r>
      <w:ins w:id="134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等新机型开始提供内置音频芯片。</w:t>
      </w:r>
      <w:r w:rsidR="00E57425" w:rsidRPr="00E57425">
        <w:rPr>
          <w:rFonts w:ascii="Times New Roman" w:eastAsia="微软雅黑" w:hAnsi="Times New Roman"/>
        </w:rPr>
        <w:t>IBM/PC</w:t>
      </w:r>
      <w:ins w:id="135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兼容机在这一方面一直有所落后，直到</w:t>
      </w:r>
      <w:ins w:id="136" w:author="Vita Astora" w:date="2021-02-01T19:59:00Z">
        <w:r w:rsidR="00E51C56">
          <w:rPr>
            <w:rFonts w:ascii="Times New Roman" w:eastAsia="微软雅黑" w:hAnsi="Times New Roman" w:hint="eastAsia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1978</w:t>
      </w:r>
      <w:ins w:id="137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年</w:t>
      </w:r>
      <w:r w:rsidR="00E57425" w:rsidRPr="00E57425">
        <w:rPr>
          <w:rFonts w:ascii="Times New Roman" w:eastAsia="微软雅黑" w:hAnsi="Times New Roman"/>
        </w:rPr>
        <w:t>,</w:t>
      </w:r>
      <w:r w:rsidR="00E57425" w:rsidRPr="00E57425">
        <w:rPr>
          <w:rFonts w:ascii="Times New Roman" w:eastAsia="微软雅黑" w:hAnsi="Times New Roman"/>
        </w:rPr>
        <w:t>随着</w:t>
      </w:r>
      <w:ins w:id="138" w:author="Vita Astora" w:date="2021-02-01T19:59:00Z">
        <w:r w:rsidR="00E51C56">
          <w:rPr>
            <w:rFonts w:ascii="Times New Roman" w:eastAsia="微软雅黑" w:hAnsi="Times New Roman" w:hint="eastAsia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Adlib</w:t>
      </w:r>
      <w:ins w:id="139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声卡</w:t>
      </w:r>
      <w:ins w:id="140" w:author="Vita Astora" w:date="2021-02-01T19:59:00Z">
        <w:r w:rsidR="00E51C56">
          <w:rPr>
            <w:rFonts w:ascii="Times New Roman" w:eastAsia="微软雅黑" w:hAnsi="Times New Roman" w:hint="eastAsia"/>
          </w:rPr>
          <w:t>、</w:t>
        </w:r>
        <w:r w:rsidR="00E51C56">
          <w:rPr>
            <w:rFonts w:ascii="Times New Roman" w:eastAsia="微软雅黑" w:hAnsi="Times New Roman" w:hint="eastAsia"/>
          </w:rPr>
          <w:t xml:space="preserve"> </w:t>
        </w:r>
      </w:ins>
      <w:del w:id="141" w:author="Vita Astora" w:date="2021-02-01T19:59:00Z">
        <w:r w:rsidR="00E57425" w:rsidRPr="00E57425" w:rsidDel="00E51C56">
          <w:rPr>
            <w:rFonts w:ascii="Times New Roman" w:eastAsia="微软雅黑" w:hAnsi="Times New Roman"/>
          </w:rPr>
          <w:delText>，</w:delText>
        </w:r>
      </w:del>
      <w:r w:rsidR="00E57425" w:rsidRPr="00E57425">
        <w:rPr>
          <w:rFonts w:ascii="Times New Roman" w:eastAsia="微软雅黑" w:hAnsi="Times New Roman"/>
        </w:rPr>
        <w:t>Sound Blaster</w:t>
      </w:r>
      <w:ins w:id="142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声卡</w:t>
      </w:r>
      <w:ins w:id="143" w:author="Vita Astora" w:date="2021-02-01T19:59:00Z">
        <w:r w:rsidR="00E51C56">
          <w:rPr>
            <w:rFonts w:ascii="Times New Roman" w:eastAsia="微软雅黑" w:hAnsi="Times New Roman" w:hint="eastAsia"/>
          </w:rPr>
          <w:t>、</w:t>
        </w:r>
        <w:r w:rsidR="00E51C56">
          <w:rPr>
            <w:rFonts w:ascii="Times New Roman" w:eastAsia="微软雅黑" w:hAnsi="Times New Roman" w:hint="eastAsia"/>
          </w:rPr>
          <w:t xml:space="preserve"> </w:t>
        </w:r>
      </w:ins>
      <w:del w:id="144" w:author="Vita Astora" w:date="2021-02-01T19:59:00Z">
        <w:r w:rsidR="00E57425" w:rsidRPr="00E57425" w:rsidDel="00E51C56">
          <w:rPr>
            <w:rFonts w:ascii="Times New Roman" w:eastAsia="微软雅黑" w:hAnsi="Times New Roman"/>
          </w:rPr>
          <w:delText>，</w:delText>
        </w:r>
      </w:del>
      <w:r w:rsidR="00E57425" w:rsidRPr="00E57425">
        <w:rPr>
          <w:rFonts w:ascii="Times New Roman" w:eastAsia="微软雅黑" w:hAnsi="Times New Roman"/>
        </w:rPr>
        <w:t>Roland MT-32</w:t>
      </w:r>
      <w:ins w:id="145" w:author="Vita Astora" w:date="2021-02-01T19:59:00Z">
        <w:r w:rsidR="00E51C56">
          <w:rPr>
            <w:rFonts w:ascii="Times New Roman" w:eastAsia="微软雅黑" w:hAnsi="Times New Roman"/>
          </w:rPr>
          <w:t xml:space="preserve"> </w:t>
        </w:r>
      </w:ins>
      <w:r w:rsidR="00E57425" w:rsidRPr="00E57425">
        <w:rPr>
          <w:rFonts w:ascii="Times New Roman" w:eastAsia="微软雅黑" w:hAnsi="Times New Roman"/>
        </w:rPr>
        <w:t>的声卡等相继问世，情况才有所改观。声卡过去一直是极具竞争力的业务，直到</w:t>
      </w:r>
      <w:r w:rsidR="00E57425" w:rsidRPr="00E57425">
        <w:rPr>
          <w:rFonts w:ascii="Times New Roman" w:eastAsia="微软雅黑" w:hAnsi="Times New Roman"/>
        </w:rPr>
        <w:t>90</w:t>
      </w:r>
      <w:r w:rsidR="00E57425" w:rsidRPr="00E57425">
        <w:rPr>
          <w:rFonts w:ascii="Times New Roman" w:eastAsia="微软雅黑" w:hAnsi="Times New Roman"/>
        </w:rPr>
        <w:t>年代中期</w:t>
      </w:r>
      <w:ins w:id="146" w:author="Vita Astora" w:date="2021-02-01T20:00:00Z">
        <w:r w:rsidR="00E51C56">
          <w:rPr>
            <w:rFonts w:ascii="Times New Roman" w:eastAsia="微软雅黑" w:hAnsi="Times New Roman" w:hint="eastAsia"/>
          </w:rPr>
          <w:t>才逐渐被</w:t>
        </w:r>
      </w:ins>
      <w:del w:id="147" w:author="Vita Astora" w:date="2021-02-01T19:59:00Z">
        <w:r w:rsidR="00E57425" w:rsidRPr="00E57425" w:rsidDel="00E51C56">
          <w:rPr>
            <w:rFonts w:ascii="Times New Roman" w:eastAsia="微软雅黑" w:hAnsi="Times New Roman"/>
          </w:rPr>
          <w:delText>，开始由</w:delText>
        </w:r>
      </w:del>
      <w:r w:rsidR="00E57425" w:rsidRPr="00E57425">
        <w:rPr>
          <w:rFonts w:ascii="Times New Roman" w:eastAsia="微软雅黑" w:hAnsi="Times New Roman"/>
        </w:rPr>
        <w:t>内置音频芯片所</w:t>
      </w:r>
      <w:ins w:id="148" w:author="Vita Astora" w:date="2021-02-01T20:00:00Z">
        <w:r w:rsidR="00E51C56">
          <w:rPr>
            <w:rFonts w:ascii="Times New Roman" w:eastAsia="微软雅黑" w:hAnsi="Times New Roman" w:hint="eastAsia"/>
          </w:rPr>
          <w:t>取代</w:t>
        </w:r>
      </w:ins>
      <w:del w:id="149" w:author="Vita Astora" w:date="2021-02-01T20:00:00Z">
        <w:r w:rsidR="00E57425" w:rsidRPr="00E57425" w:rsidDel="00E51C56">
          <w:rPr>
            <w:rFonts w:ascii="Times New Roman" w:eastAsia="微软雅黑" w:hAnsi="Times New Roman"/>
          </w:rPr>
          <w:delText>淘汰</w:delText>
        </w:r>
      </w:del>
      <w:r w:rsidR="00E57425" w:rsidRPr="00E57425">
        <w:rPr>
          <w:rFonts w:ascii="Times New Roman" w:eastAsia="微软雅黑" w:hAnsi="Times New Roman"/>
        </w:rPr>
        <w:t>。</w:t>
      </w:r>
      <w:r w:rsidR="00247055">
        <w:pict w14:anchorId="4D92F61F">
          <v:rect id="_x0000_i1029" style="width:487.3pt;height:1pt" o:hrstd="t" o:hrnoshade="t" o:hr="t" fillcolor="#cfcdcd [2894]" stroked="f"/>
        </w:pict>
      </w:r>
    </w:p>
    <w:p w14:paraId="5E46BFFC" w14:textId="77777777" w:rsidR="00646B5E" w:rsidRDefault="00646B5E" w:rsidP="00646B5E">
      <w:pPr>
        <w:rPr>
          <w:rFonts w:ascii="Times New Roman" w:eastAsia="微软雅黑" w:hAnsi="Times New Roman"/>
        </w:rPr>
      </w:pPr>
    </w:p>
    <w:p w14:paraId="5A1BD672" w14:textId="77777777" w:rsidR="00646B5E" w:rsidRDefault="00646B5E" w:rsidP="00C94FD5">
      <w:pPr>
        <w:rPr>
          <w:rFonts w:ascii="Times New Roman" w:eastAsia="微软雅黑" w:hAnsi="Times New Roman"/>
        </w:rPr>
      </w:pPr>
    </w:p>
    <w:p w14:paraId="5C97304D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3698F94D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22C7E1FC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39FF9182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25A6FFF1" w14:textId="77777777" w:rsidR="0014303F" w:rsidRDefault="0014303F" w:rsidP="00C94FD5">
      <w:pPr>
        <w:rPr>
          <w:rFonts w:ascii="Times New Roman" w:eastAsia="微软雅黑" w:hAnsi="Times New Roman"/>
        </w:rPr>
      </w:pPr>
    </w:p>
    <w:p w14:paraId="74BD602B" w14:textId="1C7DEAD7" w:rsidR="0014303F" w:rsidRDefault="0014303F" w:rsidP="00C94FD5">
      <w:pPr>
        <w:rPr>
          <w:rFonts w:ascii="Times New Roman" w:eastAsia="微软雅黑" w:hAnsi="Times New Roman"/>
        </w:rPr>
        <w:sectPr w:rsidR="0014303F" w:rsidSect="00BD4003"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C81777F" w14:textId="40AB8E66" w:rsidR="007A2F5C" w:rsidRPr="00C94FD5" w:rsidRDefault="007A2F5C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 w:rsidR="008E3527"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E57425">
        <w:rPr>
          <w:rFonts w:ascii="Times New Roman" w:eastAsia="微软雅黑" w:hAnsi="Times New Roman"/>
          <w:b/>
          <w:bCs/>
          <w:color w:val="06661D"/>
        </w:rPr>
        <w:t>5</w:t>
      </w:r>
      <w:r w:rsidR="008E3527"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68C2FE8A" w14:textId="5657A25A" w:rsidR="008B31A9" w:rsidRDefault="00646B5E" w:rsidP="00C94FD5">
      <w:pPr>
        <w:rPr>
          <w:ins w:id="150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44C9F7E6" wp14:editId="7C180E5F">
            <wp:extent cx="958485" cy="7273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85" cy="7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430A" w14:textId="77777777" w:rsidR="00DA66B8" w:rsidRPr="008678D1" w:rsidRDefault="00DA66B8" w:rsidP="00C94FD5">
      <w:pPr>
        <w:rPr>
          <w:rFonts w:ascii="Times New Roman" w:eastAsia="微软雅黑" w:hAnsi="Times New Roman" w:hint="eastAsia"/>
        </w:rPr>
      </w:pPr>
    </w:p>
    <w:p w14:paraId="14738B24" w14:textId="7F27BB5A" w:rsidR="00E57425" w:rsidRPr="00056463" w:rsidRDefault="00E57425" w:rsidP="00E57425">
      <w:pPr>
        <w:rPr>
          <w:rFonts w:ascii="微软雅黑" w:eastAsia="微软雅黑" w:hAnsi="微软雅黑"/>
          <w:shd w:val="clear" w:color="auto" w:fill="FFFFFF"/>
        </w:rPr>
      </w:pP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康懋达</w:t>
      </w:r>
      <w:ins w:id="151" w:author="Vita Astora" w:date="2021-02-01T20:02:00Z">
        <w:r w:rsidR="00E51C56">
          <w:rPr>
            <w:rFonts w:ascii="微软雅黑" w:eastAsia="微软雅黑" w:hAnsi="微软雅黑" w:hint="eastAsia"/>
            <w:b/>
            <w:bCs/>
            <w:shd w:val="clear" w:color="auto" w:fill="FFFFFF"/>
          </w:rPr>
          <w:t xml:space="preserve"> </w:t>
        </w:r>
      </w:ins>
      <w:r w:rsidRPr="0014303F">
        <w:rPr>
          <w:rFonts w:ascii="Times New Roman" w:hAnsi="Times New Roman"/>
          <w:b/>
          <w:bCs/>
          <w:shd w:val="clear" w:color="auto" w:fill="FFFFFF"/>
        </w:rPr>
        <w:t>Amiga</w:t>
      </w:r>
      <w:ins w:id="152" w:author="Vita Astora" w:date="2021-02-01T20:02:00Z">
        <w:r w:rsidR="00E51C56">
          <w:rPr>
            <w:rFonts w:ascii="Times New Roman" w:hAnsi="Times New Roman"/>
            <w:b/>
            <w:bCs/>
            <w:shd w:val="clear" w:color="auto" w:fill="FFFFFF"/>
          </w:rPr>
          <w:t xml:space="preserve"> </w:t>
        </w:r>
      </w:ins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系列</w:t>
      </w:r>
      <w:r w:rsidRPr="00056463">
        <w:rPr>
          <w:rFonts w:ascii="微软雅黑" w:eastAsia="微软雅黑" w:hAnsi="微软雅黑" w:hint="eastAsia"/>
          <w:shd w:val="clear" w:color="auto" w:fill="FFFFFF"/>
        </w:rPr>
        <w:t>的开山之作是</w:t>
      </w:r>
      <w:ins w:id="153" w:author="Vita Astora" w:date="2021-02-01T20:02:00Z">
        <w:r w:rsidR="00E51C56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>
        <w:rPr>
          <w:rFonts w:ascii="Times New Roman" w:hAnsi="Times New Roman"/>
          <w:shd w:val="clear" w:color="auto" w:fill="FFFFFF"/>
        </w:rPr>
        <w:t>Amiga 1000</w:t>
      </w:r>
      <w:r>
        <w:rPr>
          <w:rFonts w:ascii="宋体" w:hAnsi="宋体" w:hint="eastAsia"/>
          <w:shd w:val="clear" w:color="auto" w:fill="FFFFFF"/>
        </w:rPr>
        <w:t>，</w:t>
      </w:r>
      <w:r w:rsidRPr="00056463">
        <w:rPr>
          <w:rFonts w:ascii="微软雅黑" w:eastAsia="微软雅黑" w:hAnsi="微软雅黑" w:hint="eastAsia"/>
          <w:shd w:val="clear" w:color="auto" w:fill="FFFFFF"/>
        </w:rPr>
        <w:t>这台家用电脑便携方便，</w:t>
      </w:r>
      <w:ins w:id="154" w:author="Vita Astora" w:date="2021-02-01T20:02:00Z">
        <w:r w:rsidR="00E51C56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>
        <w:rPr>
          <w:rFonts w:ascii="Times New Roman" w:hAnsi="Times New Roman"/>
          <w:shd w:val="clear" w:color="auto" w:fill="FFFFFF"/>
        </w:rPr>
        <w:t>CPU</w:t>
      </w:r>
      <w:ins w:id="155" w:author="Vita Astora" w:date="2021-02-01T20:02:00Z">
        <w:r w:rsidR="00E51C56">
          <w:rPr>
            <w:rFonts w:ascii="Times New Roman" w:hAnsi="Times New Roman"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、显卡与声卡在当时堪称顶尖水准。</w:t>
      </w:r>
    </w:p>
    <w:p w14:paraId="245A11AB" w14:textId="77777777" w:rsidR="008B31A9" w:rsidRPr="00E51C56" w:rsidRDefault="008B31A9">
      <w:pPr>
        <w:ind w:firstLineChars="200" w:firstLine="420"/>
        <w:rPr>
          <w:rFonts w:ascii="Times New Roman" w:eastAsia="微软雅黑" w:hAnsi="Times New Roman"/>
          <w:rPrChange w:id="156" w:author="Vita Astora" w:date="2021-02-01T20:02:00Z">
            <w:rPr>
              <w:rFonts w:ascii="Times New Roman" w:eastAsia="微软雅黑" w:hAnsi="Times New Roman"/>
            </w:rPr>
          </w:rPrChange>
        </w:rPr>
      </w:pPr>
    </w:p>
    <w:p w14:paraId="4CF2F0E3" w14:textId="77777777" w:rsidR="006673D2" w:rsidRDefault="006673D2" w:rsidP="006673D2">
      <w:pPr>
        <w:rPr>
          <w:rFonts w:ascii="Times New Roman" w:eastAsia="微软雅黑" w:hAnsi="Times New Roman"/>
        </w:rPr>
      </w:pPr>
    </w:p>
    <w:p w14:paraId="2DEC02E0" w14:textId="3AA4C980" w:rsidR="008B31A9" w:rsidRDefault="006673D2" w:rsidP="00C94FD5">
      <w:pPr>
        <w:rPr>
          <w:ins w:id="157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2E4E85B" wp14:editId="0E8571C8">
            <wp:extent cx="1832654" cy="12466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54" cy="12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F882" w14:textId="77777777" w:rsidR="00DA66B8" w:rsidRPr="008678D1" w:rsidRDefault="00DA66B8" w:rsidP="00C94FD5">
      <w:pPr>
        <w:rPr>
          <w:rFonts w:ascii="Times New Roman" w:eastAsia="微软雅黑" w:hAnsi="Times New Roman" w:hint="eastAsia"/>
        </w:rPr>
      </w:pPr>
    </w:p>
    <w:p w14:paraId="7B16632C" w14:textId="6CF86642" w:rsidR="005C22D8" w:rsidRDefault="005C22D8" w:rsidP="005C22D8">
      <w:pPr>
        <w:rPr>
          <w:rFonts w:ascii="宋体" w:hAnsi="宋体"/>
          <w:shd w:val="clear" w:color="auto" w:fill="FFFFFF"/>
        </w:rPr>
      </w:pPr>
      <w:r w:rsidRPr="0014303F">
        <w:rPr>
          <w:rFonts w:ascii="Times New Roman" w:hAnsi="Times New Roman"/>
          <w:b/>
          <w:bCs/>
          <w:shd w:val="clear" w:color="auto" w:fill="FFFFFF"/>
        </w:rPr>
        <w:t>Atari ST</w:t>
      </w:r>
      <w:ins w:id="158" w:author="Vita Astora" w:date="2021-02-01T20:02:00Z">
        <w:r w:rsidR="00E51C56">
          <w:rPr>
            <w:rFonts w:ascii="Times New Roman" w:hAnsi="Times New Roman"/>
            <w:b/>
            <w:bCs/>
            <w:shd w:val="clear" w:color="auto" w:fill="FFFFFF"/>
          </w:rPr>
          <w:t xml:space="preserve"> </w:t>
        </w:r>
      </w:ins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系列</w:t>
      </w:r>
      <w:r w:rsidRPr="00056463">
        <w:rPr>
          <w:rFonts w:ascii="微软雅黑" w:eastAsia="微软雅黑" w:hAnsi="微软雅黑" w:hint="eastAsia"/>
          <w:shd w:val="clear" w:color="auto" w:fill="FFFFFF"/>
        </w:rPr>
        <w:t>问世，如果买不起</w:t>
      </w:r>
      <w:r>
        <w:rPr>
          <w:rFonts w:ascii="Times New Roman" w:hAnsi="Times New Roman"/>
          <w:shd w:val="clear" w:color="auto" w:fill="FFFFFF"/>
        </w:rPr>
        <w:t>Amiga</w:t>
      </w:r>
      <w:r>
        <w:rPr>
          <w:rFonts w:ascii="宋体" w:hAnsi="宋体" w:hint="eastAsia"/>
          <w:shd w:val="clear" w:color="auto" w:fill="FFFFFF"/>
        </w:rPr>
        <w:t>，</w:t>
      </w:r>
      <w:r w:rsidRPr="00056463">
        <w:rPr>
          <w:rFonts w:ascii="微软雅黑" w:eastAsia="微软雅黑" w:hAnsi="微软雅黑" w:hint="eastAsia"/>
          <w:shd w:val="clear" w:color="auto" w:fill="FFFFFF"/>
        </w:rPr>
        <w:t>那</w:t>
      </w:r>
      <w:ins w:id="159" w:author="Vita Astora" w:date="2021-02-01T20:03:00Z">
        <w:r w:rsidR="00E51C56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>
        <w:rPr>
          <w:rFonts w:ascii="Times New Roman" w:hAnsi="Times New Roman"/>
          <w:shd w:val="clear" w:color="auto" w:fill="FFFFFF"/>
        </w:rPr>
        <w:t>Atari ST</w:t>
      </w:r>
      <w:ins w:id="160" w:author="Vita Astora" w:date="2021-02-01T20:03:00Z">
        <w:r w:rsidR="00E51C56">
          <w:rPr>
            <w:rFonts w:ascii="Times New Roman" w:hAnsi="Times New Roman"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就是消费者的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不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二之选，这也是首个</w:t>
      </w:r>
      <w:del w:id="161" w:author="Vita Astora" w:date="2021-02-01T20:03:00Z">
        <w:r w:rsidRPr="00056463" w:rsidDel="00E51C56">
          <w:rPr>
            <w:rFonts w:ascii="微软雅黑" w:eastAsia="微软雅黑" w:hAnsi="微软雅黑" w:hint="eastAsia"/>
            <w:shd w:val="clear" w:color="auto" w:fill="FFFFFF"/>
          </w:rPr>
          <w:delText>装</w:delText>
        </w:r>
      </w:del>
      <w:r w:rsidRPr="00056463">
        <w:rPr>
          <w:rFonts w:ascii="微软雅黑" w:eastAsia="微软雅黑" w:hAnsi="微软雅黑" w:hint="eastAsia"/>
          <w:shd w:val="clear" w:color="auto" w:fill="FFFFFF"/>
        </w:rPr>
        <w:t>配有彩色图形用户界面的计算机系列。其自带的</w:t>
      </w:r>
      <w:ins w:id="162" w:author="Vita Astora" w:date="2021-02-01T20:03:00Z">
        <w:r w:rsidR="00E51C56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 w:rsidRPr="00056463">
        <w:rPr>
          <w:rFonts w:ascii="Times New Roman" w:eastAsia="微软雅黑" w:hAnsi="Times New Roman" w:cs="Times New Roman"/>
          <w:shd w:val="clear" w:color="auto" w:fill="FFFFFF"/>
        </w:rPr>
        <w:t>MIDI</w:t>
      </w:r>
      <w:ins w:id="163" w:author="Vita Astora" w:date="2021-02-01T20:03:00Z">
        <w:r w:rsidR="00E51C56">
          <w:rPr>
            <w:rFonts w:ascii="Times New Roman" w:eastAsia="微软雅黑" w:hAnsi="Times New Roman" w:cs="Times New Roman"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端口深受音乐家</w:t>
      </w:r>
      <w:ins w:id="164" w:author="Vita Astora" w:date="2021-02-01T20:03:00Z">
        <w:r w:rsidR="00E51C56">
          <w:rPr>
            <w:rFonts w:ascii="微软雅黑" w:eastAsia="微软雅黑" w:hAnsi="微软雅黑" w:hint="eastAsia"/>
            <w:shd w:val="clear" w:color="auto" w:fill="FFFFFF"/>
          </w:rPr>
          <w:t>青睐</w:t>
        </w:r>
      </w:ins>
      <w:del w:id="165" w:author="Vita Astora" w:date="2021-02-01T20:03:00Z">
        <w:r w:rsidDel="00E51C56">
          <w:rPr>
            <w:rFonts w:ascii="宋体" w:hAnsi="宋体" w:hint="eastAsia"/>
            <w:shd w:val="clear" w:color="auto" w:fill="FFFFFF"/>
          </w:rPr>
          <w:delText>青睐</w:delText>
        </w:r>
      </w:del>
      <w:r>
        <w:rPr>
          <w:rFonts w:ascii="宋体" w:hAnsi="宋体" w:hint="eastAsia"/>
          <w:shd w:val="clear" w:color="auto" w:fill="FFFFFF"/>
        </w:rPr>
        <w:t>。</w:t>
      </w:r>
    </w:p>
    <w:p w14:paraId="1DA0E369" w14:textId="77777777" w:rsidR="006D212A" w:rsidRPr="008678D1" w:rsidRDefault="006D212A" w:rsidP="0032626C">
      <w:pPr>
        <w:ind w:firstLineChars="200" w:firstLine="420"/>
        <w:rPr>
          <w:rFonts w:ascii="Times New Roman" w:eastAsia="微软雅黑" w:hAnsi="Times New Roman"/>
        </w:rPr>
      </w:pPr>
    </w:p>
    <w:p w14:paraId="0C28B240" w14:textId="77777777" w:rsidR="00300232" w:rsidRDefault="00300232" w:rsidP="00300232">
      <w:pPr>
        <w:rPr>
          <w:rFonts w:ascii="Times New Roman" w:eastAsia="微软雅黑" w:hAnsi="Times New Roman"/>
        </w:rPr>
      </w:pPr>
    </w:p>
    <w:p w14:paraId="64AE30D3" w14:textId="108E5DEF" w:rsidR="008B31A9" w:rsidRDefault="00300232" w:rsidP="00C94FD5">
      <w:pPr>
        <w:rPr>
          <w:ins w:id="166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F6FF8A7" wp14:editId="793821B1">
            <wp:extent cx="1742198" cy="9364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98" cy="9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5325" w14:textId="77777777" w:rsidR="00DA66B8" w:rsidRPr="008678D1" w:rsidRDefault="00DA66B8" w:rsidP="00C94FD5">
      <w:pPr>
        <w:rPr>
          <w:rFonts w:ascii="Times New Roman" w:eastAsia="微软雅黑" w:hAnsi="Times New Roman" w:hint="eastAsia"/>
        </w:rPr>
      </w:pPr>
    </w:p>
    <w:p w14:paraId="3BCBBF94" w14:textId="33EBAE9D" w:rsidR="005C22D8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14303F">
        <w:rPr>
          <w:rFonts w:ascii="微软雅黑" w:eastAsia="微软雅黑" w:hAnsi="微软雅黑" w:hint="eastAsia"/>
          <w:b/>
          <w:bCs/>
          <w:shd w:val="clear" w:color="auto" w:fill="FFFFFF"/>
        </w:rPr>
        <w:t>任天堂娱乐系统</w:t>
      </w:r>
      <w:r w:rsidRPr="00056463">
        <w:rPr>
          <w:rFonts w:ascii="微软雅黑" w:eastAsia="微软雅黑" w:hAnsi="微软雅黑" w:hint="eastAsia"/>
          <w:shd w:val="clear" w:color="auto" w:fill="FFFFFF"/>
        </w:rPr>
        <w:t>漂洋过海来到美国，成为当时的文化热潮，让游戏主机行业重焕生机，销量超过六千万。</w:t>
      </w:r>
    </w:p>
    <w:p w14:paraId="73968BC8" w14:textId="717D742F" w:rsidR="00056463" w:rsidRDefault="00056463" w:rsidP="005C22D8">
      <w:pPr>
        <w:rPr>
          <w:rFonts w:ascii="微软雅黑" w:eastAsia="微软雅黑" w:hAnsi="微软雅黑"/>
          <w:shd w:val="clear" w:color="auto" w:fill="FFFFFF"/>
        </w:rPr>
      </w:pPr>
    </w:p>
    <w:p w14:paraId="4A85955D" w14:textId="19AE1854" w:rsidR="00E57425" w:rsidRPr="00C94FD5" w:rsidRDefault="00E57425" w:rsidP="00E5742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6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43405105" w14:textId="77777777" w:rsidR="00E57425" w:rsidRPr="008678D1" w:rsidRDefault="00E57425" w:rsidP="0032626C">
      <w:pPr>
        <w:ind w:firstLineChars="200" w:firstLine="420"/>
        <w:rPr>
          <w:rFonts w:ascii="Times New Roman" w:eastAsia="微软雅黑" w:hAnsi="Times New Roman"/>
        </w:rPr>
      </w:pPr>
    </w:p>
    <w:p w14:paraId="0D3135E1" w14:textId="33ECB4C2" w:rsidR="008620FA" w:rsidRPr="008678D1" w:rsidRDefault="008620FA" w:rsidP="0032626C">
      <w:pPr>
        <w:ind w:firstLineChars="200" w:firstLine="420"/>
        <w:rPr>
          <w:rFonts w:ascii="Times New Roman" w:eastAsia="微软雅黑" w:hAnsi="Times New Roman"/>
        </w:rPr>
      </w:pPr>
    </w:p>
    <w:p w14:paraId="2A3077DA" w14:textId="5E94783A" w:rsidR="008B31A9" w:rsidRDefault="00300232" w:rsidP="00C94FD5">
      <w:pPr>
        <w:rPr>
          <w:ins w:id="167" w:author="Vita Astora" w:date="2021-02-01T20:08:00Z"/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B9599EF" wp14:editId="1DC21978">
            <wp:extent cx="1251628" cy="963312"/>
            <wp:effectExtent l="0" t="0" r="571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28" cy="9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4395" w14:textId="77777777" w:rsidR="00DA66B8" w:rsidRPr="008678D1" w:rsidRDefault="00DA66B8" w:rsidP="00C94FD5">
      <w:pPr>
        <w:rPr>
          <w:rFonts w:ascii="Times New Roman" w:eastAsia="微软雅黑" w:hAnsi="Times New Roman" w:hint="eastAsia"/>
          <w:b/>
          <w:bCs/>
        </w:rPr>
      </w:pPr>
    </w:p>
    <w:p w14:paraId="76CD06CE" w14:textId="1E097E3F" w:rsidR="008E3527" w:rsidRPr="005C22D8" w:rsidRDefault="005C22D8" w:rsidP="008E3527">
      <w:pPr>
        <w:rPr>
          <w:rFonts w:ascii="Times New Roman" w:eastAsia="微软雅黑" w:hAnsi="Times New Roman"/>
          <w:color w:val="06661D"/>
        </w:rPr>
      </w:pPr>
      <w:r w:rsidRPr="0014303F">
        <w:rPr>
          <w:rFonts w:ascii="Times New Roman" w:eastAsia="微软雅黑" w:hAnsi="Times New Roman"/>
          <w:b/>
          <w:bCs/>
        </w:rPr>
        <w:t>Apple IIGS</w:t>
      </w:r>
      <w:ins w:id="168" w:author="Vita Astora" w:date="2021-02-01T20:07:00Z">
        <w:r w:rsidR="00DA66B8">
          <w:rPr>
            <w:rFonts w:ascii="Times New Roman" w:eastAsia="微软雅黑" w:hAnsi="Times New Roman"/>
            <w:b/>
            <w:bCs/>
          </w:rPr>
          <w:t xml:space="preserve"> </w:t>
        </w:r>
      </w:ins>
      <w:r w:rsidRPr="00056463">
        <w:rPr>
          <w:rFonts w:ascii="微软雅黑" w:eastAsia="微软雅黑" w:hAnsi="微软雅黑"/>
        </w:rPr>
        <w:t>发售。这是苹果公司准备拿来与</w:t>
      </w:r>
      <w:ins w:id="169" w:author="Vita Astora" w:date="2021-02-01T20:07:00Z">
        <w:r w:rsidR="00DA66B8">
          <w:rPr>
            <w:rFonts w:ascii="微软雅黑" w:eastAsia="微软雅黑" w:hAnsi="微软雅黑" w:hint="eastAsia"/>
          </w:rPr>
          <w:t xml:space="preserve"> </w:t>
        </w:r>
      </w:ins>
      <w:r w:rsidRPr="00056463">
        <w:rPr>
          <w:rFonts w:ascii="Times New Roman" w:eastAsia="微软雅黑" w:hAnsi="Times New Roman" w:cs="Times New Roman"/>
        </w:rPr>
        <w:t>Amiga</w:t>
      </w:r>
      <w:ins w:id="170" w:author="Vita Astora" w:date="2021-02-01T20:07:00Z">
        <w:r w:rsidR="00DA66B8">
          <w:rPr>
            <w:rFonts w:ascii="Times New Roman" w:eastAsia="微软雅黑" w:hAnsi="Times New Roman" w:cs="Times New Roman"/>
          </w:rPr>
          <w:t xml:space="preserve"> </w:t>
        </w:r>
      </w:ins>
      <w:r w:rsidRPr="00056463">
        <w:rPr>
          <w:rFonts w:ascii="微软雅黑" w:eastAsia="微软雅黑" w:hAnsi="微软雅黑"/>
        </w:rPr>
        <w:t>与</w:t>
      </w:r>
      <w:ins w:id="171" w:author="Vita Astora" w:date="2021-02-01T20:07:00Z">
        <w:r w:rsidR="00DA66B8">
          <w:rPr>
            <w:rFonts w:ascii="微软雅黑" w:eastAsia="微软雅黑" w:hAnsi="微软雅黑" w:hint="eastAsia"/>
          </w:rPr>
          <w:t xml:space="preserve"> </w:t>
        </w:r>
      </w:ins>
      <w:r w:rsidRPr="00056463">
        <w:rPr>
          <w:rFonts w:ascii="Times New Roman" w:eastAsia="微软雅黑" w:hAnsi="Times New Roman" w:cs="Times New Roman"/>
        </w:rPr>
        <w:t>Atari ST</w:t>
      </w:r>
      <w:ins w:id="172" w:author="Vita Astora" w:date="2021-02-01T20:07:00Z">
        <w:r w:rsidR="00DA66B8">
          <w:rPr>
            <w:rFonts w:ascii="Times New Roman" w:eastAsia="微软雅黑" w:hAnsi="Times New Roman" w:cs="Times New Roman"/>
          </w:rPr>
          <w:t xml:space="preserve"> </w:t>
        </w:r>
      </w:ins>
      <w:r w:rsidRPr="00056463">
        <w:rPr>
          <w:rFonts w:ascii="微软雅黑" w:eastAsia="微软雅黑" w:hAnsi="微软雅黑"/>
        </w:rPr>
        <w:t>竞争的</w:t>
      </w:r>
      <w:del w:id="173" w:author="Vita Astora" w:date="2021-02-01T20:07:00Z">
        <w:r w:rsidRPr="00056463" w:rsidDel="00DA66B8">
          <w:rPr>
            <w:rFonts w:ascii="微软雅黑" w:eastAsia="微软雅黑" w:hAnsi="微软雅黑"/>
          </w:rPr>
          <w:delText>拳头</w:delText>
        </w:r>
      </w:del>
      <w:r w:rsidRPr="00056463">
        <w:rPr>
          <w:rFonts w:ascii="微软雅黑" w:eastAsia="微软雅黑" w:hAnsi="微软雅黑"/>
        </w:rPr>
        <w:t>产品。</w:t>
      </w:r>
      <w:ins w:id="174" w:author="Vita Astora" w:date="2021-02-01T20:07:00Z">
        <w:r w:rsidR="00DA66B8">
          <w:rPr>
            <w:rFonts w:ascii="微软雅黑" w:eastAsia="微软雅黑" w:hAnsi="微软雅黑" w:hint="eastAsia"/>
          </w:rPr>
          <w:t>其</w:t>
        </w:r>
      </w:ins>
      <w:r w:rsidRPr="00056463">
        <w:rPr>
          <w:rFonts w:ascii="微软雅黑" w:eastAsia="微软雅黑" w:hAnsi="微软雅黑"/>
        </w:rPr>
        <w:t>价格更为友好，能运行</w:t>
      </w:r>
      <w:ins w:id="175" w:author="Vita Astora" w:date="2021-02-01T20:07:00Z">
        <w:r w:rsidR="00DA66B8">
          <w:rPr>
            <w:rFonts w:ascii="微软雅黑" w:eastAsia="微软雅黑" w:hAnsi="微软雅黑" w:hint="eastAsia"/>
          </w:rPr>
          <w:t xml:space="preserve"> </w:t>
        </w:r>
      </w:ins>
      <w:r w:rsidRPr="00056463">
        <w:rPr>
          <w:rFonts w:ascii="Times New Roman" w:eastAsia="微软雅黑" w:hAnsi="Times New Roman" w:cs="Times New Roman"/>
        </w:rPr>
        <w:t>Apple II</w:t>
      </w:r>
      <w:ins w:id="176" w:author="Vita Astora" w:date="2021-02-01T20:07:00Z">
        <w:r w:rsidR="00DA66B8">
          <w:rPr>
            <w:rFonts w:ascii="Times New Roman" w:eastAsia="微软雅黑" w:hAnsi="Times New Roman" w:cs="Times New Roman"/>
          </w:rPr>
          <w:t xml:space="preserve"> </w:t>
        </w:r>
      </w:ins>
      <w:r w:rsidRPr="00056463">
        <w:rPr>
          <w:rFonts w:ascii="微软雅黑" w:eastAsia="微软雅黑" w:hAnsi="微软雅黑"/>
        </w:rPr>
        <w:t>软件，但运行速度较慢，稍显落后。</w:t>
      </w:r>
    </w:p>
    <w:p w14:paraId="7FAD2C28" w14:textId="77777777" w:rsidR="008E3527" w:rsidRPr="008678D1" w:rsidRDefault="008E3527" w:rsidP="0032626C">
      <w:pPr>
        <w:ind w:firstLineChars="200" w:firstLine="420"/>
        <w:rPr>
          <w:rFonts w:ascii="Times New Roman" w:eastAsia="微软雅黑" w:hAnsi="Times New Roman"/>
        </w:rPr>
      </w:pPr>
    </w:p>
    <w:p w14:paraId="05780C67" w14:textId="69808915" w:rsidR="008B31A9" w:rsidRPr="008678D1" w:rsidRDefault="008B31A9" w:rsidP="0032626C">
      <w:pPr>
        <w:ind w:firstLineChars="200" w:firstLine="420"/>
        <w:rPr>
          <w:rFonts w:ascii="Times New Roman" w:eastAsia="微软雅黑" w:hAnsi="Times New Roman"/>
        </w:rPr>
      </w:pPr>
    </w:p>
    <w:p w14:paraId="44ED9E95" w14:textId="2DA0960F" w:rsidR="008B31A9" w:rsidRDefault="005A7514" w:rsidP="00C94FD5">
      <w:pPr>
        <w:rPr>
          <w:ins w:id="177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3288B66C" wp14:editId="55F26239">
            <wp:extent cx="1532288" cy="8429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88" cy="8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96EB" w14:textId="77777777" w:rsidR="00DA66B8" w:rsidRPr="008678D1" w:rsidRDefault="00DA66B8" w:rsidP="00C94FD5">
      <w:pPr>
        <w:rPr>
          <w:rFonts w:ascii="Times New Roman" w:eastAsia="微软雅黑" w:hAnsi="Times New Roman" w:hint="eastAsia"/>
        </w:rPr>
      </w:pPr>
    </w:p>
    <w:p w14:paraId="3A50A260" w14:textId="5D63CE53" w:rsidR="001B5FF9" w:rsidRDefault="005C22D8" w:rsidP="0032626C">
      <w:pPr>
        <w:ind w:firstLineChars="200" w:firstLine="420"/>
        <w:rPr>
          <w:rFonts w:ascii="Times New Roman" w:eastAsia="微软雅黑" w:hAnsi="Times New Roman"/>
        </w:rPr>
      </w:pPr>
      <w:proofErr w:type="gramStart"/>
      <w:r w:rsidRPr="0014303F">
        <w:rPr>
          <w:rFonts w:ascii="Times New Roman" w:eastAsia="微软雅黑" w:hAnsi="Times New Roman" w:hint="eastAsia"/>
          <w:b/>
          <w:bCs/>
        </w:rPr>
        <w:t>世</w:t>
      </w:r>
      <w:proofErr w:type="gramEnd"/>
      <w:r w:rsidRPr="0014303F">
        <w:rPr>
          <w:rFonts w:ascii="Times New Roman" w:eastAsia="微软雅黑" w:hAnsi="Times New Roman" w:hint="eastAsia"/>
          <w:b/>
          <w:bCs/>
        </w:rPr>
        <w:t>嘉四代</w:t>
      </w:r>
      <w:r w:rsidRPr="005C22D8">
        <w:rPr>
          <w:rFonts w:ascii="Times New Roman" w:eastAsia="微软雅黑" w:hAnsi="Times New Roman" w:hint="eastAsia"/>
        </w:rPr>
        <w:t>登陆西方市场。与任天堂相比，</w:t>
      </w:r>
      <w:proofErr w:type="gramStart"/>
      <w:r w:rsidRPr="005C22D8">
        <w:rPr>
          <w:rFonts w:ascii="Times New Roman" w:eastAsia="微软雅黑" w:hAnsi="Times New Roman" w:hint="eastAsia"/>
        </w:rPr>
        <w:t>世</w:t>
      </w:r>
      <w:proofErr w:type="gramEnd"/>
      <w:r w:rsidRPr="005C22D8">
        <w:rPr>
          <w:rFonts w:ascii="Times New Roman" w:eastAsia="微软雅黑" w:hAnsi="Times New Roman" w:hint="eastAsia"/>
        </w:rPr>
        <w:t>嘉在技术上更胜一筹，但游戏库较小</w:t>
      </w:r>
      <w:del w:id="178" w:author="Vita Astora" w:date="2021-02-01T20:06:00Z">
        <w:r w:rsidRPr="005C22D8" w:rsidDel="00DA66B8">
          <w:rPr>
            <w:rFonts w:ascii="Times New Roman" w:eastAsia="微软雅黑" w:hAnsi="Times New Roman" w:hint="eastAsia"/>
          </w:rPr>
          <w:delText>，所以在销量上不及任天堂</w:delText>
        </w:r>
      </w:del>
      <w:r w:rsidRPr="005C22D8">
        <w:rPr>
          <w:rFonts w:ascii="Times New Roman" w:eastAsia="微软雅黑" w:hAnsi="Times New Roman" w:hint="eastAsia"/>
        </w:rPr>
        <w:t>。当时</w:t>
      </w:r>
      <w:ins w:id="179" w:author="Vita Astora" w:date="2021-02-01T20:05:00Z">
        <w:r w:rsidR="00DA66B8">
          <w:rPr>
            <w:rFonts w:ascii="Times New Roman" w:eastAsia="微软雅黑" w:hAnsi="Times New Roman" w:hint="eastAsia"/>
          </w:rPr>
          <w:t>其</w:t>
        </w:r>
      </w:ins>
      <w:r w:rsidRPr="005C22D8">
        <w:rPr>
          <w:rFonts w:ascii="Times New Roman" w:eastAsia="微软雅黑" w:hAnsi="Times New Roman" w:hint="eastAsia"/>
        </w:rPr>
        <w:t>销量超过一千万，在欧洲和巴西备受追捧。</w:t>
      </w:r>
    </w:p>
    <w:p w14:paraId="231477BF" w14:textId="6342B067" w:rsidR="005C22D8" w:rsidRDefault="005C22D8" w:rsidP="0032626C">
      <w:pPr>
        <w:ind w:firstLineChars="200" w:firstLine="420"/>
        <w:rPr>
          <w:rFonts w:ascii="Times New Roman" w:eastAsia="微软雅黑" w:hAnsi="Times New Roman"/>
        </w:rPr>
      </w:pPr>
    </w:p>
    <w:p w14:paraId="10764D57" w14:textId="77777777" w:rsidR="005C22D8" w:rsidRPr="005C22D8" w:rsidRDefault="005C22D8" w:rsidP="0032626C">
      <w:pPr>
        <w:ind w:firstLineChars="200" w:firstLine="420"/>
        <w:rPr>
          <w:rFonts w:ascii="Times New Roman" w:eastAsia="微软雅黑" w:hAnsi="Times New Roman"/>
        </w:rPr>
      </w:pPr>
    </w:p>
    <w:p w14:paraId="0C669A1D" w14:textId="790F6433" w:rsidR="00655173" w:rsidRDefault="00655173" w:rsidP="00045D6A">
      <w:pPr>
        <w:rPr>
          <w:ins w:id="180" w:author="Vita Astora" w:date="2021-02-01T20:08:00Z"/>
        </w:rPr>
      </w:pPr>
      <w:r w:rsidRPr="008678D1">
        <w:rPr>
          <w:rFonts w:hint="eastAsia"/>
          <w:noProof/>
        </w:rPr>
        <w:drawing>
          <wp:inline distT="0" distB="0" distL="0" distR="0" wp14:anchorId="182D7A3E" wp14:editId="33EDA420">
            <wp:extent cx="1601600" cy="11233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E685" w14:textId="77777777" w:rsidR="00DA66B8" w:rsidRDefault="00DA66B8" w:rsidP="00045D6A">
      <w:pPr>
        <w:rPr>
          <w:rFonts w:hint="eastAsia"/>
        </w:rPr>
      </w:pPr>
    </w:p>
    <w:p w14:paraId="76B74535" w14:textId="54E0C47E" w:rsidR="005C22D8" w:rsidRDefault="005C22D8" w:rsidP="005C22D8"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《勇者斗恶龙》</w:t>
      </w:r>
      <w:r w:rsidRPr="005C22D8">
        <w:rPr>
          <w:rFonts w:ascii="Times New Roman" w:hAnsi="Times New Roman" w:cs="Times New Roman"/>
          <w:b/>
          <w:bCs/>
          <w:shd w:val="clear" w:color="auto" w:fill="FFFFFF"/>
        </w:rPr>
        <w:t>(Dragon Quest</w:t>
      </w:r>
      <w:r w:rsidRPr="005C22D8">
        <w:rPr>
          <w:rFonts w:ascii="Times New Roman" w:hAnsi="Times New Roman" w:cs="Times New Roman"/>
          <w:b/>
          <w:bCs/>
          <w:shd w:val="clear" w:color="auto" w:fill="FFFFFF"/>
        </w:rPr>
        <w:t>）</w:t>
      </w:r>
      <w:r w:rsidRPr="00056463">
        <w:rPr>
          <w:rFonts w:ascii="微软雅黑" w:eastAsia="微软雅黑" w:hAnsi="微软雅黑" w:hint="eastAsia"/>
          <w:shd w:val="clear" w:color="auto" w:fill="FFFFFF"/>
        </w:rPr>
        <w:t>在日本发售，运行平台为</w:t>
      </w:r>
      <w:ins w:id="181" w:author="Vita Astora" w:date="2021-02-01T20:07:00Z">
        <w:r w:rsidR="00DA66B8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 w:rsidRPr="00056463">
        <w:rPr>
          <w:rFonts w:ascii="Times New Roman" w:eastAsia="微软雅黑" w:hAnsi="Times New Roman" w:cs="Times New Roman"/>
          <w:shd w:val="clear" w:color="auto" w:fill="FFFFFF"/>
        </w:rPr>
        <w:t>FC</w:t>
      </w:r>
      <w:ins w:id="182" w:author="Vita Astora" w:date="2021-02-01T20:07:00Z">
        <w:r w:rsidR="00DA66B8">
          <w:rPr>
            <w:rFonts w:ascii="Times New Roman" w:eastAsia="微软雅黑" w:hAnsi="Times New Roman" w:cs="Times New Roman"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红白机。该游戏集《巫术》与《创世纪》之大成，糅合鸟山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明独特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的美术风格,奠定日式</w:t>
      </w:r>
      <w:ins w:id="183" w:author="Vita Astora" w:date="2021-02-01T20:08:00Z">
        <w:r w:rsidR="00DA66B8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 w:rsidRPr="00056463">
        <w:rPr>
          <w:rFonts w:ascii="Times New Roman" w:eastAsia="微软雅黑" w:hAnsi="Times New Roman" w:cs="Times New Roman"/>
          <w:shd w:val="clear" w:color="auto" w:fill="FFFFFF"/>
        </w:rPr>
        <w:t>RPG</w:t>
      </w:r>
      <w:ins w:id="184" w:author="Vita Astora" w:date="2021-02-01T20:08:00Z">
        <w:r w:rsidR="00DA66B8">
          <w:rPr>
            <w:rFonts w:ascii="Times New Roman" w:eastAsia="微软雅黑" w:hAnsi="Times New Roman" w:cs="Times New Roman"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游戏的主基调，销量超过两百万。</w:t>
      </w:r>
    </w:p>
    <w:p w14:paraId="2F81E946" w14:textId="14BBDC13" w:rsidR="001B5FF9" w:rsidRPr="008678D1" w:rsidRDefault="001B5FF9" w:rsidP="00C94FD5">
      <w:pPr>
        <w:rPr>
          <w:rFonts w:ascii="Times New Roman" w:eastAsia="微软雅黑" w:hAnsi="Times New Roman"/>
        </w:rPr>
      </w:pPr>
    </w:p>
    <w:p w14:paraId="3EADFA93" w14:textId="77777777" w:rsidR="008E3527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58049CDF" w14:textId="014C0A0D" w:rsidR="008E3527" w:rsidRPr="00C94FD5" w:rsidRDefault="008E3527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 w:rsidR="005C22D8">
        <w:rPr>
          <w:rFonts w:ascii="Times New Roman" w:eastAsia="微软雅黑" w:hAnsi="Times New Roman"/>
          <w:b/>
          <w:bCs/>
          <w:color w:val="06661D"/>
        </w:rPr>
        <w:t>7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0DA48EB1" w14:textId="06A490FD" w:rsidR="006C268A" w:rsidRPr="008678D1" w:rsidRDefault="006C268A" w:rsidP="0032626C">
      <w:pPr>
        <w:ind w:firstLineChars="200" w:firstLine="420"/>
        <w:rPr>
          <w:rFonts w:ascii="Times New Roman" w:eastAsia="微软雅黑" w:hAnsi="Times New Roman"/>
        </w:rPr>
      </w:pPr>
    </w:p>
    <w:p w14:paraId="7925DA08" w14:textId="762723C7" w:rsidR="00E52ED5" w:rsidRPr="008678D1" w:rsidRDefault="00E52ED5" w:rsidP="00C94FD5">
      <w:pPr>
        <w:rPr>
          <w:rFonts w:ascii="Times New Roman" w:eastAsia="微软雅黑" w:hAnsi="Times New Roman"/>
        </w:rPr>
      </w:pPr>
    </w:p>
    <w:p w14:paraId="747D6AEA" w14:textId="4A4C1F98" w:rsidR="00E52ED5" w:rsidRDefault="00E52ED5" w:rsidP="00C94FD5">
      <w:pPr>
        <w:rPr>
          <w:rFonts w:ascii="Times New Roman" w:eastAsia="微软雅黑" w:hAnsi="Times New Roman"/>
        </w:rPr>
      </w:pPr>
    </w:p>
    <w:p w14:paraId="6564E794" w14:textId="052F6F09" w:rsidR="00733FF6" w:rsidRDefault="00733FF6" w:rsidP="00C94FD5">
      <w:pPr>
        <w:rPr>
          <w:ins w:id="185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285C124A" wp14:editId="40EDD97F">
            <wp:extent cx="1049479" cy="123643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79" cy="12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6345" w14:textId="77777777" w:rsidR="00DA66B8" w:rsidRPr="008678D1" w:rsidRDefault="00DA66B8" w:rsidP="00C94FD5">
      <w:pPr>
        <w:rPr>
          <w:rFonts w:ascii="Times New Roman" w:eastAsia="微软雅黑" w:hAnsi="Times New Roman" w:hint="eastAsia"/>
        </w:rPr>
      </w:pPr>
    </w:p>
    <w:p w14:paraId="0469958F" w14:textId="5525FF1C" w:rsidR="00733FF6" w:rsidRDefault="005C22D8" w:rsidP="00733FF6">
      <w:pPr>
        <w:ind w:firstLineChars="200" w:firstLine="420"/>
        <w:rPr>
          <w:rFonts w:ascii="Times New Roman" w:eastAsia="微软雅黑" w:hAnsi="Times New Roman"/>
        </w:rPr>
      </w:pPr>
      <w:r w:rsidRPr="005C22D8">
        <w:rPr>
          <w:rFonts w:ascii="Times New Roman" w:eastAsia="微软雅黑" w:hAnsi="Times New Roman"/>
          <w:b/>
          <w:bCs/>
        </w:rPr>
        <w:t>IBM PS/2</w:t>
      </w:r>
      <w:ins w:id="186" w:author="Vita Astora" w:date="2021-02-01T20:08:00Z">
        <w:r w:rsidR="00DA66B8">
          <w:rPr>
            <w:rFonts w:ascii="Times New Roman" w:eastAsia="微软雅黑" w:hAnsi="Times New Roman"/>
            <w:b/>
            <w:bCs/>
          </w:rPr>
          <w:t xml:space="preserve"> </w:t>
        </w:r>
      </w:ins>
      <w:r w:rsidRPr="005C22D8">
        <w:rPr>
          <w:rFonts w:ascii="Times New Roman" w:eastAsia="微软雅黑" w:hAnsi="Times New Roman"/>
        </w:rPr>
        <w:t>是</w:t>
      </w:r>
      <w:ins w:id="187" w:author="Vita Astora" w:date="2021-02-01T20:08:00Z">
        <w:r w:rsidR="00DA66B8">
          <w:rPr>
            <w:rFonts w:ascii="Times New Roman" w:eastAsia="微软雅黑" w:hAnsi="Times New Roman" w:hint="eastAsia"/>
          </w:rPr>
          <w:t xml:space="preserve"> </w:t>
        </w:r>
      </w:ins>
      <w:r w:rsidRPr="005C22D8">
        <w:rPr>
          <w:rFonts w:ascii="Times New Roman" w:eastAsia="微软雅黑" w:hAnsi="Times New Roman"/>
        </w:rPr>
        <w:t>IBM</w:t>
      </w:r>
      <w:ins w:id="188" w:author="Vita Astora" w:date="2021-02-01T20:08:00Z">
        <w:r w:rsidR="00DA66B8">
          <w:rPr>
            <w:rFonts w:ascii="Times New Roman" w:eastAsia="微软雅黑" w:hAnsi="Times New Roman"/>
          </w:rPr>
          <w:t xml:space="preserve"> </w:t>
        </w:r>
      </w:ins>
      <w:r w:rsidRPr="005C22D8">
        <w:rPr>
          <w:rFonts w:ascii="Times New Roman" w:eastAsia="微软雅黑" w:hAnsi="Times New Roman"/>
        </w:rPr>
        <w:t>想要重新赢回</w:t>
      </w:r>
      <w:ins w:id="189" w:author="Vita Astora" w:date="2021-02-01T20:08:00Z">
        <w:r w:rsidR="00DA66B8">
          <w:rPr>
            <w:rFonts w:ascii="Times New Roman" w:eastAsia="微软雅黑" w:hAnsi="Times New Roman" w:hint="eastAsia"/>
          </w:rPr>
          <w:t xml:space="preserve"> </w:t>
        </w:r>
      </w:ins>
      <w:r w:rsidRPr="005C22D8">
        <w:rPr>
          <w:rFonts w:ascii="Times New Roman" w:eastAsia="微软雅黑" w:hAnsi="Times New Roman"/>
        </w:rPr>
        <w:t>PC</w:t>
      </w:r>
      <w:ins w:id="190" w:author="Vita Astora" w:date="2021-02-01T20:08:00Z">
        <w:r w:rsidR="00DA66B8">
          <w:rPr>
            <w:rFonts w:ascii="Times New Roman" w:eastAsia="微软雅黑" w:hAnsi="Times New Roman"/>
          </w:rPr>
          <w:t xml:space="preserve"> </w:t>
        </w:r>
      </w:ins>
      <w:r w:rsidRPr="005C22D8">
        <w:rPr>
          <w:rFonts w:ascii="Times New Roman" w:eastAsia="微软雅黑" w:hAnsi="Times New Roman"/>
        </w:rPr>
        <w:t>兼容机市场主导权的野心之作。虽然该机型</w:t>
      </w:r>
      <w:ins w:id="191" w:author="Vita Astora" w:date="2021-02-01T20:10:00Z">
        <w:r w:rsidR="00DA66B8">
          <w:rPr>
            <w:rFonts w:ascii="Times New Roman" w:eastAsia="微软雅黑" w:hAnsi="Times New Roman" w:hint="eastAsia"/>
          </w:rPr>
          <w:t>确实有一些</w:t>
        </w:r>
      </w:ins>
      <w:del w:id="192" w:author="Vita Astora" w:date="2021-02-01T20:10:00Z">
        <w:r w:rsidRPr="005C22D8" w:rsidDel="00DA66B8">
          <w:rPr>
            <w:rFonts w:ascii="Times New Roman" w:eastAsia="微软雅黑" w:hAnsi="Times New Roman"/>
          </w:rPr>
          <w:delText>做出一些</w:delText>
        </w:r>
      </w:del>
      <w:r w:rsidRPr="005C22D8">
        <w:rPr>
          <w:rFonts w:ascii="Times New Roman" w:eastAsia="微软雅黑" w:hAnsi="Times New Roman"/>
        </w:rPr>
        <w:t>创新</w:t>
      </w:r>
      <w:ins w:id="193" w:author="Vita Astora" w:date="2021-02-01T20:10:00Z">
        <w:r w:rsidR="00DA66B8">
          <w:rPr>
            <w:rFonts w:ascii="Times New Roman" w:eastAsia="微软雅黑" w:hAnsi="Times New Roman" w:hint="eastAsia"/>
          </w:rPr>
          <w:t>之处</w:t>
        </w:r>
      </w:ins>
      <w:r w:rsidRPr="005C22D8">
        <w:rPr>
          <w:rFonts w:ascii="Times New Roman" w:eastAsia="微软雅黑" w:hAnsi="Times New Roman"/>
        </w:rPr>
        <w:t>，但封闭的系统架构使其饱受世人诟病。</w:t>
      </w:r>
      <w:r w:rsidR="00733FF6" w:rsidRPr="005C22D8">
        <w:rPr>
          <w:rFonts w:ascii="Times New Roman" w:eastAsia="微软雅黑" w:hAnsi="Times New Roman"/>
        </w:rPr>
        <w:t xml:space="preserve"> </w:t>
      </w:r>
    </w:p>
    <w:p w14:paraId="0CC0DB20" w14:textId="5DA32327" w:rsidR="00056463" w:rsidRDefault="00056463" w:rsidP="00733FF6">
      <w:pPr>
        <w:ind w:firstLineChars="200" w:firstLine="420"/>
        <w:rPr>
          <w:rFonts w:ascii="Times New Roman" w:eastAsia="微软雅黑" w:hAnsi="Times New Roman"/>
        </w:rPr>
      </w:pPr>
    </w:p>
    <w:p w14:paraId="568888C7" w14:textId="77777777" w:rsidR="00056463" w:rsidRPr="005C22D8" w:rsidRDefault="00056463" w:rsidP="00733FF6">
      <w:pPr>
        <w:ind w:firstLineChars="200" w:firstLine="420"/>
        <w:rPr>
          <w:rFonts w:ascii="Times New Roman" w:eastAsia="微软雅黑" w:hAnsi="Times New Roman"/>
        </w:rPr>
      </w:pPr>
    </w:p>
    <w:p w14:paraId="37913BB0" w14:textId="2831DA95" w:rsidR="005C22D8" w:rsidRPr="00C94FD5" w:rsidRDefault="005C22D8" w:rsidP="005C22D8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</w:t>
      </w:r>
      <w:r>
        <w:rPr>
          <w:rFonts w:ascii="Times New Roman" w:eastAsia="微软雅黑" w:hAnsi="Times New Roman"/>
          <w:b/>
          <w:bCs/>
          <w:color w:val="06661D"/>
        </w:rPr>
        <w:t xml:space="preserve">9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539433C5" w14:textId="4EF40C90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0392DB17" w14:textId="77777777" w:rsidR="00056463" w:rsidRPr="00733FF6" w:rsidRDefault="00056463" w:rsidP="0032626C">
      <w:pPr>
        <w:ind w:firstLineChars="200" w:firstLine="420"/>
        <w:rPr>
          <w:rFonts w:ascii="Times New Roman" w:eastAsia="微软雅黑" w:hAnsi="Times New Roman"/>
        </w:rPr>
      </w:pPr>
    </w:p>
    <w:p w14:paraId="564C68AB" w14:textId="6DC40DFA" w:rsidR="001B5FF9" w:rsidRDefault="001B5FF9" w:rsidP="00C94FD5">
      <w:pPr>
        <w:rPr>
          <w:ins w:id="194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558A60AB" wp14:editId="749545B2">
            <wp:extent cx="964359" cy="1221813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59" cy="12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2DB4" w14:textId="77777777" w:rsidR="00DA66B8" w:rsidRPr="008678D1" w:rsidRDefault="00DA66B8" w:rsidP="00C94FD5">
      <w:pPr>
        <w:rPr>
          <w:rFonts w:ascii="Times New Roman" w:eastAsia="微软雅黑" w:hAnsi="Times New Roman" w:hint="eastAsia"/>
        </w:rPr>
      </w:pPr>
    </w:p>
    <w:p w14:paraId="42A88FA4" w14:textId="0A0866DE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《模拟城市》</w:t>
      </w:r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(SimCity)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发售。销量突破一百万，从那以后，电子游戏不再仅仅局限于史诗战斗冒险题材。</w:t>
      </w:r>
    </w:p>
    <w:p w14:paraId="2DF6AE62" w14:textId="77777777" w:rsidR="00D01C22" w:rsidRPr="005C22D8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44399C99" w14:textId="5020A75D" w:rsidR="00E52ED5" w:rsidRDefault="00E52ED5" w:rsidP="0032626C">
      <w:pPr>
        <w:ind w:firstLineChars="200" w:firstLine="420"/>
        <w:rPr>
          <w:rFonts w:ascii="Times New Roman" w:eastAsia="微软雅黑" w:hAnsi="Times New Roman"/>
        </w:rPr>
      </w:pPr>
    </w:p>
    <w:p w14:paraId="0E3BF1ED" w14:textId="193B0BDD" w:rsidR="00D01C22" w:rsidRDefault="00D01C22" w:rsidP="00D01C22">
      <w:pPr>
        <w:rPr>
          <w:ins w:id="195" w:author="Vita Astora" w:date="2021-02-01T20:08:00Z"/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61CDE190" wp14:editId="044D7EF8">
            <wp:extent cx="1441807" cy="945222"/>
            <wp:effectExtent l="0" t="0" r="635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807" cy="94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DCFA" w14:textId="77777777" w:rsidR="00DA66B8" w:rsidRPr="008678D1" w:rsidRDefault="00DA66B8" w:rsidP="00D01C22">
      <w:pPr>
        <w:rPr>
          <w:rFonts w:ascii="Times New Roman" w:eastAsia="微软雅黑" w:hAnsi="Times New Roman" w:hint="eastAsia"/>
        </w:rPr>
      </w:pPr>
    </w:p>
    <w:p w14:paraId="6524F169" w14:textId="022D0749" w:rsidR="005C22D8" w:rsidRPr="00056463" w:rsidRDefault="005C22D8" w:rsidP="005C22D8">
      <w:pPr>
        <w:rPr>
          <w:rFonts w:ascii="微软雅黑" w:eastAsia="微软雅黑" w:hAnsi="微软雅黑"/>
          <w:shd w:val="clear" w:color="auto" w:fill="FFFFFF"/>
        </w:rPr>
      </w:pPr>
      <w:proofErr w:type="gramStart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嘉</w:t>
      </w:r>
      <w:r w:rsidR="00056463"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创世纪</w:t>
      </w:r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/</w:t>
      </w:r>
      <w:proofErr w:type="gramStart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b/>
          <w:bCs/>
          <w:shd w:val="clear" w:color="auto" w:fill="FFFFFF"/>
        </w:rPr>
        <w:t>嘉</w:t>
      </w:r>
      <w:r w:rsidR="00056463"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MD</w:t>
      </w:r>
      <w:ins w:id="196" w:author="Vita Astora" w:date="2021-02-01T20:08:00Z">
        <w:r w:rsidR="00DA66B8">
          <w:rPr>
            <w:rFonts w:ascii="Times New Roman" w:eastAsia="微软雅黑" w:hAnsi="Times New Roman" w:cs="Times New Roman"/>
            <w:b/>
            <w:bCs/>
            <w:shd w:val="clear" w:color="auto" w:fill="FFFFFF"/>
          </w:rPr>
          <w:t xml:space="preserve"> </w:t>
        </w:r>
      </w:ins>
      <w:r w:rsidRPr="00056463">
        <w:rPr>
          <w:rFonts w:ascii="Times New Roman" w:eastAsia="微软雅黑" w:hAnsi="Times New Roman" w:cs="Times New Roman"/>
          <w:b/>
          <w:bCs/>
          <w:shd w:val="clear" w:color="auto" w:fill="FFFFFF"/>
        </w:rPr>
        <w:t>(Genesis/Mega Drive)</w:t>
      </w:r>
      <w:ins w:id="197" w:author="Vita Astora" w:date="2021-02-01T20:08:00Z">
        <w:r w:rsidR="00DA66B8">
          <w:rPr>
            <w:rFonts w:ascii="Times New Roman" w:eastAsia="微软雅黑" w:hAnsi="Times New Roman" w:cs="Times New Roman"/>
            <w:b/>
            <w:bCs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发售。这是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世嘉最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成功的产品，也是超级任天堂的宿敌，销量超过三千万。</w:t>
      </w:r>
    </w:p>
    <w:p w14:paraId="0FC185F0" w14:textId="77777777" w:rsidR="00D01C22" w:rsidRPr="005C22D8" w:rsidRDefault="00D01C22" w:rsidP="0032626C">
      <w:pPr>
        <w:ind w:firstLineChars="200" w:firstLine="420"/>
        <w:rPr>
          <w:rFonts w:ascii="Times New Roman" w:eastAsia="微软雅黑" w:hAnsi="Times New Roman"/>
        </w:rPr>
      </w:pPr>
    </w:p>
    <w:p w14:paraId="2E865C86" w14:textId="73984BFB" w:rsidR="00A27662" w:rsidRPr="008678D1" w:rsidRDefault="00D01C22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C31FBE2" wp14:editId="017B0CB8">
            <wp:extent cx="675237" cy="1079637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37" cy="10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0883" w14:textId="34737175" w:rsidR="00056463" w:rsidRDefault="00056463" w:rsidP="00056463">
      <w:pPr>
        <w:rPr>
          <w:rFonts w:ascii="宋体" w:hAnsi="宋体"/>
          <w:shd w:val="clear" w:color="auto" w:fill="FFFFFF"/>
        </w:rPr>
      </w:pPr>
      <w:r w:rsidRPr="0014303F">
        <w:rPr>
          <w:rFonts w:ascii="Times New Roman" w:hAnsi="Times New Roman"/>
          <w:b/>
          <w:bCs/>
          <w:shd w:val="clear" w:color="auto" w:fill="FFFFFF"/>
        </w:rPr>
        <w:t>Gameboy</w:t>
      </w:r>
      <w:r w:rsidRPr="00056463">
        <w:rPr>
          <w:rFonts w:ascii="微软雅黑" w:eastAsia="微软雅黑" w:hAnsi="微软雅黑" w:hint="eastAsia"/>
          <w:shd w:val="clear" w:color="auto" w:fill="FFFFFF"/>
        </w:rPr>
        <w:t>发售。当时它在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掌机界的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竞争对手包括</w:t>
      </w:r>
      <w:ins w:id="198" w:author="Vita Astora" w:date="2021-02-01T20:10:00Z">
        <w:r w:rsidR="00DA66B8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 w:rsidRPr="00056463">
        <w:rPr>
          <w:rFonts w:ascii="Times New Roman" w:hAnsi="Times New Roman" w:cs="Times New Roman"/>
          <w:shd w:val="clear" w:color="auto" w:fill="FFFFFF"/>
        </w:rPr>
        <w:t>Atari</w:t>
      </w:r>
      <w:ins w:id="199" w:author="Vita Astora" w:date="2021-02-01T20:10:00Z">
        <w:r w:rsidR="00DA66B8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>
        <w:rPr>
          <w:rFonts w:ascii="宋体" w:hAnsi="宋体" w:hint="eastAsia"/>
          <w:shd w:val="clear" w:color="auto" w:fill="FFFFFF"/>
        </w:rPr>
        <w:t>的</w:t>
      </w:r>
      <w:ins w:id="200" w:author="Vita Astora" w:date="2021-02-01T20:10:00Z">
        <w:r w:rsidR="00DA66B8">
          <w:rPr>
            <w:rFonts w:ascii="宋体" w:hAnsi="宋体" w:hint="eastAsia"/>
            <w:shd w:val="clear" w:color="auto" w:fill="FFFFFF"/>
          </w:rPr>
          <w:t xml:space="preserve"> </w:t>
        </w:r>
      </w:ins>
      <w:r w:rsidRPr="00056463">
        <w:rPr>
          <w:rFonts w:ascii="Times New Roman" w:hAnsi="Times New Roman" w:cs="Times New Roman"/>
          <w:shd w:val="clear" w:color="auto" w:fill="FFFFFF"/>
        </w:rPr>
        <w:t>Lynx</w:t>
      </w:r>
      <w:ins w:id="201" w:author="Vita Astora" w:date="2021-02-01T20:10:00Z">
        <w:r w:rsidR="00DA66B8"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r>
        <w:rPr>
          <w:rFonts w:ascii="宋体" w:hAnsi="宋体" w:hint="eastAsia"/>
          <w:shd w:val="clear" w:color="auto" w:fill="FFFFFF"/>
        </w:rPr>
        <w:t>与</w:t>
      </w:r>
      <w:proofErr w:type="gramStart"/>
      <w:r w:rsidRPr="00056463">
        <w:rPr>
          <w:rFonts w:ascii="微软雅黑" w:eastAsia="微软雅黑" w:hAnsi="微软雅黑" w:hint="eastAsia"/>
          <w:shd w:val="clear" w:color="auto" w:fill="FFFFFF"/>
        </w:rPr>
        <w:t>世</w:t>
      </w:r>
      <w:proofErr w:type="gramEnd"/>
      <w:r w:rsidRPr="00056463">
        <w:rPr>
          <w:rFonts w:ascii="微软雅黑" w:eastAsia="微软雅黑" w:hAnsi="微软雅黑" w:hint="eastAsia"/>
          <w:shd w:val="clear" w:color="auto" w:fill="FFFFFF"/>
        </w:rPr>
        <w:t>嘉的</w:t>
      </w:r>
      <w:ins w:id="202" w:author="Vita Astora" w:date="2021-02-01T20:10:00Z">
        <w:r w:rsidR="00DA66B8">
          <w:rPr>
            <w:rFonts w:ascii="微软雅黑" w:eastAsia="微软雅黑" w:hAnsi="微软雅黑" w:hint="eastAsia"/>
            <w:shd w:val="clear" w:color="auto" w:fill="FFFFFF"/>
          </w:rPr>
          <w:t xml:space="preserve"> </w:t>
        </w:r>
      </w:ins>
      <w:r>
        <w:rPr>
          <w:rFonts w:ascii="Times New Roman" w:hAnsi="Times New Roman"/>
          <w:shd w:val="clear" w:color="auto" w:fill="FFFFFF"/>
        </w:rPr>
        <w:t>Game Gear</w:t>
      </w:r>
      <w:r>
        <w:rPr>
          <w:rFonts w:ascii="宋体" w:hAnsi="宋体" w:hint="eastAsia"/>
          <w:shd w:val="clear" w:color="auto" w:fill="FFFFFF"/>
        </w:rPr>
        <w:t>。</w:t>
      </w:r>
      <w:r>
        <w:rPr>
          <w:rFonts w:ascii="Times New Roman" w:hAnsi="Times New Roman"/>
          <w:shd w:val="clear" w:color="auto" w:fill="FFFFFF"/>
        </w:rPr>
        <w:t>Gameboy</w:t>
      </w:r>
      <w:ins w:id="203" w:author="Vita Astora" w:date="2021-02-01T20:11:00Z">
        <w:r w:rsidR="00DA66B8">
          <w:rPr>
            <w:rFonts w:ascii="Times New Roman" w:hAnsi="Times New Roman"/>
            <w:shd w:val="clear" w:color="auto" w:fill="FFFFFF"/>
          </w:rPr>
          <w:t xml:space="preserve"> </w:t>
        </w:r>
      </w:ins>
      <w:r w:rsidRPr="00056463">
        <w:rPr>
          <w:rFonts w:ascii="微软雅黑" w:eastAsia="微软雅黑" w:hAnsi="微软雅黑" w:hint="eastAsia"/>
          <w:shd w:val="clear" w:color="auto" w:fill="FFFFFF"/>
        </w:rPr>
        <w:t>凭借亲民的价格与优质的游戏崭露头角，销量超过一亿一千八百万。</w:t>
      </w:r>
    </w:p>
    <w:p w14:paraId="395FE2B3" w14:textId="54D04FA3" w:rsidR="00B700AE" w:rsidRDefault="00B700AE" w:rsidP="00056463">
      <w:pPr>
        <w:ind w:firstLineChars="200" w:firstLine="420"/>
        <w:rPr>
          <w:rFonts w:ascii="Times New Roman" w:eastAsia="微软雅黑" w:hAnsi="Times New Roman"/>
        </w:rPr>
        <w:sectPr w:rsidR="00B700AE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</w:p>
    <w:p w14:paraId="437B70E4" w14:textId="0306D019" w:rsidR="008678D1" w:rsidRPr="008678D1" w:rsidRDefault="008678D1" w:rsidP="00C94FD5">
      <w:pPr>
        <w:rPr>
          <w:rFonts w:ascii="Times New Roman" w:eastAsia="微软雅黑" w:hAnsi="Times New Roman"/>
        </w:rPr>
      </w:pPr>
    </w:p>
    <w:sectPr w:rsidR="008678D1" w:rsidRPr="008678D1" w:rsidSect="00C94FD5"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B373" w14:textId="77777777" w:rsidR="00247055" w:rsidRDefault="00247055" w:rsidP="00F841EF">
      <w:r>
        <w:separator/>
      </w:r>
    </w:p>
  </w:endnote>
  <w:endnote w:type="continuationSeparator" w:id="0">
    <w:p w14:paraId="700A9B8C" w14:textId="77777777" w:rsidR="00247055" w:rsidRDefault="0024705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C1D8A" w14:textId="0219AEEB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 w:rsidR="00C5440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8829D" w14:textId="77777777" w:rsidR="00247055" w:rsidRDefault="00247055" w:rsidP="00F841EF">
      <w:r>
        <w:separator/>
      </w:r>
    </w:p>
  </w:footnote>
  <w:footnote w:type="continuationSeparator" w:id="0">
    <w:p w14:paraId="4ABAB57E" w14:textId="77777777" w:rsidR="00247055" w:rsidRDefault="00247055" w:rsidP="00F841EF">
      <w:r>
        <w:continuationSeparator/>
      </w:r>
    </w:p>
  </w:footnote>
  <w:footnote w:id="1">
    <w:p w14:paraId="1CDB39DB" w14:textId="6B6F6359" w:rsidR="00CF46FF" w:rsidRDefault="00CF46FF" w:rsidP="00CF46FF">
      <w:pPr>
        <w:pStyle w:val="a7"/>
      </w:pPr>
      <w:r>
        <w:rPr>
          <w:rStyle w:val="a9"/>
        </w:rPr>
        <w:footnoteRef/>
      </w:r>
      <w:r>
        <w:t xml:space="preserve"> </w:t>
      </w:r>
      <w:r w:rsidR="00752421">
        <w:rPr>
          <w:rFonts w:hint="eastAsia"/>
        </w:rPr>
        <w:t>译者注：</w:t>
      </w:r>
      <w:r>
        <w:rPr>
          <w:rFonts w:hint="eastAsia"/>
        </w:rPr>
        <w:t>雅达利大崩溃事件的导火索是1</w:t>
      </w:r>
      <w:r>
        <w:t>982</w:t>
      </w:r>
      <w:r>
        <w:rPr>
          <w:rFonts w:hint="eastAsia"/>
        </w:rPr>
        <w:t>年雅达利的电子游戏《E</w:t>
      </w:r>
      <w:r>
        <w:t>T</w:t>
      </w:r>
      <w:r>
        <w:rPr>
          <w:rFonts w:hint="eastAsia"/>
        </w:rPr>
        <w:t>外星人》销量惨淡。本质原因是电子游戏市场缺乏规范，游戏质量参差不齐，同质化现象严重，</w:t>
      </w:r>
      <w:r w:rsidR="007A0B84">
        <w:rPr>
          <w:rFonts w:hint="eastAsia"/>
        </w:rPr>
        <w:t>美国消费者对游戏丧失信心，</w:t>
      </w:r>
      <w:r>
        <w:rPr>
          <w:rFonts w:hint="eastAsia"/>
        </w:rPr>
        <w:t>游市场规模大幅缩减。</w:t>
      </w:r>
    </w:p>
  </w:footnote>
  <w:footnote w:id="2">
    <w:p w14:paraId="4E086947" w14:textId="3CB4E8CA" w:rsidR="007A0B84" w:rsidRDefault="00CF46FF">
      <w:pPr>
        <w:pStyle w:val="a7"/>
      </w:pPr>
      <w:r>
        <w:rPr>
          <w:rStyle w:val="a9"/>
        </w:rPr>
        <w:footnoteRef/>
      </w:r>
      <w:r>
        <w:t xml:space="preserve"> </w:t>
      </w:r>
      <w:r w:rsidR="00752421">
        <w:rPr>
          <w:rFonts w:hint="eastAsia"/>
        </w:rPr>
        <w:t>译者注：早期的激光枪是一种光线接收器，玩家按下按钮后，游戏屏幕会在短时间内黑屏，然后</w:t>
      </w:r>
      <w:proofErr w:type="gramStart"/>
      <w:r w:rsidR="00752421">
        <w:rPr>
          <w:rFonts w:hint="eastAsia"/>
        </w:rPr>
        <w:t>依次让</w:t>
      </w:r>
      <w:proofErr w:type="gramEnd"/>
      <w:r w:rsidR="00752421">
        <w:rPr>
          <w:rFonts w:hint="eastAsia"/>
        </w:rPr>
        <w:t>目标物发出白光，如果激光枪的接收器接受到目标，则判定为命中，荧幕切换对应动画。随着电视屏幕的发展，激光枪也逐步演化为1</w:t>
      </w:r>
      <w:r w:rsidR="00752421">
        <w:t>993</w:t>
      </w:r>
      <w:r w:rsidR="00752421">
        <w:rPr>
          <w:rFonts w:hint="eastAsia"/>
        </w:rPr>
        <w:t>年的扫描侦测式激光枪（隔行扫描电视机）与2</w:t>
      </w:r>
      <w:r w:rsidR="00752421">
        <w:t>006</w:t>
      </w:r>
      <w:r w:rsidR="00752421">
        <w:rPr>
          <w:rFonts w:hint="eastAsia"/>
        </w:rPr>
        <w:t>年后的红外感应技术激光枪（液晶屏幕电视机）。</w:t>
      </w:r>
    </w:p>
  </w:footnote>
  <w:footnote w:id="3">
    <w:p w14:paraId="72E65E23" w14:textId="34A782E2" w:rsidR="007A0B84" w:rsidRDefault="007A0B8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译者注：R</w:t>
      </w:r>
      <w:r>
        <w:t>OB</w:t>
      </w:r>
      <w:r>
        <w:rPr>
          <w:rFonts w:hint="eastAsia"/>
        </w:rPr>
        <w:t>机器人全称是可操作机器人伙伴（R</w:t>
      </w:r>
      <w:r>
        <w:t>obotic Operating Buddy）</w:t>
      </w:r>
      <w:r>
        <w:rPr>
          <w:rFonts w:hint="eastAsia"/>
        </w:rPr>
        <w:t>，</w:t>
      </w:r>
      <w:r w:rsidR="0013449B">
        <w:rPr>
          <w:rFonts w:hint="eastAsia"/>
        </w:rPr>
        <w:t>可以陪玩家一起玩游戏。虽然</w:t>
      </w:r>
      <w:r w:rsidR="0013449B">
        <w:t>ROB</w:t>
      </w:r>
      <w:r w:rsidR="0013449B">
        <w:rPr>
          <w:rFonts w:hint="eastAsia"/>
        </w:rPr>
        <w:t>本身操作手感一般，但当时机器人（如变形金刚）是美国的流行元素，所以它本质上是任天堂所推出的促销噱头。</w:t>
      </w:r>
    </w:p>
  </w:footnote>
  <w:footnote w:id="4">
    <w:p w14:paraId="41D0FB13" w14:textId="100BC329" w:rsidR="0013449B" w:rsidRDefault="0013449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译者注：D</w:t>
      </w:r>
      <w:r>
        <w:t>isk Operation System,</w:t>
      </w:r>
      <w:r>
        <w:rPr>
          <w:rFonts w:hint="eastAsia"/>
        </w:rPr>
        <w:t>磁盘操作系统，管理计算机包括中央处理器、存储器等软件硬件资源，最后被N</w:t>
      </w:r>
      <w:r>
        <w:t>T</w:t>
      </w:r>
      <w:r>
        <w:rPr>
          <w:rFonts w:hint="eastAsia"/>
        </w:rPr>
        <w:t>系统取代。</w:t>
      </w:r>
    </w:p>
  </w:footnote>
  <w:footnote w:id="5">
    <w:p w14:paraId="2479477C" w14:textId="08665C25" w:rsidR="00F05CFE" w:rsidRDefault="00F05CF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译者注：C</w:t>
      </w:r>
      <w:r>
        <w:t>olor Graphics Adaptor</w:t>
      </w:r>
      <w:r>
        <w:rPr>
          <w:rFonts w:hint="eastAsia"/>
        </w:rPr>
        <w:t>，彩色图形适配器，I</w:t>
      </w:r>
      <w:r>
        <w:t>BM</w:t>
      </w:r>
      <w:r>
        <w:rPr>
          <w:rFonts w:hint="eastAsia"/>
        </w:rPr>
        <w:t>第一款彩色显卡，3</w:t>
      </w:r>
      <w:r>
        <w:t>20</w:t>
      </w:r>
      <w:r>
        <w:rPr>
          <w:rFonts w:hint="eastAsia"/>
        </w:rPr>
        <w:t>×</w:t>
      </w:r>
      <w:r>
        <w:t>200</w:t>
      </w:r>
      <w:r>
        <w:rPr>
          <w:rFonts w:hint="eastAsia"/>
        </w:rPr>
        <w:t>分辨率下最多呈现4色</w:t>
      </w:r>
    </w:p>
  </w:footnote>
  <w:footnote w:id="6">
    <w:p w14:paraId="38B7A318" w14:textId="02332A7E" w:rsidR="00F05CFE" w:rsidRDefault="00F05CF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译者注：E</w:t>
      </w:r>
      <w:r>
        <w:t>nhanced Graphics Adaptor</w:t>
      </w:r>
      <w:r>
        <w:rPr>
          <w:rFonts w:hint="eastAsia"/>
        </w:rPr>
        <w:t>，增强图形适配器，6</w:t>
      </w:r>
      <w:r>
        <w:t>40</w:t>
      </w:r>
      <w:r>
        <w:rPr>
          <w:rFonts w:hint="eastAsia"/>
        </w:rPr>
        <w:t>×</w:t>
      </w:r>
      <w:r>
        <w:t>350</w:t>
      </w:r>
      <w:r>
        <w:rPr>
          <w:rFonts w:hint="eastAsia"/>
        </w:rPr>
        <w:t>分辨率下最多呈现1</w:t>
      </w:r>
      <w:r>
        <w:t>6</w:t>
      </w:r>
      <w:r>
        <w:rPr>
          <w:rFonts w:hint="eastAsia"/>
        </w:rPr>
        <w:t>色</w:t>
      </w:r>
    </w:p>
  </w:footnote>
  <w:footnote w:id="7">
    <w:p w14:paraId="018FCD65" w14:textId="45E3B3D0" w:rsidR="00F05CFE" w:rsidRDefault="00F05CF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译者注：V</w:t>
      </w:r>
      <w:r>
        <w:t>ideo Graphics Array</w:t>
      </w:r>
      <w:r>
        <w:rPr>
          <w:rFonts w:hint="eastAsia"/>
        </w:rPr>
        <w:t>，视频图形阵列，3</w:t>
      </w:r>
      <w:r>
        <w:t>20</w:t>
      </w:r>
      <w:r>
        <w:rPr>
          <w:rFonts w:hint="eastAsia"/>
        </w:rPr>
        <w:t>×</w:t>
      </w:r>
      <w:r>
        <w:t>200</w:t>
      </w:r>
      <w:r>
        <w:rPr>
          <w:rFonts w:hint="eastAsia"/>
        </w:rPr>
        <w:t>分辨率下呈现2</w:t>
      </w:r>
      <w:r>
        <w:t>56</w:t>
      </w:r>
      <w:r>
        <w:rPr>
          <w:rFonts w:hint="eastAsia"/>
        </w:rPr>
        <w:t>色，6</w:t>
      </w:r>
      <w:r>
        <w:t>40</w:t>
      </w:r>
      <w:r>
        <w:rPr>
          <w:rFonts w:hint="eastAsia"/>
        </w:rPr>
        <w:t>×</w:t>
      </w:r>
      <w:r>
        <w:t>480</w:t>
      </w:r>
      <w:r>
        <w:rPr>
          <w:rFonts w:hint="eastAsia"/>
        </w:rPr>
        <w:t>分辨率下实现4个完整E</w:t>
      </w:r>
      <w:r>
        <w:t>GA</w:t>
      </w:r>
      <w:proofErr w:type="gramStart"/>
      <w:r>
        <w:rPr>
          <w:rFonts w:hint="eastAsia"/>
        </w:rPr>
        <w:t>色版的</w:t>
      </w:r>
      <w:proofErr w:type="gramEnd"/>
      <w:r>
        <w:rPr>
          <w:rFonts w:hint="eastAsia"/>
        </w:rPr>
        <w:t>快速转换。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0AC5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 Astora">
    <w15:presenceInfo w15:providerId="Windows Live" w15:userId="f589937ac1ce2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6A"/>
    <w:rsid w:val="00045DB7"/>
    <w:rsid w:val="00055882"/>
    <w:rsid w:val="00056463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3449B"/>
    <w:rsid w:val="0014303F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F88"/>
    <w:rsid w:val="001931E7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3517"/>
    <w:rsid w:val="002107B2"/>
    <w:rsid w:val="00224097"/>
    <w:rsid w:val="00234451"/>
    <w:rsid w:val="00241894"/>
    <w:rsid w:val="002450CA"/>
    <w:rsid w:val="00246FBC"/>
    <w:rsid w:val="00247055"/>
    <w:rsid w:val="002602A7"/>
    <w:rsid w:val="00266585"/>
    <w:rsid w:val="00277C9B"/>
    <w:rsid w:val="00285E6A"/>
    <w:rsid w:val="002A5202"/>
    <w:rsid w:val="002B06AA"/>
    <w:rsid w:val="002B0E8A"/>
    <w:rsid w:val="002B5FC7"/>
    <w:rsid w:val="002C2FC9"/>
    <w:rsid w:val="002D01D3"/>
    <w:rsid w:val="002D5991"/>
    <w:rsid w:val="002E07FA"/>
    <w:rsid w:val="002F278C"/>
    <w:rsid w:val="002F3408"/>
    <w:rsid w:val="00300232"/>
    <w:rsid w:val="003119E9"/>
    <w:rsid w:val="00314841"/>
    <w:rsid w:val="003156AD"/>
    <w:rsid w:val="00315FF6"/>
    <w:rsid w:val="003249D9"/>
    <w:rsid w:val="0032626C"/>
    <w:rsid w:val="003278F3"/>
    <w:rsid w:val="00327FA2"/>
    <w:rsid w:val="00333CDD"/>
    <w:rsid w:val="00346646"/>
    <w:rsid w:val="003475BB"/>
    <w:rsid w:val="00356E7E"/>
    <w:rsid w:val="00362338"/>
    <w:rsid w:val="00364CF7"/>
    <w:rsid w:val="00366B4E"/>
    <w:rsid w:val="00385064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4D08"/>
    <w:rsid w:val="00477AF1"/>
    <w:rsid w:val="004A697E"/>
    <w:rsid w:val="004B4D18"/>
    <w:rsid w:val="004B73B3"/>
    <w:rsid w:val="004C323F"/>
    <w:rsid w:val="004C5B3D"/>
    <w:rsid w:val="004E01EE"/>
    <w:rsid w:val="0050018C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22D8"/>
    <w:rsid w:val="005C7A29"/>
    <w:rsid w:val="005E1D00"/>
    <w:rsid w:val="00611E41"/>
    <w:rsid w:val="00620542"/>
    <w:rsid w:val="00621D5B"/>
    <w:rsid w:val="00621D8F"/>
    <w:rsid w:val="00637870"/>
    <w:rsid w:val="00646B5E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422A"/>
    <w:rsid w:val="006D212A"/>
    <w:rsid w:val="006F4D28"/>
    <w:rsid w:val="00702268"/>
    <w:rsid w:val="00704D33"/>
    <w:rsid w:val="0071094A"/>
    <w:rsid w:val="0071381A"/>
    <w:rsid w:val="007173DB"/>
    <w:rsid w:val="00730438"/>
    <w:rsid w:val="00731BF1"/>
    <w:rsid w:val="00733CD6"/>
    <w:rsid w:val="00733FF6"/>
    <w:rsid w:val="00752421"/>
    <w:rsid w:val="0076086B"/>
    <w:rsid w:val="00774497"/>
    <w:rsid w:val="007752FB"/>
    <w:rsid w:val="00775D04"/>
    <w:rsid w:val="007869FA"/>
    <w:rsid w:val="0079701A"/>
    <w:rsid w:val="007A0B84"/>
    <w:rsid w:val="007A2BD6"/>
    <w:rsid w:val="007A2F5C"/>
    <w:rsid w:val="007A518C"/>
    <w:rsid w:val="007B26DE"/>
    <w:rsid w:val="007B4B0C"/>
    <w:rsid w:val="007D1166"/>
    <w:rsid w:val="007E080D"/>
    <w:rsid w:val="007E18C4"/>
    <w:rsid w:val="00801633"/>
    <w:rsid w:val="00804888"/>
    <w:rsid w:val="00804F76"/>
    <w:rsid w:val="00806138"/>
    <w:rsid w:val="00826DD4"/>
    <w:rsid w:val="00835D99"/>
    <w:rsid w:val="008451DD"/>
    <w:rsid w:val="008523E8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E3527"/>
    <w:rsid w:val="008E3CB4"/>
    <w:rsid w:val="008E5B82"/>
    <w:rsid w:val="008E7510"/>
    <w:rsid w:val="008F2B87"/>
    <w:rsid w:val="00923B37"/>
    <w:rsid w:val="00931FA2"/>
    <w:rsid w:val="00934806"/>
    <w:rsid w:val="00936315"/>
    <w:rsid w:val="00937B95"/>
    <w:rsid w:val="00942DAE"/>
    <w:rsid w:val="00947A1E"/>
    <w:rsid w:val="00960341"/>
    <w:rsid w:val="0097206B"/>
    <w:rsid w:val="00975DE9"/>
    <w:rsid w:val="00997C81"/>
    <w:rsid w:val="009C45E4"/>
    <w:rsid w:val="009D49BD"/>
    <w:rsid w:val="009D50C3"/>
    <w:rsid w:val="009D559F"/>
    <w:rsid w:val="009D6F5E"/>
    <w:rsid w:val="00A1588B"/>
    <w:rsid w:val="00A26E33"/>
    <w:rsid w:val="00A27662"/>
    <w:rsid w:val="00A27EDC"/>
    <w:rsid w:val="00A3384D"/>
    <w:rsid w:val="00A37EDB"/>
    <w:rsid w:val="00A47A89"/>
    <w:rsid w:val="00A50650"/>
    <w:rsid w:val="00A56A0B"/>
    <w:rsid w:val="00A633EF"/>
    <w:rsid w:val="00A73CB3"/>
    <w:rsid w:val="00A77C9C"/>
    <w:rsid w:val="00A8182E"/>
    <w:rsid w:val="00A8527F"/>
    <w:rsid w:val="00A85812"/>
    <w:rsid w:val="00A867B3"/>
    <w:rsid w:val="00A8783F"/>
    <w:rsid w:val="00A92E45"/>
    <w:rsid w:val="00AA606A"/>
    <w:rsid w:val="00AA68E8"/>
    <w:rsid w:val="00AB35C9"/>
    <w:rsid w:val="00AB7720"/>
    <w:rsid w:val="00AC153E"/>
    <w:rsid w:val="00AC3916"/>
    <w:rsid w:val="00AC437D"/>
    <w:rsid w:val="00AC4B97"/>
    <w:rsid w:val="00AD0816"/>
    <w:rsid w:val="00AF3935"/>
    <w:rsid w:val="00B05934"/>
    <w:rsid w:val="00B10A40"/>
    <w:rsid w:val="00B2352C"/>
    <w:rsid w:val="00B25851"/>
    <w:rsid w:val="00B36E6D"/>
    <w:rsid w:val="00B415B0"/>
    <w:rsid w:val="00B42D39"/>
    <w:rsid w:val="00B50715"/>
    <w:rsid w:val="00B62941"/>
    <w:rsid w:val="00B65B29"/>
    <w:rsid w:val="00B700AE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46FF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66B8"/>
    <w:rsid w:val="00DA7F58"/>
    <w:rsid w:val="00DC7054"/>
    <w:rsid w:val="00DF08D2"/>
    <w:rsid w:val="00DF1BD2"/>
    <w:rsid w:val="00E06D6C"/>
    <w:rsid w:val="00E1534E"/>
    <w:rsid w:val="00E20D0F"/>
    <w:rsid w:val="00E377C2"/>
    <w:rsid w:val="00E51C56"/>
    <w:rsid w:val="00E52ED5"/>
    <w:rsid w:val="00E57425"/>
    <w:rsid w:val="00E61F41"/>
    <w:rsid w:val="00E8016A"/>
    <w:rsid w:val="00E93798"/>
    <w:rsid w:val="00E977BB"/>
    <w:rsid w:val="00EA2FC9"/>
    <w:rsid w:val="00EA35E2"/>
    <w:rsid w:val="00EE2E4F"/>
    <w:rsid w:val="00EF33D0"/>
    <w:rsid w:val="00F05CFE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B5FB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5FB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5440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5440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C5440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440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5440F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2089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Vita Astora</cp:lastModifiedBy>
  <cp:revision>46</cp:revision>
  <dcterms:created xsi:type="dcterms:W3CDTF">2020-09-05T12:00:00Z</dcterms:created>
  <dcterms:modified xsi:type="dcterms:W3CDTF">2021-02-01T12:11:00Z</dcterms:modified>
</cp:coreProperties>
</file>