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12287" w14:textId="77777777" w:rsidR="0016522A" w:rsidRPr="00F734E7" w:rsidRDefault="000C1A81" w:rsidP="00DB684D">
      <w:pPr>
        <w:pStyle w:val="3"/>
      </w:pPr>
      <w:r>
        <w:rPr>
          <w:rFonts w:hint="eastAsia"/>
          <w:noProof/>
        </w:rPr>
        <mc:AlternateContent>
          <mc:Choice Requires="wpg">
            <w:drawing>
              <wp:anchor distT="0" distB="0" distL="114300" distR="114300" simplePos="0" relativeHeight="251660288" behindDoc="0" locked="0" layoutInCell="1" allowOverlap="1" wp14:anchorId="141A90E9" wp14:editId="5A35E3DB">
                <wp:simplePos x="0" y="0"/>
                <wp:positionH relativeFrom="margin">
                  <wp:align>right</wp:align>
                </wp:positionH>
                <wp:positionV relativeFrom="paragraph">
                  <wp:posOffset>563825</wp:posOffset>
                </wp:positionV>
                <wp:extent cx="6185535" cy="3039745"/>
                <wp:effectExtent l="0" t="0" r="5715" b="8255"/>
                <wp:wrapTopAndBottom/>
                <wp:docPr id="4" name="组合 4"/>
                <wp:cNvGraphicFramePr/>
                <a:graphic xmlns:a="http://schemas.openxmlformats.org/drawingml/2006/main">
                  <a:graphicData uri="http://schemas.microsoft.com/office/word/2010/wordprocessingGroup">
                    <wpg:wgp>
                      <wpg:cNvGrpSpPr/>
                      <wpg:grpSpPr>
                        <a:xfrm>
                          <a:off x="0" y="0"/>
                          <a:ext cx="6185535" cy="3039745"/>
                          <a:chOff x="0" y="0"/>
                          <a:chExt cx="6185535" cy="3039745"/>
                        </a:xfrm>
                      </wpg:grpSpPr>
                      <pic:pic xmlns:pic="http://schemas.openxmlformats.org/drawingml/2006/picture">
                        <pic:nvPicPr>
                          <pic:cNvPr id="2" name="图片 2" descr="图片包含 游戏机, 钟表, 标志, 画&#10;&#10;描述已自动生成"/>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5535" cy="2678430"/>
                          </a:xfrm>
                          <a:prstGeom prst="rect">
                            <a:avLst/>
                          </a:prstGeom>
                        </pic:spPr>
                      </pic:pic>
                      <wps:wsp>
                        <wps:cNvPr id="3" name="文本框 3"/>
                        <wps:cNvSpPr txBox="1"/>
                        <wps:spPr>
                          <a:xfrm>
                            <a:off x="0" y="2687320"/>
                            <a:ext cx="6185535" cy="352425"/>
                          </a:xfrm>
                          <a:prstGeom prst="rect">
                            <a:avLst/>
                          </a:prstGeom>
                          <a:solidFill>
                            <a:prstClr val="white"/>
                          </a:solidFill>
                          <a:ln>
                            <a:noFill/>
                          </a:ln>
                        </wps:spPr>
                        <wps:txbx>
                          <w:txbxContent>
                            <w:p w14:paraId="6B918A95" w14:textId="77777777" w:rsidR="004B7AB8" w:rsidRDefault="004B7AB8" w:rsidP="000C1A81">
                              <w:pPr>
                                <w:pStyle w:val="af"/>
                                <w:jc w:val="center"/>
                              </w:pPr>
                              <w:r>
                                <w:rPr>
                                  <w:rFonts w:hint="eastAsia"/>
                                </w:rPr>
                                <w:t>Synergistic</w:t>
                              </w:r>
                              <w:r>
                                <w:t xml:space="preserve"> </w:t>
                              </w:r>
                              <w:r>
                                <w:rPr>
                                  <w:rFonts w:hint="eastAsia"/>
                                </w:rPr>
                                <w:t>Software</w:t>
                              </w:r>
                              <w:r>
                                <w:t>, Inc., 1978, Apple II and Atari 8-bit</w:t>
                              </w:r>
                            </w:p>
                            <w:p w14:paraId="497E7103" w14:textId="77777777" w:rsidR="000C1A81" w:rsidRPr="000C1A81" w:rsidRDefault="000C1A81" w:rsidP="000C1A8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41A90E9" id="组合 4" o:spid="_x0000_s1026" style="position:absolute;left:0;text-align:left;margin-left:435.85pt;margin-top:44.4pt;width:487.05pt;height:239.35pt;z-index:251660288;mso-position-horizontal:right;mso-position-horizontal-relative:margin" coordsize="61855,3039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&#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r0f4Pf8vX/bL/ANnrzivR/g91uv8Atl/7PXTgf48fn+RpR+NHpNFFFe2dYUUU&#10;UAFeMfEv/kLyf7sf/oIr2evGPiX/AMheT/dj/wDQRXFmP8JepjX+H5nLUUUV5BzBRRRQAUUUUAFF&#10;FFABRRRQBu+B/wDkLW/+/wD0Ne514Z4H/wCQtb/7/wDQ17nXrZb/AA36nTh/hYUUUV3GwUUUUAcJ&#10;8XP+PKL/AK7f+ymvKq9V+Ln/AB5Rf9dv/ZTXlVeNj/47+RyVvjCiiiuQz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V9P/Af/AJFyL/rrL/6FXzBX0/8AAf8A5FyL&#10;/rrL/wChVjX+A4cy/g/M9CooorlPGCiiigAooooAKKKKACiiigAooooAKKKKACiiigAooopAFFFF&#10;MAooooAKKKKACiiigAooopAebaj/AMfEn/XR/wCZqvVjUf8Aj4k/66P/ADNV6+zp/AvQ+zp/AvQK&#10;KKKosKzvEX/IPuP+uEv/AKCa0azvEX/IPuP+uEv/AKCaU/hYpbM8Aooor5w4Q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6f+A//ACLkX/XWX/0KvmCvp/4D/wDIuRf9dZf/AEKsa/wHDmX8H5noVFFFcp4wUUUU&#10;AFFFFABRRRQAUUUUAFFFFABRRRQAUUUUAFFFFABRRRQAUUUUAFFFFABRRRQAUUUUgPNtR/4+JP8A&#10;ro/8zVerGo/8fEn/AF0f+ZqvX2dP4F6H2dP4F6BRRRVFhWd4i/5B9x/1wl/9BNaNZ3iL/kH3H/XC&#10;X/0E0p/CxS2Z4BRRRXzhwh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alt="图片包含 游戏机, 钟表, 标志, 画&#10;&#10;描述已自动生成" style="position:absolute;width:61855;height:26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">
                  <v:imagedata r:id="rId9" o:title="图片包含 游戏机, 钟表, 标志, 画&#10;&#10;描述已自动生成"/>
                </v:shape>
                <v:shapetype id="_x0000_t202" coordsize="21600,21600" o:spt="202" path="m,l,21600r21600,l21600,xe">
                  <v:stroke joinstyle="miter"/>
                  <v:path gradientshapeok="t" o:connecttype="rect"/>
                </v:shapetype>
                <v:shape id="文本框 3" o:spid="_x0000_s1028" type="#_x0000_t202" style="position:absolute;top:26873;width:61855;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6B918A95" w14:textId="77777777" w:rsidR="004B7AB8" w:rsidRDefault="004B7AB8" w:rsidP="000C1A81">
                        <w:pPr>
                          <w:pStyle w:val="af"/>
                          <w:jc w:val="center"/>
                        </w:pPr>
                        <w:r>
                          <w:rPr>
                            <w:rFonts w:hint="eastAsia"/>
                          </w:rPr>
                          <w:t>Synergistic</w:t>
                        </w:r>
                        <w:r>
                          <w:t xml:space="preserve"> </w:t>
                        </w:r>
                        <w:r>
                          <w:rPr>
                            <w:rFonts w:hint="eastAsia"/>
                          </w:rPr>
                          <w:t>Software</w:t>
                        </w:r>
                        <w:r>
                          <w:t>, Inc., 1978, Apple II and Atari 8-bit</w:t>
                        </w:r>
                      </w:p>
                      <w:p w14:paraId="497E7103" w14:textId="77777777" w:rsidR="000C1A81" w:rsidRPr="000C1A81" w:rsidRDefault="000C1A81" w:rsidP="000C1A81"/>
                    </w:txbxContent>
                  </v:textbox>
                </v:shape>
                <w10:wrap type="topAndBottom" anchorx="margin"/>
              </v:group>
            </w:pict>
          </mc:Fallback>
        </mc:AlternateContent>
      </w:r>
      <w:r w:rsidR="00DB684D">
        <w:rPr>
          <w:rFonts w:hint="eastAsia"/>
        </w:rPr>
        <w:t>《地牢战役》（</w:t>
      </w:r>
      <w:r w:rsidR="00DB684D">
        <w:rPr>
          <w:rFonts w:hint="eastAsia"/>
        </w:rPr>
        <w:t>Dungeon</w:t>
      </w:r>
      <w:r w:rsidR="00DB684D">
        <w:t xml:space="preserve"> </w:t>
      </w:r>
      <w:r w:rsidR="00062CAA">
        <w:t>Campaign</w:t>
      </w:r>
      <w:r w:rsidR="00DB684D">
        <w:rPr>
          <w:rFonts w:hint="eastAsia"/>
        </w:rPr>
        <w:t>）</w:t>
      </w:r>
    </w:p>
    <w:p w14:paraId="77F646AE" w14:textId="77777777" w:rsidR="0016522A" w:rsidRDefault="008F2B87" w:rsidP="00F734E7">
      <w:r w:rsidRPr="008F2B87">
        <w:rPr>
          <w:rFonts w:hint="eastAsia"/>
        </w:rPr>
        <w:t>作者：</w:t>
      </w:r>
      <w:r w:rsidR="00DB684D">
        <w:rPr>
          <w:rFonts w:hint="eastAsia"/>
        </w:rPr>
        <w:t>FE</w:t>
      </w:r>
    </w:p>
    <w:p w14:paraId="3E027B28" w14:textId="77777777" w:rsidR="0016522A" w:rsidRPr="008F2B87" w:rsidRDefault="0016522A" w:rsidP="008F2B87">
      <w:pPr>
        <w:jc w:val="left"/>
      </w:pPr>
      <w:r w:rsidRPr="008F2B87">
        <w:rPr>
          <w:rFonts w:hint="eastAsia"/>
        </w:rPr>
        <w:t>翻译：</w:t>
      </w:r>
      <w:r w:rsidR="00DB684D">
        <w:rPr>
          <w:rFonts w:hint="eastAsia"/>
        </w:rPr>
        <w:t>FQ</w:t>
      </w:r>
    </w:p>
    <w:p w14:paraId="003B8C05" w14:textId="77777777" w:rsidR="0016522A" w:rsidRDefault="0092507E" w:rsidP="00F734E7">
      <w:r>
        <w:rPr>
          <w:noProof/>
        </w:rPr>
        <mc:AlternateContent>
          <mc:Choice Requires="wps">
            <w:drawing>
              <wp:anchor distT="45720" distB="45720" distL="114300" distR="114300" simplePos="0" relativeHeight="251662336" behindDoc="0" locked="0" layoutInCell="1" allowOverlap="1" wp14:anchorId="60731EA6" wp14:editId="3B6BBB32">
                <wp:simplePos x="0" y="0"/>
                <wp:positionH relativeFrom="margin">
                  <wp:align>right</wp:align>
                </wp:positionH>
                <wp:positionV relativeFrom="paragraph">
                  <wp:posOffset>249362</wp:posOffset>
                </wp:positionV>
                <wp:extent cx="6169660" cy="1404620"/>
                <wp:effectExtent l="0" t="0" r="2540" b="571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1404620"/>
                        </a:xfrm>
                        <a:prstGeom prst="rect">
                          <a:avLst/>
                        </a:prstGeom>
                        <a:solidFill>
                          <a:srgbClr val="FFFFFF"/>
                        </a:solidFill>
                        <a:ln w="9525">
                          <a:noFill/>
                          <a:miter lim="800000"/>
                          <a:headEnd/>
                          <a:tailEnd/>
                        </a:ln>
                      </wps:spPr>
                      <wps:txbx>
                        <w:txbxContent>
                          <w:p w14:paraId="445FD860" w14:textId="77777777" w:rsidR="00B64617" w:rsidRPr="00E81749" w:rsidRDefault="0092507E">
                            <w:pPr>
                              <w:rPr>
                                <w:rFonts w:ascii="Times New Roman" w:eastAsia="楷体" w:hAnsi="Times New Roman"/>
                              </w:rPr>
                            </w:pPr>
                            <w:r w:rsidRPr="00E81749">
                              <w:rPr>
                                <w:rFonts w:ascii="Times New Roman" w:eastAsia="楷体" w:hAnsi="Times New Roman" w:hint="eastAsia"/>
                              </w:rPr>
                              <w:t>“我是从纸笔时代的《龙与地下城》的世界过来的人，觉得任何需要掷骰子的东西，</w:t>
                            </w:r>
                            <w:r w:rsidR="00A2094B" w:rsidRPr="00E81749">
                              <w:rPr>
                                <w:rFonts w:ascii="Times New Roman" w:eastAsia="楷体" w:hAnsi="Times New Roman" w:hint="eastAsia"/>
                              </w:rPr>
                              <w:t>跟着规则走，做点算数，记录并描述游戏事件结果等等都棒极了。</w:t>
                            </w:r>
                            <w:r w:rsidR="002A5139" w:rsidRPr="00E81749">
                              <w:rPr>
                                <w:rFonts w:ascii="Times New Roman" w:eastAsia="楷体" w:hAnsi="Times New Roman" w:hint="eastAsia"/>
                              </w:rPr>
                              <w:t>地下城主终于可以参与游戏了，而不仅仅是当一个主持人。即使只有</w:t>
                            </w:r>
                            <w:r w:rsidR="002A5139" w:rsidRPr="00E81749">
                              <w:rPr>
                                <w:rFonts w:ascii="Times New Roman" w:eastAsia="楷体" w:hAnsi="Times New Roman" w:hint="eastAsia"/>
                              </w:rPr>
                              <w:t xml:space="preserve"> </w:t>
                            </w:r>
                            <w:r w:rsidR="002A5139" w:rsidRPr="00E81749">
                              <w:rPr>
                                <w:rFonts w:ascii="Times New Roman" w:eastAsia="楷体" w:hAnsi="Times New Roman"/>
                              </w:rPr>
                              <w:t>40x40</w:t>
                            </w:r>
                            <w:r w:rsidR="002A5139" w:rsidRPr="00E81749">
                              <w:rPr>
                                <w:rFonts w:ascii="Times New Roman" w:eastAsia="楷体" w:hAnsi="Times New Roman" w:hint="eastAsia"/>
                              </w:rPr>
                              <w:t xml:space="preserve"> </w:t>
                            </w:r>
                            <w:r w:rsidR="002A5139" w:rsidRPr="00E81749">
                              <w:rPr>
                                <w:rFonts w:ascii="Times New Roman" w:eastAsia="楷体" w:hAnsi="Times New Roman" w:hint="eastAsia"/>
                              </w:rPr>
                              <w:t>的像素和四行文字，这依然是个很酷的游戏。</w:t>
                            </w:r>
                            <w:r w:rsidR="002169D6" w:rsidRPr="00E81749">
                              <w:rPr>
                                <w:rFonts w:ascii="Times New Roman" w:eastAsia="楷体" w:hAnsi="Times New Roman" w:hint="eastAsia"/>
                              </w:rPr>
                              <w:t>呃，玩过《光环》（</w:t>
                            </w:r>
                            <w:r w:rsidR="002169D6" w:rsidRPr="00E81749">
                              <w:rPr>
                                <w:rFonts w:ascii="Times New Roman" w:eastAsia="楷体" w:hAnsi="Times New Roman" w:hint="eastAsia"/>
                              </w:rPr>
                              <w:t>Halo</w:t>
                            </w:r>
                            <w:r w:rsidR="002169D6" w:rsidRPr="00E81749">
                              <w:rPr>
                                <w:rFonts w:ascii="Times New Roman" w:eastAsia="楷体" w:hAnsi="Times New Roman" w:hint="eastAsia"/>
                              </w:rPr>
                              <w:t>）之后真是觉得难以置信……</w:t>
                            </w:r>
                            <w:r w:rsidRPr="00E81749">
                              <w:rPr>
                                <w:rFonts w:ascii="Times New Roman" w:eastAsia="楷体" w:hAnsi="Times New Roman" w:hint="eastAsia"/>
                              </w:rPr>
                              <w:t>”</w:t>
                            </w:r>
                          </w:p>
                          <w:p w14:paraId="2BFCB4DE" w14:textId="77777777" w:rsidR="002169D6" w:rsidRPr="00E81749" w:rsidRDefault="002169D6" w:rsidP="002169D6">
                            <w:pPr>
                              <w:wordWrap w:val="0"/>
                              <w:jc w:val="right"/>
                              <w:rPr>
                                <w:rFonts w:ascii="Times New Roman" w:eastAsia="楷体" w:hAnsi="Times New Roman"/>
                              </w:rPr>
                            </w:pPr>
                            <w:r w:rsidRPr="00E81749">
                              <w:rPr>
                                <w:rFonts w:ascii="Times New Roman" w:eastAsia="楷体" w:hAnsi="Times New Roman"/>
                              </w:rPr>
                              <w:t xml:space="preserve">—— </w:t>
                            </w:r>
                            <w:hyperlink r:id="rId10" w:anchor="c1784146838235694813" w:history="1">
                              <w:r w:rsidRPr="00E81749">
                                <w:rPr>
                                  <w:rStyle w:val="aa"/>
                                  <w:rFonts w:ascii="Times New Roman" w:eastAsia="楷体" w:hAnsi="Times New Roman"/>
                                </w:rPr>
                                <w:t>Robert Clardy</w:t>
                              </w:r>
                            </w:hyperlink>
                          </w:p>
                          <w:p w14:paraId="18B361E5" w14:textId="77777777" w:rsidR="002169D6" w:rsidRPr="00E81749" w:rsidRDefault="002169D6" w:rsidP="002169D6">
                            <w:pPr>
                              <w:jc w:val="right"/>
                              <w:rPr>
                                <w:rFonts w:ascii="Times New Roman" w:eastAsia="楷体" w:hAnsi="Times New Roman"/>
                              </w:rPr>
                            </w:pPr>
                            <w:r w:rsidRPr="00E81749">
                              <w:rPr>
                                <w:rFonts w:ascii="Times New Roman" w:eastAsia="楷体" w:hAnsi="Times New Roman" w:hint="eastAsia"/>
                              </w:rPr>
                              <w:t>《地牢战役》作者</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731EA6" id="文本框 2" o:spid="_x0000_s1029" type="#_x0000_t202" style="position:absolute;left:0;text-align:left;margin-left:434.6pt;margin-top:19.65pt;width:485.8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" stroked="f">
                <v:textbox style="mso-fit-shape-to-text:t">
                  <w:txbxContent>
                    <w:p w14:paraId="445FD860" w14:textId="77777777" w:rsidR="00B64617" w:rsidRPr="00E81749" w:rsidRDefault="0092507E">
                      <w:pPr>
                        <w:rPr>
                          <w:rFonts w:ascii="Times New Roman" w:eastAsia="楷体" w:hAnsi="Times New Roman"/>
                        </w:rPr>
                      </w:pPr>
                      <w:r w:rsidRPr="00E81749">
                        <w:rPr>
                          <w:rFonts w:ascii="Times New Roman" w:eastAsia="楷体" w:hAnsi="Times New Roman" w:hint="eastAsia"/>
                        </w:rPr>
                        <w:t>“我是从纸笔时代的《龙与地下城》的世界过来的人，觉得任何需要掷骰子的东西，</w:t>
                      </w:r>
                      <w:r w:rsidR="00A2094B" w:rsidRPr="00E81749">
                        <w:rPr>
                          <w:rFonts w:ascii="Times New Roman" w:eastAsia="楷体" w:hAnsi="Times New Roman" w:hint="eastAsia"/>
                        </w:rPr>
                        <w:t>跟着规则走，做点算数，记录并描述游戏事件结果等等都棒极了。</w:t>
                      </w:r>
                      <w:r w:rsidR="002A5139" w:rsidRPr="00E81749">
                        <w:rPr>
                          <w:rFonts w:ascii="Times New Roman" w:eastAsia="楷体" w:hAnsi="Times New Roman" w:hint="eastAsia"/>
                        </w:rPr>
                        <w:t>地下城主终于可以参与游戏了，而不仅仅是当一个主持人。即使只有</w:t>
                      </w:r>
                      <w:r w:rsidR="002A5139" w:rsidRPr="00E81749">
                        <w:rPr>
                          <w:rFonts w:ascii="Times New Roman" w:eastAsia="楷体" w:hAnsi="Times New Roman" w:hint="eastAsia"/>
                        </w:rPr>
                        <w:t xml:space="preserve"> </w:t>
                      </w:r>
                      <w:r w:rsidR="002A5139" w:rsidRPr="00E81749">
                        <w:rPr>
                          <w:rFonts w:ascii="Times New Roman" w:eastAsia="楷体" w:hAnsi="Times New Roman"/>
                        </w:rPr>
                        <w:t>40x40</w:t>
                      </w:r>
                      <w:r w:rsidR="002A5139" w:rsidRPr="00E81749">
                        <w:rPr>
                          <w:rFonts w:ascii="Times New Roman" w:eastAsia="楷体" w:hAnsi="Times New Roman" w:hint="eastAsia"/>
                        </w:rPr>
                        <w:t xml:space="preserve"> </w:t>
                      </w:r>
                      <w:r w:rsidR="002A5139" w:rsidRPr="00E81749">
                        <w:rPr>
                          <w:rFonts w:ascii="Times New Roman" w:eastAsia="楷体" w:hAnsi="Times New Roman" w:hint="eastAsia"/>
                        </w:rPr>
                        <w:t>的像素和四行文字，这依然是个很酷的游戏。</w:t>
                      </w:r>
                      <w:r w:rsidR="002169D6" w:rsidRPr="00E81749">
                        <w:rPr>
                          <w:rFonts w:ascii="Times New Roman" w:eastAsia="楷体" w:hAnsi="Times New Roman" w:hint="eastAsia"/>
                        </w:rPr>
                        <w:t>呃，玩过《光环》（</w:t>
                      </w:r>
                      <w:r w:rsidR="002169D6" w:rsidRPr="00E81749">
                        <w:rPr>
                          <w:rFonts w:ascii="Times New Roman" w:eastAsia="楷体" w:hAnsi="Times New Roman" w:hint="eastAsia"/>
                        </w:rPr>
                        <w:t>Halo</w:t>
                      </w:r>
                      <w:r w:rsidR="002169D6" w:rsidRPr="00E81749">
                        <w:rPr>
                          <w:rFonts w:ascii="Times New Roman" w:eastAsia="楷体" w:hAnsi="Times New Roman" w:hint="eastAsia"/>
                        </w:rPr>
                        <w:t>）之后真是觉得难以置信……</w:t>
                      </w:r>
                      <w:r w:rsidRPr="00E81749">
                        <w:rPr>
                          <w:rFonts w:ascii="Times New Roman" w:eastAsia="楷体" w:hAnsi="Times New Roman" w:hint="eastAsia"/>
                        </w:rPr>
                        <w:t>”</w:t>
                      </w:r>
                    </w:p>
                    <w:p w14:paraId="2BFCB4DE" w14:textId="77777777" w:rsidR="002169D6" w:rsidRPr="00E81749" w:rsidRDefault="002169D6" w:rsidP="002169D6">
                      <w:pPr>
                        <w:wordWrap w:val="0"/>
                        <w:jc w:val="right"/>
                        <w:rPr>
                          <w:rFonts w:ascii="Times New Roman" w:eastAsia="楷体" w:hAnsi="Times New Roman"/>
                        </w:rPr>
                      </w:pPr>
                      <w:r w:rsidRPr="00E81749">
                        <w:rPr>
                          <w:rFonts w:ascii="Times New Roman" w:eastAsia="楷体" w:hAnsi="Times New Roman"/>
                        </w:rPr>
                        <w:t xml:space="preserve">—— </w:t>
                      </w:r>
                      <w:hyperlink r:id="rId11" w:anchor="c1784146838235694813" w:history="1">
                        <w:r w:rsidRPr="00E81749">
                          <w:rPr>
                            <w:rStyle w:val="aa"/>
                            <w:rFonts w:ascii="Times New Roman" w:eastAsia="楷体" w:hAnsi="Times New Roman"/>
                          </w:rPr>
                          <w:t>Robert Clardy</w:t>
                        </w:r>
                      </w:hyperlink>
                    </w:p>
                    <w:p w14:paraId="18B361E5" w14:textId="77777777" w:rsidR="002169D6" w:rsidRPr="00E81749" w:rsidRDefault="002169D6" w:rsidP="002169D6">
                      <w:pPr>
                        <w:jc w:val="right"/>
                        <w:rPr>
                          <w:rFonts w:ascii="Times New Roman" w:eastAsia="楷体" w:hAnsi="Times New Roman"/>
                        </w:rPr>
                      </w:pPr>
                      <w:r w:rsidRPr="00E81749">
                        <w:rPr>
                          <w:rFonts w:ascii="Times New Roman" w:eastAsia="楷体" w:hAnsi="Times New Roman" w:hint="eastAsia"/>
                        </w:rPr>
                        <w:t>《地牢战役》作者</w:t>
                      </w:r>
                    </w:p>
                  </w:txbxContent>
                </v:textbox>
                <w10:wrap type="topAndBottom" anchorx="margin"/>
              </v:shape>
            </w:pict>
          </mc:Fallback>
        </mc:AlternateContent>
      </w:r>
      <w:r w:rsidR="00746BE5">
        <w:pict w14:anchorId="2EF92E6E">
          <v:rect id="_x0000_i1025" style="width:261.65pt;height:1pt" o:hrpct="500" o:hrstd="t" o:hrnoshade="t" o:hr="t" fillcolor="#cfcdcd [2894]" stroked="f"/>
        </w:pict>
      </w:r>
    </w:p>
    <w:p w14:paraId="0777512B" w14:textId="77777777" w:rsidR="0016522A" w:rsidRDefault="0016522A" w:rsidP="00F734E7">
      <w:pPr>
        <w:sectPr w:rsidR="0016522A" w:rsidSect="00F800C8">
          <w:headerReference w:type="default" r:id="rId12"/>
          <w:footerReference w:type="default" r:id="rId13"/>
          <w:pgSz w:w="11906" w:h="16838"/>
          <w:pgMar w:top="1440" w:right="1080" w:bottom="1440" w:left="1080" w:header="567" w:footer="567" w:gutter="0"/>
          <w:cols w:space="425"/>
          <w:docGrid w:type="lines" w:linePitch="312"/>
          <w15:footnoteColumns w:val="1"/>
        </w:sectPr>
      </w:pPr>
    </w:p>
    <w:p w14:paraId="07719EB1" w14:textId="7DCB9F42" w:rsidR="00DB684D" w:rsidRDefault="00355319" w:rsidP="00064042">
      <w:pPr>
        <w:pStyle w:val="-"/>
        <w:ind w:firstLine="420"/>
      </w:pPr>
      <w:r>
        <w:rPr>
          <w:rFonts w:hint="eastAsia"/>
        </w:rPr>
        <w:t>说起</w:t>
      </w:r>
      <w:r w:rsidR="00A773E6">
        <w:rPr>
          <w:rFonts w:hint="eastAsia"/>
        </w:rPr>
        <w:t xml:space="preserve"> 2</w:t>
      </w:r>
      <w:r w:rsidR="00A773E6">
        <w:t xml:space="preserve">0 </w:t>
      </w:r>
      <w:r w:rsidR="00A773E6">
        <w:rPr>
          <w:rFonts w:hint="eastAsia"/>
        </w:rPr>
        <w:t>世纪</w:t>
      </w:r>
      <w:r>
        <w:rPr>
          <w:rFonts w:hint="eastAsia"/>
        </w:rPr>
        <w:t>七十年代的第一款电脑游戏，人们</w:t>
      </w:r>
      <w:r w:rsidR="00270C80">
        <w:rPr>
          <w:rFonts w:hint="eastAsia"/>
        </w:rPr>
        <w:t>经常会忽略技术演示</w:t>
      </w:r>
      <w:ins w:id="0" w:author="思漪 凌" w:date="2020-09-18T10:18:00Z">
        <w:r w:rsidR="00E15496">
          <w:rPr>
            <w:rFonts w:hint="eastAsia"/>
          </w:rPr>
          <w:t>、</w:t>
        </w:r>
      </w:ins>
      <w:del w:id="1" w:author="思漪 凌" w:date="2020-09-18T10:18:00Z">
        <w:r w:rsidR="00270C80" w:rsidDel="00E15496">
          <w:rPr>
            <w:rFonts w:hint="eastAsia"/>
          </w:rPr>
          <w:delText>，</w:delText>
        </w:r>
      </w:del>
      <w:r w:rsidR="00270C80">
        <w:rPr>
          <w:rFonts w:hint="eastAsia"/>
        </w:rPr>
        <w:t>指南，和技术杂志所扮演的重要角色。例如，</w:t>
      </w:r>
      <w:r w:rsidR="00270C80">
        <w:rPr>
          <w:rFonts w:hint="eastAsia"/>
        </w:rPr>
        <w:t>Apple</w:t>
      </w:r>
      <w:r w:rsidR="00270C80">
        <w:t xml:space="preserve"> </w:t>
      </w:r>
      <w:r w:rsidR="00270C80">
        <w:rPr>
          <w:rFonts w:hint="eastAsia"/>
        </w:rPr>
        <w:t>II</w:t>
      </w:r>
      <w:r w:rsidR="00270C80">
        <w:t xml:space="preserve"> </w:t>
      </w:r>
      <w:r w:rsidR="00270C80">
        <w:rPr>
          <w:rFonts w:hint="eastAsia"/>
        </w:rPr>
        <w:t>会附带一本</w:t>
      </w:r>
      <w:r w:rsidR="00561057">
        <w:rPr>
          <w:rFonts w:hint="eastAsia"/>
        </w:rPr>
        <w:t>参考</w:t>
      </w:r>
      <w:r w:rsidR="00270C80">
        <w:rPr>
          <w:rFonts w:hint="eastAsia"/>
        </w:rPr>
        <w:t>手册用来解释这台电脑是如何工作的，并且</w:t>
      </w:r>
      <w:r w:rsidR="00473DBD">
        <w:rPr>
          <w:rFonts w:hint="eastAsia"/>
        </w:rPr>
        <w:t>包含了一些小游戏的</w:t>
      </w:r>
      <w:r w:rsidR="00473DBD">
        <w:rPr>
          <w:rFonts w:hint="eastAsia"/>
        </w:rPr>
        <w:t xml:space="preserve"> BASIC</w:t>
      </w:r>
      <w:r w:rsidR="00473DBD">
        <w:rPr>
          <w:rStyle w:val="a9"/>
        </w:rPr>
        <w:footnoteReference w:id="1"/>
      </w:r>
      <w:r w:rsidR="00473DBD">
        <w:t xml:space="preserve"> </w:t>
      </w:r>
      <w:r w:rsidR="00473DBD">
        <w:rPr>
          <w:rFonts w:hint="eastAsia"/>
        </w:rPr>
        <w:t>源码当作教程。</w:t>
      </w:r>
    </w:p>
    <w:p w14:paraId="2CE19368" w14:textId="77777777" w:rsidR="00473DBD" w:rsidRDefault="00561057" w:rsidP="00064042">
      <w:pPr>
        <w:pStyle w:val="-"/>
        <w:ind w:firstLine="420"/>
      </w:pPr>
      <w:r>
        <w:rPr>
          <w:rFonts w:hint="eastAsia"/>
        </w:rPr>
        <w:t>其中一个游戏就是</w:t>
      </w:r>
      <w:r w:rsidR="00E63C55">
        <w:rPr>
          <w:rFonts w:hint="eastAsia"/>
        </w:rPr>
        <w:t xml:space="preserve"> Gary</w:t>
      </w:r>
      <w:r w:rsidR="00E63C55">
        <w:t xml:space="preserve"> </w:t>
      </w:r>
      <w:r w:rsidR="00E63C55">
        <w:rPr>
          <w:rFonts w:hint="eastAsia"/>
        </w:rPr>
        <w:t>J.</w:t>
      </w:r>
      <w:r w:rsidR="00E63C55">
        <w:t xml:space="preserve"> </w:t>
      </w:r>
      <w:r w:rsidR="00E63C55">
        <w:rPr>
          <w:rFonts w:hint="eastAsia"/>
        </w:rPr>
        <w:t xml:space="preserve">Shannon </w:t>
      </w:r>
      <w:r w:rsidR="00E63C55">
        <w:rPr>
          <w:rFonts w:hint="eastAsia"/>
        </w:rPr>
        <w:t>制作的《巨龙迷宫》（</w:t>
      </w:r>
      <w:r w:rsidR="00E63C55">
        <w:rPr>
          <w:rFonts w:hint="eastAsia"/>
        </w:rPr>
        <w:t>Dragon</w:t>
      </w:r>
      <w:r w:rsidR="00E63C55">
        <w:t xml:space="preserve"> </w:t>
      </w:r>
      <w:r w:rsidR="00E63C55">
        <w:rPr>
          <w:rFonts w:hint="eastAsia"/>
        </w:rPr>
        <w:t>Maze</w:t>
      </w:r>
      <w:r w:rsidR="00E63C55">
        <w:rPr>
          <w:rFonts w:hint="eastAsia"/>
        </w:rPr>
        <w:t>，</w:t>
      </w:r>
      <w:r w:rsidR="00E63C55">
        <w:t>1978</w:t>
      </w:r>
      <w:r w:rsidR="00E63C55">
        <w:rPr>
          <w:rFonts w:hint="eastAsia"/>
        </w:rPr>
        <w:t>），它可以随机生成一个简单的俯视角迷宫。玩家需要用</w:t>
      </w:r>
      <w:r w:rsidR="00E63C55">
        <w:rPr>
          <w:rFonts w:hint="eastAsia"/>
        </w:rPr>
        <w:t xml:space="preserve"> U(p)</w:t>
      </w:r>
      <w:r w:rsidR="00E63C55">
        <w:rPr>
          <w:rFonts w:hint="eastAsia"/>
        </w:rPr>
        <w:t>、</w:t>
      </w:r>
      <w:r w:rsidR="00E63C55">
        <w:rPr>
          <w:rFonts w:hint="eastAsia"/>
        </w:rPr>
        <w:t>D(own)</w:t>
      </w:r>
      <w:r w:rsidR="00E63C55">
        <w:rPr>
          <w:rFonts w:hint="eastAsia"/>
        </w:rPr>
        <w:t>、</w:t>
      </w:r>
      <w:r w:rsidR="00E63C55">
        <w:rPr>
          <w:rFonts w:hint="eastAsia"/>
        </w:rPr>
        <w:t>L(eft)</w:t>
      </w:r>
      <w:r w:rsidR="00E63C55">
        <w:rPr>
          <w:rFonts w:hint="eastAsia"/>
        </w:rPr>
        <w:t>、</w:t>
      </w:r>
      <w:r w:rsidR="00E63C55">
        <w:rPr>
          <w:rFonts w:hint="eastAsia"/>
        </w:rPr>
        <w:t>R(</w:t>
      </w:r>
      <w:proofErr w:type="spellStart"/>
      <w:r w:rsidR="00E63C55">
        <w:rPr>
          <w:rFonts w:hint="eastAsia"/>
        </w:rPr>
        <w:t>ight</w:t>
      </w:r>
      <w:proofErr w:type="spellEnd"/>
      <w:r w:rsidR="00E63C55">
        <w:rPr>
          <w:rFonts w:hint="eastAsia"/>
        </w:rPr>
        <w:t>)</w:t>
      </w:r>
      <w:r w:rsidR="00E63C55">
        <w:t xml:space="preserve"> </w:t>
      </w:r>
      <w:r w:rsidR="00E63C55">
        <w:rPr>
          <w:rFonts w:hint="eastAsia"/>
        </w:rPr>
        <w:t>四个按键在迷宫中移动，尝试在被巨龙抓到之前逃离迷宫。</w:t>
      </w:r>
    </w:p>
    <w:p w14:paraId="64E0C051" w14:textId="4FD9ECB5" w:rsidR="00E63C55" w:rsidRDefault="003575CF" w:rsidP="00064042">
      <w:pPr>
        <w:pStyle w:val="-"/>
        <w:ind w:firstLine="420"/>
      </w:pPr>
      <w:del w:id="2" w:author="思漪 凌" w:date="2020-09-18T10:26:00Z">
        <w:r w:rsidDel="00FE5C25">
          <w:rPr>
            <w:rFonts w:hint="eastAsia"/>
          </w:rPr>
          <w:delText>一系列可以无穷无尽</w:delText>
        </w:r>
        <w:r w:rsidR="00A773E6" w:rsidDel="00FE5C25">
          <w:rPr>
            <w:rFonts w:hint="eastAsia"/>
          </w:rPr>
          <w:delText>地生成</w:delText>
        </w:r>
        <w:r w:rsidDel="00FE5C25">
          <w:rPr>
            <w:rFonts w:hint="eastAsia"/>
          </w:rPr>
          <w:delText>可以探索的迷宫的代码曾经是</w:delText>
        </w:r>
        <w:r w:rsidDel="00FE5C25">
          <w:rPr>
            <w:rFonts w:hint="eastAsia"/>
          </w:rPr>
          <w:delText xml:space="preserve"> RPG </w:delText>
        </w:r>
        <w:r w:rsidDel="00FE5C25">
          <w:rPr>
            <w:rFonts w:hint="eastAsia"/>
          </w:rPr>
          <w:delText>粉丝的宝藏</w:delText>
        </w:r>
      </w:del>
      <w:ins w:id="3" w:author="思漪 凌" w:date="2020-09-18T10:26:00Z">
        <w:r w:rsidR="00FE5C25">
          <w:rPr>
            <w:rFonts w:hint="eastAsia"/>
          </w:rPr>
          <w:t>对</w:t>
        </w:r>
        <w:r w:rsidR="00FE5C25">
          <w:t xml:space="preserve"> </w:t>
        </w:r>
        <w:r w:rsidR="00FE5C25">
          <w:rPr>
            <w:rFonts w:hint="eastAsia"/>
          </w:rPr>
          <w:t>RPG</w:t>
        </w:r>
        <w:r w:rsidR="00FE5C25">
          <w:t xml:space="preserve"> </w:t>
        </w:r>
        <w:r w:rsidR="00FE5C25">
          <w:rPr>
            <w:rFonts w:hint="eastAsia"/>
          </w:rPr>
          <w:t>粉丝来说</w:t>
        </w:r>
      </w:ins>
      <w:r>
        <w:rPr>
          <w:rFonts w:hint="eastAsia"/>
        </w:rPr>
        <w:t>，</w:t>
      </w:r>
      <w:ins w:id="4" w:author="思漪 凌" w:date="2020-09-18T10:26:00Z">
        <w:r w:rsidR="00FE5C25">
          <w:rPr>
            <w:rFonts w:hint="eastAsia"/>
          </w:rPr>
          <w:t>一系列能够无限生成可以探索的</w:t>
        </w:r>
      </w:ins>
      <w:ins w:id="5" w:author="思漪 凌" w:date="2020-09-18T10:27:00Z">
        <w:r w:rsidR="00FE5C25">
          <w:rPr>
            <w:rFonts w:hint="eastAsia"/>
          </w:rPr>
          <w:t>迷宫的代码是他们的宝藏，</w:t>
        </w:r>
      </w:ins>
      <w:ins w:id="6" w:author="思漪 凌" w:date="2020-09-18T10:21:00Z">
        <w:r w:rsidR="00E15496">
          <w:rPr>
            <w:rFonts w:hint="eastAsia"/>
          </w:rPr>
          <w:t>而</w:t>
        </w:r>
        <w:r w:rsidR="00E15496">
          <w:rPr>
            <w:rFonts w:hint="eastAsia"/>
          </w:rPr>
          <w:t xml:space="preserve"> </w:t>
        </w:r>
      </w:ins>
      <w:r>
        <w:rPr>
          <w:rFonts w:hint="eastAsia"/>
        </w:rPr>
        <w:t>Robert</w:t>
      </w:r>
      <w:r>
        <w:t xml:space="preserve"> </w:t>
      </w:r>
      <w:r>
        <w:rPr>
          <w:rFonts w:hint="eastAsia"/>
        </w:rPr>
        <w:t>Clardy</w:t>
      </w:r>
      <w:r w:rsidR="00273981">
        <w:rPr>
          <w:rStyle w:val="a9"/>
        </w:rPr>
        <w:footnoteReference w:id="2"/>
      </w:r>
      <w:r>
        <w:rPr>
          <w:rFonts w:hint="eastAsia"/>
        </w:rPr>
        <w:t xml:space="preserve"> </w:t>
      </w:r>
      <w:r>
        <w:rPr>
          <w:rFonts w:hint="eastAsia"/>
        </w:rPr>
        <w:t>就是</w:t>
      </w:r>
      <w:ins w:id="7" w:author="思漪 凌" w:date="2020-09-18T10:28:00Z">
        <w:r w:rsidR="00FE5C25">
          <w:rPr>
            <w:rFonts w:hint="eastAsia"/>
          </w:rPr>
          <w:t>这些人</w:t>
        </w:r>
      </w:ins>
      <w:del w:id="8" w:author="思漪 凌" w:date="2020-09-18T10:28:00Z">
        <w:r w:rsidDel="00FE5C25">
          <w:rPr>
            <w:rFonts w:hint="eastAsia"/>
          </w:rPr>
          <w:delText>其中</w:delText>
        </w:r>
      </w:del>
      <w:r>
        <w:rPr>
          <w:rFonts w:hint="eastAsia"/>
        </w:rPr>
        <w:t>之一。</w:t>
      </w:r>
      <w:r w:rsidR="00A773E6">
        <w:rPr>
          <w:rFonts w:hint="eastAsia"/>
        </w:rPr>
        <w:t>在</w:t>
      </w:r>
      <w:r>
        <w:rPr>
          <w:rFonts w:hint="eastAsia"/>
        </w:rPr>
        <w:t>受到《巨龙迷宫》的启发后，他创造了自己的地牢探索类游戏：《地牢战役》。</w:t>
      </w:r>
    </w:p>
    <w:p w14:paraId="1D3EDDF0" w14:textId="77777777" w:rsidR="00791749" w:rsidRDefault="00D03448" w:rsidP="005B5669">
      <w:pPr>
        <w:pStyle w:val="-"/>
        <w:ind w:firstLine="420"/>
      </w:pPr>
      <w:r>
        <w:rPr>
          <w:rFonts w:hint="eastAsia"/>
        </w:rPr>
        <w:t>《地牢战役》一开始会生成四个地牢关卡，这个过程在</w:t>
      </w:r>
      <w:r>
        <w:rPr>
          <w:rFonts w:hint="eastAsia"/>
        </w:rPr>
        <w:t xml:space="preserve"> </w:t>
      </w:r>
      <w:r>
        <w:t xml:space="preserve">Apple II </w:t>
      </w:r>
      <w:r>
        <w:rPr>
          <w:rFonts w:hint="eastAsia"/>
        </w:rPr>
        <w:t>上可能需要几分钟的时间，</w:t>
      </w:r>
      <w:r w:rsidR="00A773E6">
        <w:rPr>
          <w:rFonts w:hint="eastAsia"/>
        </w:rPr>
        <w:t>同时</w:t>
      </w:r>
      <w:del w:id="9" w:author="思漪 凌" w:date="2020-09-18T10:49:00Z">
        <w:r w:rsidDel="00156848">
          <w:rPr>
            <w:rFonts w:hint="eastAsia"/>
          </w:rPr>
          <w:delText>这</w:delText>
        </w:r>
      </w:del>
      <w:r>
        <w:rPr>
          <w:rFonts w:hint="eastAsia"/>
        </w:rPr>
        <w:t>也让玩家有时间用纸和笔把地图画下来，如果他们想这么做的话。在这个过程完成之后，玩家会被传送到地牢中开始探索。</w:t>
      </w:r>
    </w:p>
    <w:p w14:paraId="0FD4F2FE" w14:textId="6E01DE52" w:rsidR="00791749" w:rsidRDefault="00791749" w:rsidP="00791749">
      <w:pPr>
        <w:pStyle w:val="-"/>
        <w:ind w:firstLine="420"/>
      </w:pPr>
      <w:r>
        <w:rPr>
          <w:rFonts w:hint="eastAsia"/>
        </w:rPr>
        <w:t>这个游戏没有角色生成系统；你的队伍在一开始总会有</w:t>
      </w:r>
      <w:r>
        <w:t xml:space="preserve"> 15 </w:t>
      </w:r>
      <w:r>
        <w:rPr>
          <w:rFonts w:hint="eastAsia"/>
        </w:rPr>
        <w:t>位无名</w:t>
      </w:r>
      <w:r w:rsidR="00FA259E">
        <w:rPr>
          <w:rFonts w:hint="eastAsia"/>
        </w:rPr>
        <w:t>小兵</w:t>
      </w:r>
      <w:r>
        <w:rPr>
          <w:rFonts w:hint="eastAsia"/>
        </w:rPr>
        <w:t>，包括一个精灵和一个矮人。现在看来有些奇怪，但是《龙与地下城》（</w:t>
      </w:r>
      <w:r>
        <w:rPr>
          <w:rFonts w:hint="eastAsia"/>
        </w:rPr>
        <w:t>Dungeons</w:t>
      </w:r>
      <w:r>
        <w:t xml:space="preserve"> </w:t>
      </w:r>
      <w:r>
        <w:rPr>
          <w:rFonts w:hint="eastAsia"/>
        </w:rPr>
        <w:t>&amp;</w:t>
      </w:r>
      <w:r>
        <w:t xml:space="preserve"> </w:t>
      </w:r>
      <w:r>
        <w:rPr>
          <w:rFonts w:hint="eastAsia"/>
        </w:rPr>
        <w:t>Dragons</w:t>
      </w:r>
      <w:r>
        <w:rPr>
          <w:rFonts w:hint="eastAsia"/>
        </w:rPr>
        <w:t>）</w:t>
      </w:r>
      <w:r w:rsidR="000A6A0B">
        <w:rPr>
          <w:rFonts w:hint="eastAsia"/>
        </w:rPr>
        <w:t>在</w:t>
      </w:r>
      <w:r w:rsidR="000A6A0B">
        <w:rPr>
          <w:rFonts w:hint="eastAsia"/>
        </w:rPr>
        <w:t xml:space="preserve"> </w:t>
      </w:r>
      <w:r w:rsidR="000A6A0B">
        <w:t xml:space="preserve">1978 </w:t>
      </w:r>
      <w:r w:rsidR="000A6A0B">
        <w:rPr>
          <w:rFonts w:hint="eastAsia"/>
        </w:rPr>
        <w:t>年可是一款完全不同的游戏——</w:t>
      </w:r>
      <w:del w:id="10" w:author="思漪 凌" w:date="2020-09-18T10:52:00Z">
        <w:r w:rsidR="000A6A0B" w:rsidDel="00156848">
          <w:rPr>
            <w:rFonts w:hint="eastAsia"/>
          </w:rPr>
          <w:delText>精灵和矮人</w:delText>
        </w:r>
      </w:del>
      <w:r w:rsidR="000A6A0B">
        <w:rPr>
          <w:rFonts w:hint="eastAsia"/>
        </w:rPr>
        <w:t>没有</w:t>
      </w:r>
      <w:ins w:id="11" w:author="思漪 凌" w:date="2020-09-18T10:52:00Z">
        <w:r w:rsidR="00156848">
          <w:rPr>
            <w:rFonts w:hint="eastAsia"/>
          </w:rPr>
          <w:t>精灵与矮人这两种</w:t>
        </w:r>
      </w:ins>
      <w:ins w:id="12" w:author="思漪 凌" w:date="2020-09-18T10:53:00Z">
        <w:r w:rsidR="00156848">
          <w:rPr>
            <w:rFonts w:hint="eastAsia"/>
          </w:rPr>
          <w:t>出身</w:t>
        </w:r>
      </w:ins>
      <w:del w:id="13" w:author="思漪 凌" w:date="2020-09-18T10:53:00Z">
        <w:r w:rsidR="000A6A0B" w:rsidDel="00156848">
          <w:rPr>
            <w:rFonts w:hint="eastAsia"/>
          </w:rPr>
          <w:delText>职业</w:delText>
        </w:r>
      </w:del>
      <w:r w:rsidR="000A6A0B">
        <w:rPr>
          <w:rFonts w:hint="eastAsia"/>
        </w:rPr>
        <w:t>，而且关</w:t>
      </w:r>
      <w:r w:rsidR="000A6A0B">
        <w:rPr>
          <w:rFonts w:hint="eastAsia"/>
        </w:rPr>
        <w:lastRenderedPageBreak/>
        <w:t>注于更大的团队。</w:t>
      </w:r>
    </w:p>
    <w:p w14:paraId="777AB397" w14:textId="77777777" w:rsidR="005B5669" w:rsidRDefault="005B5669" w:rsidP="00791749">
      <w:pPr>
        <w:pStyle w:val="-"/>
        <w:ind w:firstLine="420"/>
      </w:pPr>
    </w:p>
    <w:p w14:paraId="3948A656" w14:textId="77777777" w:rsidR="005B5669" w:rsidRDefault="005B5669" w:rsidP="005B5669">
      <w:pPr>
        <w:pStyle w:val="-"/>
        <w:keepNext/>
        <w:ind w:firstLineChars="0" w:firstLine="0"/>
      </w:pPr>
      <w:r>
        <w:rPr>
          <w:rFonts w:hint="eastAsia"/>
          <w:noProof/>
        </w:rPr>
        <w:drawing>
          <wp:inline distT="0" distB="0" distL="0" distR="0" wp14:anchorId="2876ED75" wp14:editId="75805D85">
            <wp:extent cx="2959200" cy="2221200"/>
            <wp:effectExtent l="0" t="0" r="0" b="8255"/>
            <wp:docPr id="5" name="图片 5" descr="图片包含 游戏机, 绿色,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ungeon Campaign_dungeo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9200" cy="2221200"/>
                    </a:xfrm>
                    <a:prstGeom prst="rect">
                      <a:avLst/>
                    </a:prstGeom>
                  </pic:spPr>
                </pic:pic>
              </a:graphicData>
            </a:graphic>
          </wp:inline>
        </w:drawing>
      </w:r>
    </w:p>
    <w:p w14:paraId="3321FC19" w14:textId="77777777" w:rsidR="005B5669" w:rsidRDefault="005B5669" w:rsidP="005B5669">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8075D">
        <w:rPr>
          <w:noProof/>
        </w:rPr>
        <w:t>1</w:t>
      </w:r>
      <w:r>
        <w:fldChar w:fldCharType="end"/>
      </w:r>
      <w:r>
        <w:t xml:space="preserve"> </w:t>
      </w:r>
      <w:r>
        <w:rPr>
          <w:rFonts w:hint="eastAsia"/>
        </w:rPr>
        <w:t>自己的队伍是粉色的方块，宝藏是黄色的，敌人是深绿色，楼梯是白色，灰色则代表坑洞。</w:t>
      </w:r>
    </w:p>
    <w:p w14:paraId="39D1102B" w14:textId="77777777" w:rsidR="005B5669" w:rsidRPr="005B5669" w:rsidRDefault="005B5669" w:rsidP="00791749">
      <w:pPr>
        <w:pStyle w:val="-"/>
        <w:ind w:firstLine="420"/>
      </w:pPr>
    </w:p>
    <w:p w14:paraId="2466073B" w14:textId="56B32ADE" w:rsidR="000A6A0B" w:rsidRDefault="000A6A0B" w:rsidP="00791749">
      <w:pPr>
        <w:pStyle w:val="-"/>
        <w:ind w:firstLine="420"/>
      </w:pPr>
      <w:r>
        <w:rPr>
          <w:rFonts w:hint="eastAsia"/>
        </w:rPr>
        <w:t>每一种团队成员都有</w:t>
      </w:r>
      <w:r w:rsidR="003845EC">
        <w:rPr>
          <w:rFonts w:hint="eastAsia"/>
        </w:rPr>
        <w:t>自己的</w:t>
      </w:r>
      <w:r>
        <w:rPr>
          <w:rFonts w:hint="eastAsia"/>
        </w:rPr>
        <w:t>功能。精灵可以对</w:t>
      </w:r>
      <w:ins w:id="14" w:author="思漪 凌" w:date="2020-09-18T10:55:00Z">
        <w:r w:rsidR="00156848">
          <w:rPr>
            <w:rFonts w:hint="eastAsia"/>
          </w:rPr>
          <w:t>迫近的</w:t>
        </w:r>
      </w:ins>
      <w:r>
        <w:rPr>
          <w:rFonts w:hint="eastAsia"/>
        </w:rPr>
        <w:t>危险发出警告，比如附近的陷阱或者敌人，而矮人可以绘制地图——如果他死了，屏幕上的地图就不再随着探索更新了。队伍中其他成员就是你的</w:t>
      </w:r>
      <w:r w:rsidR="009B5ACC">
        <w:rPr>
          <w:rFonts w:hint="eastAsia"/>
        </w:rPr>
        <w:t>生命值</w:t>
      </w:r>
      <w:r>
        <w:rPr>
          <w:rFonts w:hint="eastAsia"/>
        </w:rPr>
        <w:t>和</w:t>
      </w:r>
      <w:r w:rsidR="009B5ACC">
        <w:rPr>
          <w:rFonts w:hint="eastAsia"/>
        </w:rPr>
        <w:t>力量——如果他们都死了游戏就结束，但是每一次胜利都会提升他们的力量。</w:t>
      </w:r>
      <w:r w:rsidR="003845EC">
        <w:rPr>
          <w:rFonts w:hint="eastAsia"/>
        </w:rPr>
        <w:t>就是说，你的</w:t>
      </w:r>
      <w:r w:rsidR="003845EC">
        <w:t xml:space="preserve"> 15 </w:t>
      </w:r>
      <w:r w:rsidR="003845EC">
        <w:rPr>
          <w:rFonts w:hint="eastAsia"/>
        </w:rPr>
        <w:t>位勇士在开始的时候有</w:t>
      </w:r>
      <w:r w:rsidR="003845EC">
        <w:rPr>
          <w:rFonts w:hint="eastAsia"/>
        </w:rPr>
        <w:t xml:space="preserve"> </w:t>
      </w:r>
      <w:r w:rsidR="003845EC">
        <w:t xml:space="preserve">15 </w:t>
      </w:r>
      <w:r w:rsidR="003845EC">
        <w:rPr>
          <w:rFonts w:hint="eastAsia"/>
        </w:rPr>
        <w:t>点力量，第一场战斗胜利后就拥有</w:t>
      </w:r>
      <w:r w:rsidR="003845EC">
        <w:rPr>
          <w:rFonts w:hint="eastAsia"/>
        </w:rPr>
        <w:t xml:space="preserve"> </w:t>
      </w:r>
      <w:r w:rsidR="003845EC">
        <w:t xml:space="preserve">30 </w:t>
      </w:r>
      <w:r w:rsidR="003845EC">
        <w:rPr>
          <w:rFonts w:hint="eastAsia"/>
        </w:rPr>
        <w:t>点力量，之后是</w:t>
      </w:r>
      <w:r w:rsidR="003845EC">
        <w:rPr>
          <w:rFonts w:hint="eastAsia"/>
        </w:rPr>
        <w:t xml:space="preserve"> </w:t>
      </w:r>
      <w:r w:rsidR="003845EC">
        <w:t xml:space="preserve">45 </w:t>
      </w:r>
      <w:r w:rsidR="003845EC">
        <w:rPr>
          <w:rFonts w:hint="eastAsia"/>
        </w:rPr>
        <w:t>点，但是如果有一个成员死亡则会掉到</w:t>
      </w:r>
      <w:r w:rsidR="003845EC">
        <w:rPr>
          <w:rFonts w:hint="eastAsia"/>
        </w:rPr>
        <w:t xml:space="preserve"> </w:t>
      </w:r>
      <w:r w:rsidR="003845EC">
        <w:t xml:space="preserve">42 </w:t>
      </w:r>
      <w:r w:rsidR="003845EC">
        <w:rPr>
          <w:rFonts w:hint="eastAsia"/>
        </w:rPr>
        <w:t>点。</w:t>
      </w:r>
      <w:del w:id="15" w:author="思漪 凌" w:date="2020-09-18T10:56:00Z">
        <w:r w:rsidR="003845EC" w:rsidDel="00156848">
          <w:rPr>
            <w:rFonts w:hint="eastAsia"/>
          </w:rPr>
          <w:delText>他们早晚会死的</w:delText>
        </w:r>
      </w:del>
      <w:ins w:id="16" w:author="思漪 凌" w:date="2020-09-18T10:56:00Z">
        <w:r w:rsidR="00156848">
          <w:rPr>
            <w:rFonts w:hint="eastAsia"/>
          </w:rPr>
          <w:t>而且这是肯定的事</w:t>
        </w:r>
      </w:ins>
      <w:r w:rsidR="003845EC">
        <w:rPr>
          <w:rFonts w:hint="eastAsia"/>
        </w:rPr>
        <w:t>。</w:t>
      </w:r>
    </w:p>
    <w:p w14:paraId="79303274" w14:textId="25794E41" w:rsidR="003845EC" w:rsidRDefault="00FA259E" w:rsidP="00791749">
      <w:pPr>
        <w:pStyle w:val="-"/>
        <w:ind w:firstLine="420"/>
      </w:pPr>
      <w:r>
        <w:rPr>
          <w:rFonts w:hint="eastAsia"/>
        </w:rPr>
        <w:t>战斗系统很简单，只</w:t>
      </w:r>
      <w:ins w:id="17" w:author="思漪 凌" w:date="2020-09-18T11:07:00Z">
        <w:r w:rsidR="001054CA">
          <w:rPr>
            <w:rFonts w:hint="eastAsia"/>
          </w:rPr>
          <w:t>是以</w:t>
        </w:r>
      </w:ins>
      <w:del w:id="18" w:author="思漪 凌" w:date="2020-09-18T11:07:00Z">
        <w:r w:rsidDel="001054CA">
          <w:rPr>
            <w:rFonts w:hint="eastAsia"/>
          </w:rPr>
          <w:delText>需要</w:delText>
        </w:r>
      </w:del>
      <w:r>
        <w:rPr>
          <w:rFonts w:hint="eastAsia"/>
        </w:rPr>
        <w:t>扔骰子</w:t>
      </w:r>
      <w:r w:rsidR="0026784B">
        <w:rPr>
          <w:rFonts w:hint="eastAsia"/>
        </w:rPr>
        <w:t>获得的点数和力量值相加来决定是否命中敌人。游戏里的每个敌人在命中两次后死亡；它们只是随着探索的深入越来越难打中罢了。你也需要扔骰子来决定敌人的攻击，如果它命中了你就会损失</w:t>
      </w:r>
      <w:r w:rsidR="0026784B">
        <w:t xml:space="preserve"> 1 </w:t>
      </w:r>
      <w:r w:rsidR="0026784B">
        <w:rPr>
          <w:rFonts w:hint="eastAsia"/>
        </w:rPr>
        <w:t>~</w:t>
      </w:r>
      <w:r w:rsidR="0026784B">
        <w:t xml:space="preserve"> 3 </w:t>
      </w:r>
      <w:r w:rsidR="0026784B">
        <w:rPr>
          <w:rFonts w:hint="eastAsia"/>
        </w:rPr>
        <w:t>名队伍成员。</w:t>
      </w:r>
    </w:p>
    <w:p w14:paraId="490C8C0B" w14:textId="29EAEA53" w:rsidR="0026784B" w:rsidRDefault="0026784B" w:rsidP="00791749">
      <w:pPr>
        <w:pStyle w:val="-"/>
        <w:ind w:firstLine="420"/>
      </w:pPr>
      <w:r>
        <w:rPr>
          <w:rFonts w:hint="eastAsia"/>
        </w:rPr>
        <w:t>地牢中还有一些其他的危险，比如可以将你随机传送到其他关卡的陷阱，以及充满毒气的</w:t>
      </w:r>
      <w:r w:rsidR="00EE3E02">
        <w:rPr>
          <w:rFonts w:hint="eastAsia"/>
        </w:rPr>
        <w:t>房间。</w:t>
      </w:r>
      <w:del w:id="19" w:author="思漪 凌" w:date="2020-09-18T11:11:00Z">
        <w:r w:rsidR="00EE3E02" w:rsidDel="001E3EFC">
          <w:rPr>
            <w:rFonts w:hint="eastAsia"/>
          </w:rPr>
          <w:delText>所有</w:delText>
        </w:r>
      </w:del>
      <w:r w:rsidR="00EE3E02">
        <w:rPr>
          <w:rFonts w:hint="eastAsia"/>
        </w:rPr>
        <w:t>四个关卡</w:t>
      </w:r>
      <w:ins w:id="20" w:author="思漪 凌" w:date="2020-09-18T11:11:00Z">
        <w:r w:rsidR="001E3EFC">
          <w:rPr>
            <w:rFonts w:hint="eastAsia"/>
          </w:rPr>
          <w:t>各自</w:t>
        </w:r>
      </w:ins>
      <w:r w:rsidR="00EE3E02">
        <w:rPr>
          <w:rFonts w:hint="eastAsia"/>
        </w:rPr>
        <w:t>都</w:t>
      </w:r>
      <w:del w:id="21" w:author="思漪 凌" w:date="2020-09-18T11:10:00Z">
        <w:r w:rsidR="00EE3E02" w:rsidDel="001E3EFC">
          <w:rPr>
            <w:rFonts w:hint="eastAsia"/>
          </w:rPr>
          <w:delText>拥</w:delText>
        </w:r>
      </w:del>
      <w:r w:rsidR="00EE3E02">
        <w:rPr>
          <w:rFonts w:hint="eastAsia"/>
        </w:rPr>
        <w:t>有一个</w:t>
      </w:r>
      <w:r w:rsidR="002466B9">
        <w:rPr>
          <w:rFonts w:hint="eastAsia"/>
        </w:rPr>
        <w:t>守卫</w:t>
      </w:r>
      <w:r w:rsidR="00EE3E02">
        <w:rPr>
          <w:rFonts w:hint="eastAsia"/>
        </w:rPr>
        <w:t>，它会追着玩家跑，一旦被抓住就它就会杀死</w:t>
      </w:r>
      <w:r w:rsidR="00EE3E02">
        <w:rPr>
          <w:rFonts w:hint="eastAsia"/>
        </w:rPr>
        <w:t xml:space="preserve"> </w:t>
      </w:r>
      <w:r w:rsidR="00EE3E02">
        <w:t xml:space="preserve">1 </w:t>
      </w:r>
      <w:r w:rsidR="00EE3E02">
        <w:rPr>
          <w:rFonts w:hint="eastAsia"/>
        </w:rPr>
        <w:t>~</w:t>
      </w:r>
      <w:r w:rsidR="00EE3E02">
        <w:t xml:space="preserve"> 2 </w:t>
      </w:r>
      <w:r w:rsidR="00EE3E02">
        <w:rPr>
          <w:rFonts w:hint="eastAsia"/>
        </w:rPr>
        <w:t>名队伍成员。它们有着不同的行动方式——第三关的巨蛇</w:t>
      </w:r>
      <w:ins w:id="22" w:author="思漪 凌" w:date="2020-09-18T11:12:00Z">
        <w:r w:rsidR="001E3EFC">
          <w:rPr>
            <w:rFonts w:hint="eastAsia"/>
          </w:rPr>
          <w:t>会</w:t>
        </w:r>
      </w:ins>
      <w:del w:id="23" w:author="思漪 凌" w:date="2020-09-18T11:12:00Z">
        <w:r w:rsidR="00EE3E02" w:rsidDel="001E3EFC">
          <w:rPr>
            <w:rFonts w:hint="eastAsia"/>
          </w:rPr>
          <w:delText>可以实时</w:delText>
        </w:r>
      </w:del>
      <w:r w:rsidR="00EE3E02">
        <w:rPr>
          <w:rFonts w:hint="eastAsia"/>
        </w:rPr>
        <w:t>在迷宫中</w:t>
      </w:r>
      <w:ins w:id="24" w:author="思漪 凌" w:date="2020-09-18T11:12:00Z">
        <w:r w:rsidR="001E3EFC">
          <w:rPr>
            <w:rFonts w:hint="eastAsia"/>
          </w:rPr>
          <w:t>实时</w:t>
        </w:r>
      </w:ins>
      <w:ins w:id="25" w:author="思漪 凌" w:date="2020-09-18T11:11:00Z">
        <w:r w:rsidR="001E3EFC">
          <w:rPr>
            <w:rFonts w:hint="eastAsia"/>
          </w:rPr>
          <w:t>移动</w:t>
        </w:r>
      </w:ins>
      <w:del w:id="26" w:author="思漪 凌" w:date="2020-09-18T11:11:00Z">
        <w:r w:rsidR="00EE3E02" w:rsidDel="001E3EFC">
          <w:rPr>
            <w:rFonts w:hint="eastAsia"/>
          </w:rPr>
          <w:delText>穿行</w:delText>
        </w:r>
      </w:del>
      <w:r w:rsidR="00EE3E02">
        <w:rPr>
          <w:rFonts w:hint="eastAsia"/>
        </w:rPr>
        <w:t>，而第四关的幽灵则可以穿墙</w:t>
      </w:r>
      <w:r w:rsidR="007D71D1">
        <w:rPr>
          <w:rFonts w:hint="eastAsia"/>
        </w:rPr>
        <w:t>。</w:t>
      </w:r>
    </w:p>
    <w:p w14:paraId="01655E3D" w14:textId="29EF93A1" w:rsidR="007D71D1" w:rsidRDefault="007D71D1" w:rsidP="00791749">
      <w:pPr>
        <w:pStyle w:val="-"/>
        <w:ind w:firstLine="420"/>
      </w:pPr>
      <w:r>
        <w:rPr>
          <w:rFonts w:hint="eastAsia"/>
        </w:rPr>
        <w:t>无论如何，《地牢战役》是一款低难度游戏。而且流程很短。游戏目标并不仅仅是通关，还要尽可能拿到高分，并且在完成地牢之前收集到更多的金子——</w:t>
      </w:r>
      <w:r w:rsidR="00B64617">
        <w:rPr>
          <w:rFonts w:hint="eastAsia"/>
        </w:rPr>
        <w:t>这个分数驱动的玩法</w:t>
      </w:r>
      <w:ins w:id="27" w:author="思漪 凌" w:date="2020-09-18T11:12:00Z">
        <w:r w:rsidR="001E3EFC">
          <w:rPr>
            <w:rFonts w:hint="eastAsia"/>
          </w:rPr>
          <w:t>与</w:t>
        </w:r>
      </w:ins>
      <w:del w:id="28" w:author="思漪 凌" w:date="2020-09-18T11:12:00Z">
        <w:r w:rsidR="00B64617" w:rsidDel="001E3EFC">
          <w:rPr>
            <w:rFonts w:hint="eastAsia"/>
          </w:rPr>
          <w:delText>反映了</w:delText>
        </w:r>
      </w:del>
      <w:r>
        <w:rPr>
          <w:rFonts w:hint="eastAsia"/>
        </w:rPr>
        <w:t>当时流行的街机游戏</w:t>
      </w:r>
      <w:ins w:id="29" w:author="思漪 凌" w:date="2020-09-18T11:13:00Z">
        <w:r w:rsidR="001E3EFC">
          <w:rPr>
            <w:rFonts w:hint="eastAsia"/>
          </w:rPr>
          <w:t>相呼应</w:t>
        </w:r>
      </w:ins>
      <w:del w:id="30" w:author="思漪 凌" w:date="2020-09-18T11:13:00Z">
        <w:r w:rsidR="00B64617" w:rsidDel="001E3EFC">
          <w:rPr>
            <w:rFonts w:hint="eastAsia"/>
          </w:rPr>
          <w:delText>的样子</w:delText>
        </w:r>
      </w:del>
      <w:r w:rsidR="00B64617">
        <w:rPr>
          <w:rFonts w:hint="eastAsia"/>
        </w:rPr>
        <w:t>。</w:t>
      </w:r>
    </w:p>
    <w:p w14:paraId="28DCEE47" w14:textId="77777777" w:rsidR="0065046D" w:rsidRDefault="0065046D" w:rsidP="00791749">
      <w:pPr>
        <w:pStyle w:val="-"/>
        <w:ind w:firstLine="420"/>
      </w:pPr>
    </w:p>
    <w:p w14:paraId="3EADE266" w14:textId="77777777" w:rsidR="00EA10AB" w:rsidRDefault="00EA10AB" w:rsidP="00EA10AB">
      <w:pPr>
        <w:pStyle w:val="-"/>
        <w:keepNext/>
        <w:ind w:firstLineChars="0" w:firstLine="0"/>
      </w:pPr>
      <w:r>
        <w:rPr>
          <w:noProof/>
        </w:rPr>
        <w:drawing>
          <wp:inline distT="0" distB="0" distL="0" distR="0" wp14:anchorId="5890A41C" wp14:editId="3FF4BC7C">
            <wp:extent cx="2959100" cy="2219325"/>
            <wp:effectExtent l="0" t="0" r="0" b="9525"/>
            <wp:docPr id="1" name="图片 1" descr="图片包含 游戏机, 物体, 钟表,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ngeon Campaign_guardian_monste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9100" cy="2219325"/>
                    </a:xfrm>
                    <a:prstGeom prst="rect">
                      <a:avLst/>
                    </a:prstGeom>
                  </pic:spPr>
                </pic:pic>
              </a:graphicData>
            </a:graphic>
          </wp:inline>
        </w:drawing>
      </w:r>
    </w:p>
    <w:p w14:paraId="2FD348C5" w14:textId="77777777" w:rsidR="0065046D" w:rsidRDefault="00EA10AB" w:rsidP="00EA10AB">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8075D">
        <w:rPr>
          <w:noProof/>
        </w:rPr>
        <w:t>2</w:t>
      </w:r>
      <w:r>
        <w:fldChar w:fldCharType="end"/>
      </w:r>
      <w:r>
        <w:t xml:space="preserve"> </w:t>
      </w:r>
      <w:r>
        <w:rPr>
          <w:rFonts w:hint="eastAsia"/>
        </w:rPr>
        <w:t>我的小队在第四层地牢和一群蜘蛛战斗（粉绿相间的方块）。白色方块是幽灵，追到我就会杀死我队伍中一名成员。</w:t>
      </w:r>
    </w:p>
    <w:p w14:paraId="579B8A54" w14:textId="77777777" w:rsidR="00EA10AB" w:rsidRDefault="00EA10AB" w:rsidP="00EA10AB"/>
    <w:p w14:paraId="05168D6A" w14:textId="77777777" w:rsidR="00EA10AB" w:rsidRDefault="002A2333" w:rsidP="00EA10AB">
      <w:pPr>
        <w:pStyle w:val="-"/>
        <w:ind w:firstLine="420"/>
      </w:pPr>
      <w:r>
        <w:rPr>
          <w:rFonts w:hint="eastAsia"/>
        </w:rPr>
        <w:t>在简单但令人满意的《地牢战役》之后，</w:t>
      </w:r>
      <w:r>
        <w:rPr>
          <w:rFonts w:hint="eastAsia"/>
        </w:rPr>
        <w:t>Robert</w:t>
      </w:r>
      <w:r>
        <w:t xml:space="preserve"> </w:t>
      </w:r>
      <w:r>
        <w:rPr>
          <w:rFonts w:hint="eastAsia"/>
        </w:rPr>
        <w:t>Clardy</w:t>
      </w:r>
      <w:r>
        <w:t xml:space="preserve"> </w:t>
      </w:r>
      <w:r>
        <w:rPr>
          <w:rFonts w:hint="eastAsia"/>
        </w:rPr>
        <w:t>又迅速推出了三款游戏，</w:t>
      </w:r>
      <w:r w:rsidR="006B3758">
        <w:rPr>
          <w:rFonts w:hint="eastAsia"/>
        </w:rPr>
        <w:t>不断突破自己。</w:t>
      </w:r>
    </w:p>
    <w:p w14:paraId="4D3BC744" w14:textId="54A38DE8" w:rsidR="006B3758" w:rsidRDefault="006B3758" w:rsidP="00EA10AB">
      <w:pPr>
        <w:pStyle w:val="-"/>
        <w:ind w:firstLine="420"/>
      </w:pPr>
      <w:r>
        <w:rPr>
          <w:rFonts w:hint="eastAsia"/>
        </w:rPr>
        <w:t>发售于</w:t>
      </w:r>
      <w:r>
        <w:rPr>
          <w:rFonts w:hint="eastAsia"/>
        </w:rPr>
        <w:t xml:space="preserve"> </w:t>
      </w:r>
      <w:r>
        <w:t xml:space="preserve">1979 </w:t>
      </w:r>
      <w:r>
        <w:rPr>
          <w:rFonts w:hint="eastAsia"/>
        </w:rPr>
        <w:t>年的《荒野战役》（</w:t>
      </w:r>
      <w:r>
        <w:rPr>
          <w:rFonts w:hint="eastAsia"/>
        </w:rPr>
        <w:t>Wilderness</w:t>
      </w:r>
      <w:r>
        <w:t xml:space="preserve"> </w:t>
      </w:r>
      <w:r>
        <w:rPr>
          <w:rFonts w:hint="eastAsia"/>
        </w:rPr>
        <w:t>Campaign</w:t>
      </w:r>
      <w:r>
        <w:rPr>
          <w:rFonts w:hint="eastAsia"/>
        </w:rPr>
        <w:t>）</w:t>
      </w:r>
      <w:r w:rsidR="002425D0">
        <w:rPr>
          <w:rFonts w:hint="eastAsia"/>
        </w:rPr>
        <w:t>是一款更具野心的</w:t>
      </w:r>
      <w:r w:rsidR="002425D0">
        <w:rPr>
          <w:rFonts w:hint="eastAsia"/>
        </w:rPr>
        <w:t xml:space="preserve"> RPG</w:t>
      </w:r>
      <w:r w:rsidR="002425D0">
        <w:rPr>
          <w:rFonts w:hint="eastAsia"/>
        </w:rPr>
        <w:t>。在其中你可以探索一大片野外区域，和敌人战斗并且在遗迹中搜寻宝藏，然后在村庄中雇佣更多的队伍和购买装备——这一切都</w:t>
      </w:r>
      <w:ins w:id="31" w:author="思漪 凌" w:date="2020-09-18T11:26:00Z">
        <w:r w:rsidR="001D2866">
          <w:rPr>
            <w:rFonts w:hint="eastAsia"/>
          </w:rPr>
          <w:t>是</w:t>
        </w:r>
      </w:ins>
      <w:r w:rsidR="002425D0">
        <w:rPr>
          <w:rFonts w:hint="eastAsia"/>
        </w:rPr>
        <w:t>为了跨越整个地图，到达城堡并击败</w:t>
      </w:r>
      <w:ins w:id="32" w:author="思漪 凌" w:date="2020-09-18T11:26:00Z">
        <w:r w:rsidR="001D2866">
          <w:rPr>
            <w:rFonts w:hint="eastAsia"/>
          </w:rPr>
          <w:t>一位邪恶的</w:t>
        </w:r>
      </w:ins>
      <w:r w:rsidR="002425D0">
        <w:rPr>
          <w:rFonts w:hint="eastAsia"/>
        </w:rPr>
        <w:t>亡灵巫师。</w:t>
      </w:r>
    </w:p>
    <w:p w14:paraId="0958588B" w14:textId="77777777" w:rsidR="00F46451" w:rsidRDefault="00F46451" w:rsidP="00EA10AB">
      <w:pPr>
        <w:pStyle w:val="-"/>
        <w:ind w:firstLine="420"/>
      </w:pPr>
    </w:p>
    <w:p w14:paraId="1D4981FF" w14:textId="77777777" w:rsidR="00F46451" w:rsidRDefault="00F46451" w:rsidP="00F46451">
      <w:pPr>
        <w:pStyle w:val="-"/>
        <w:keepNext/>
        <w:ind w:firstLineChars="0" w:firstLine="0"/>
      </w:pPr>
      <w:r>
        <w:rPr>
          <w:noProof/>
        </w:rPr>
        <w:drawing>
          <wp:inline distT="0" distB="0" distL="0" distR="0" wp14:anchorId="2AEFB39F" wp14:editId="48CA94AE">
            <wp:extent cx="2959200" cy="2224800"/>
            <wp:effectExtent l="0" t="0" r="0" b="4445"/>
            <wp:docPr id="6" name="图片 6" descr="电脑屏幕的照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ungeon Campaign_wilderness_campaig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9200" cy="2224800"/>
                    </a:xfrm>
                    <a:prstGeom prst="rect">
                      <a:avLst/>
                    </a:prstGeom>
                  </pic:spPr>
                </pic:pic>
              </a:graphicData>
            </a:graphic>
          </wp:inline>
        </w:drawing>
      </w:r>
    </w:p>
    <w:p w14:paraId="280CE1A4" w14:textId="77777777" w:rsidR="00F46451" w:rsidRDefault="00F46451" w:rsidP="00F46451">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8075D">
        <w:rPr>
          <w:noProof/>
        </w:rPr>
        <w:t>3</w:t>
      </w:r>
      <w:r>
        <w:fldChar w:fldCharType="end"/>
      </w:r>
      <w:r>
        <w:t xml:space="preserve"> </w:t>
      </w:r>
      <w:r>
        <w:rPr>
          <w:rFonts w:hint="eastAsia"/>
        </w:rPr>
        <w:t>《荒野战役》的地图是固定的，但兴趣点（</w:t>
      </w:r>
      <w:r>
        <w:rPr>
          <w:rFonts w:hint="eastAsia"/>
        </w:rPr>
        <w:t>points</w:t>
      </w:r>
      <w:r>
        <w:t xml:space="preserve"> </w:t>
      </w:r>
      <w:r>
        <w:rPr>
          <w:rFonts w:hint="eastAsia"/>
        </w:rPr>
        <w:t>of</w:t>
      </w:r>
      <w:r>
        <w:t xml:space="preserve"> </w:t>
      </w:r>
      <w:r>
        <w:rPr>
          <w:rFonts w:hint="eastAsia"/>
        </w:rPr>
        <w:t>interest</w:t>
      </w:r>
      <w:r>
        <w:rPr>
          <w:rFonts w:hint="eastAsia"/>
        </w:rPr>
        <w:t>）是随机放置的，比如我所在的这个小镇（粉色方块）。</w:t>
      </w:r>
    </w:p>
    <w:p w14:paraId="1139076E" w14:textId="77777777" w:rsidR="00F46451" w:rsidRDefault="00F46451" w:rsidP="00EA10AB">
      <w:pPr>
        <w:pStyle w:val="-"/>
        <w:ind w:firstLine="420"/>
      </w:pPr>
    </w:p>
    <w:p w14:paraId="53DEB8F0" w14:textId="77777777" w:rsidR="002425D0" w:rsidRDefault="004C691F" w:rsidP="00EA10AB">
      <w:pPr>
        <w:pStyle w:val="-"/>
        <w:ind w:firstLine="420"/>
      </w:pPr>
      <w:r>
        <w:rPr>
          <w:rFonts w:hint="eastAsia"/>
        </w:rPr>
        <w:t>战斗系统依然是建立在队伍人数的基础上的，但是现在你可以雇佣数百名雇佣兵而且可以购买更</w:t>
      </w:r>
      <w:r>
        <w:rPr>
          <w:rFonts w:hint="eastAsia"/>
        </w:rPr>
        <w:lastRenderedPageBreak/>
        <w:t>好的装备了。有些装备可以对特殊的敌人有额外效果，比如银匕首可以对付狼人，还有一些可以用于跨越崎岖地形——</w:t>
      </w:r>
      <w:r w:rsidR="00DD0457">
        <w:rPr>
          <w:rFonts w:hint="eastAsia"/>
        </w:rPr>
        <w:t>绳子可以用于登山，砍刀可以帮助你穿越丛林。</w:t>
      </w:r>
    </w:p>
    <w:p w14:paraId="2269AEF3" w14:textId="28E7ACC8" w:rsidR="00DD0457" w:rsidRDefault="00DD0457" w:rsidP="00EA10AB">
      <w:pPr>
        <w:pStyle w:val="-"/>
        <w:ind w:firstLine="420"/>
      </w:pPr>
      <w:r>
        <w:rPr>
          <w:rFonts w:hint="eastAsia"/>
        </w:rPr>
        <w:t>紧随其后，在</w:t>
      </w:r>
      <w:r>
        <w:rPr>
          <w:rFonts w:hint="eastAsia"/>
        </w:rPr>
        <w:t xml:space="preserve"> </w:t>
      </w:r>
      <w:r>
        <w:t xml:space="preserve">1980 </w:t>
      </w:r>
      <w:r>
        <w:rPr>
          <w:rFonts w:hint="eastAsia"/>
        </w:rPr>
        <w:t>年发售了</w:t>
      </w:r>
      <w:r w:rsidR="00885A03">
        <w:rPr>
          <w:rFonts w:hint="eastAsia"/>
        </w:rPr>
        <w:t>《奥德赛：完全冒险》（</w:t>
      </w:r>
      <w:r w:rsidR="00885A03">
        <w:rPr>
          <w:rFonts w:hint="eastAsia"/>
        </w:rPr>
        <w:t>Odyssey:</w:t>
      </w:r>
      <w:r w:rsidR="00885A03">
        <w:t xml:space="preserve"> The Compleat Apventure</w:t>
      </w:r>
      <w:r w:rsidR="00885A03">
        <w:rPr>
          <w:rFonts w:hint="eastAsia"/>
        </w:rPr>
        <w:t>，</w:t>
      </w:r>
      <w:r w:rsidR="00890C17">
        <w:rPr>
          <w:rFonts w:hint="eastAsia"/>
        </w:rPr>
        <w:t>这个名字玩了个</w:t>
      </w:r>
      <w:r w:rsidR="00890C17">
        <w:rPr>
          <w:rFonts w:hint="eastAsia"/>
        </w:rPr>
        <w:t xml:space="preserve"> Apple</w:t>
      </w:r>
      <w:r w:rsidR="00890C17">
        <w:t xml:space="preserve"> </w:t>
      </w:r>
      <w:r w:rsidR="00890C17">
        <w:rPr>
          <w:rFonts w:hint="eastAsia"/>
        </w:rPr>
        <w:t>和</w:t>
      </w:r>
      <w:r w:rsidR="00890C17">
        <w:rPr>
          <w:rFonts w:hint="eastAsia"/>
        </w:rPr>
        <w:t xml:space="preserve"> Adventure</w:t>
      </w:r>
      <w:r w:rsidR="00890C17">
        <w:t xml:space="preserve"> </w:t>
      </w:r>
      <w:r w:rsidR="00890C17">
        <w:rPr>
          <w:rFonts w:hint="eastAsia"/>
        </w:rPr>
        <w:t>的梗</w:t>
      </w:r>
      <w:r w:rsidR="00890C17">
        <w:rPr>
          <w:rStyle w:val="a9"/>
        </w:rPr>
        <w:footnoteReference w:id="3"/>
      </w:r>
      <w:r w:rsidR="00890C17">
        <w:rPr>
          <w:rFonts w:hint="eastAsia"/>
        </w:rPr>
        <w:t>）</w:t>
      </w:r>
      <w:r w:rsidR="00427A03">
        <w:rPr>
          <w:rFonts w:hint="eastAsia"/>
        </w:rPr>
        <w:t>。</w:t>
      </w:r>
      <w:r w:rsidR="001573DA">
        <w:rPr>
          <w:rFonts w:hint="eastAsia"/>
        </w:rPr>
        <w:t>地图更大了，</w:t>
      </w:r>
      <w:del w:id="33" w:author="思漪 凌" w:date="2020-09-18T11:31:00Z">
        <w:r w:rsidR="001573DA" w:rsidDel="001D2866">
          <w:rPr>
            <w:rFonts w:hint="eastAsia"/>
          </w:rPr>
          <w:delText>但</w:delText>
        </w:r>
        <w:r w:rsidR="00F46451" w:rsidDel="001D2866">
          <w:rPr>
            <w:rFonts w:hint="eastAsia"/>
          </w:rPr>
          <w:delText>被</w:delText>
        </w:r>
        <w:r w:rsidR="001573DA" w:rsidDel="001D2866">
          <w:rPr>
            <w:rFonts w:hint="eastAsia"/>
          </w:rPr>
          <w:delText>切分成了</w:delText>
        </w:r>
        <w:r w:rsidR="00F46451" w:rsidDel="001D2866">
          <w:rPr>
            <w:rFonts w:hint="eastAsia"/>
          </w:rPr>
          <w:delText>一块一块的</w:delText>
        </w:r>
      </w:del>
      <w:ins w:id="34" w:author="思漪 凌" w:date="2020-09-18T11:31:00Z">
        <w:r w:rsidR="001D2866">
          <w:rPr>
            <w:rFonts w:hint="eastAsia"/>
          </w:rPr>
          <w:t>所以被分割成了各个区域</w:t>
        </w:r>
      </w:ins>
      <w:r w:rsidR="00F46451">
        <w:rPr>
          <w:rFonts w:hint="eastAsia"/>
        </w:rPr>
        <w:t>。</w:t>
      </w:r>
    </w:p>
    <w:p w14:paraId="4B6958FF" w14:textId="5BFFB3D2" w:rsidR="00F46451" w:rsidRDefault="008931DD" w:rsidP="00EA10AB">
      <w:pPr>
        <w:pStyle w:val="-"/>
        <w:ind w:firstLine="420"/>
      </w:pPr>
      <w:r>
        <w:rPr>
          <w:rFonts w:hint="eastAsia"/>
        </w:rPr>
        <w:t>首先你需要探索一个岛屿</w:t>
      </w:r>
      <w:ins w:id="35" w:author="思漪 凌" w:date="2020-09-18T11:31:00Z">
        <w:r w:rsidR="001D2866">
          <w:rPr>
            <w:rFonts w:hint="eastAsia"/>
          </w:rPr>
          <w:t>收集</w:t>
        </w:r>
      </w:ins>
      <w:del w:id="36" w:author="思漪 凌" w:date="2020-09-18T11:31:00Z">
        <w:r w:rsidDel="001D2866">
          <w:rPr>
            <w:rFonts w:hint="eastAsia"/>
          </w:rPr>
          <w:delText>获取</w:delText>
        </w:r>
      </w:del>
      <w:r>
        <w:rPr>
          <w:rFonts w:hint="eastAsia"/>
        </w:rPr>
        <w:t>资源，这有点像《荒野战役》。然后你需要购买一艘船，跨越海洋，在搜寻魔法球的同时还要和怪物、饥饿和疾病作斗争。找到魔法球之后，你要去到</w:t>
      </w:r>
      <w:r w:rsidR="00E07734">
        <w:rPr>
          <w:rFonts w:hint="eastAsia"/>
        </w:rPr>
        <w:t>一个强大的巫师所在的城堡，解决一系列文字谜题并解救巫师。</w:t>
      </w:r>
    </w:p>
    <w:p w14:paraId="23881BBC" w14:textId="0FB0F1BA" w:rsidR="00E07734" w:rsidRDefault="00E07734" w:rsidP="00EA10AB">
      <w:pPr>
        <w:pStyle w:val="-"/>
        <w:ind w:firstLine="420"/>
      </w:pPr>
      <w:r>
        <w:rPr>
          <w:rFonts w:hint="eastAsia"/>
        </w:rPr>
        <w:t>Robert</w:t>
      </w:r>
      <w:r>
        <w:t xml:space="preserve"> </w:t>
      </w:r>
      <w:r>
        <w:rPr>
          <w:rFonts w:hint="eastAsia"/>
        </w:rPr>
        <w:t>Clardy</w:t>
      </w:r>
      <w:r>
        <w:t xml:space="preserve"> </w:t>
      </w:r>
      <w:r>
        <w:rPr>
          <w:rFonts w:hint="eastAsia"/>
        </w:rPr>
        <w:t>的第四款游戏《亚特兰蒂斯冒险》（</w:t>
      </w:r>
      <w:proofErr w:type="spellStart"/>
      <w:r w:rsidRPr="00E07734">
        <w:t>Apventure</w:t>
      </w:r>
      <w:proofErr w:type="spellEnd"/>
      <w:r w:rsidRPr="00E07734">
        <w:t xml:space="preserve"> to Atlantis</w:t>
      </w:r>
      <w:r>
        <w:rPr>
          <w:rFonts w:hint="eastAsia"/>
        </w:rPr>
        <w:t>，</w:t>
      </w:r>
      <w:r>
        <w:rPr>
          <w:rFonts w:hint="eastAsia"/>
        </w:rPr>
        <w:t>1</w:t>
      </w:r>
      <w:r>
        <w:t>982</w:t>
      </w:r>
      <w:r>
        <w:rPr>
          <w:rFonts w:hint="eastAsia"/>
        </w:rPr>
        <w:t>）接续前作的故事，但更像是一个冒险游戏了</w:t>
      </w:r>
      <w:ins w:id="37" w:author="思漪 凌" w:date="2020-09-18T11:33:00Z">
        <w:r w:rsidR="001D2866">
          <w:rPr>
            <w:rFonts w:hint="eastAsia"/>
          </w:rPr>
          <w:t>，因为</w:t>
        </w:r>
      </w:ins>
      <w:del w:id="38" w:author="思漪 凌" w:date="2020-09-18T11:33:00Z">
        <w:r w:rsidDel="001D2866">
          <w:rPr>
            <w:rFonts w:hint="eastAsia"/>
          </w:rPr>
          <w:delText>。它</w:delText>
        </w:r>
      </w:del>
      <w:r>
        <w:rPr>
          <w:rFonts w:hint="eastAsia"/>
        </w:rPr>
        <w:t>不再强调</w:t>
      </w:r>
      <w:ins w:id="39" w:author="思漪 凌" w:date="2020-09-18T11:33:00Z">
        <w:r w:rsidR="001D2866">
          <w:rPr>
            <w:rFonts w:hint="eastAsia"/>
          </w:rPr>
          <w:t>角色数值，</w:t>
        </w:r>
      </w:ins>
      <w:del w:id="40" w:author="思漪 凌" w:date="2020-09-18T11:33:00Z">
        <w:r w:rsidDel="001D2866">
          <w:rPr>
            <w:rFonts w:hint="eastAsia"/>
          </w:rPr>
          <w:delText>数据</w:delText>
        </w:r>
      </w:del>
      <w:ins w:id="41" w:author="思漪 凌" w:date="2020-09-18T11:33:00Z">
        <w:r w:rsidR="001D2866">
          <w:rPr>
            <w:rFonts w:hint="eastAsia"/>
          </w:rPr>
          <w:t>还</w:t>
        </w:r>
      </w:ins>
      <w:ins w:id="42" w:author="思漪 凌" w:date="2020-09-18T11:34:00Z">
        <w:r w:rsidR="001D2866">
          <w:rPr>
            <w:rFonts w:hint="eastAsia"/>
          </w:rPr>
          <w:t>加入了</w:t>
        </w:r>
      </w:ins>
      <w:ins w:id="43" w:author="思漪 凌" w:date="2020-09-18T11:33:00Z">
        <w:r w:rsidR="001D2866">
          <w:rPr>
            <w:rFonts w:hint="eastAsia"/>
          </w:rPr>
          <w:t>若干</w:t>
        </w:r>
      </w:ins>
      <w:del w:id="44" w:author="思漪 凌" w:date="2020-09-18T11:33:00Z">
        <w:r w:rsidDel="001D2866">
          <w:rPr>
            <w:rFonts w:hint="eastAsia"/>
          </w:rPr>
          <w:delText>以及</w:delText>
        </w:r>
      </w:del>
      <w:r>
        <w:rPr>
          <w:rFonts w:hint="eastAsia"/>
        </w:rPr>
        <w:t>基于文字解析的谜题。</w:t>
      </w:r>
      <w:r w:rsidR="0071777F">
        <w:rPr>
          <w:rFonts w:hint="eastAsia"/>
        </w:rPr>
        <w:t>现在你是城堡的主人，你必须防御从亚特兰蒂斯来的入侵者并找到一个可以彻底铲除他们的方法。</w:t>
      </w:r>
    </w:p>
    <w:p w14:paraId="379CC0C2" w14:textId="3F61A7F5" w:rsidR="0071777F" w:rsidRDefault="0071777F" w:rsidP="00EA10AB">
      <w:pPr>
        <w:pStyle w:val="-"/>
        <w:ind w:firstLine="420"/>
      </w:pPr>
      <w:r>
        <w:rPr>
          <w:rFonts w:hint="eastAsia"/>
        </w:rPr>
        <w:t>大约</w:t>
      </w:r>
      <w:r>
        <w:rPr>
          <w:rFonts w:hint="eastAsia"/>
        </w:rPr>
        <w:t xml:space="preserve"> </w:t>
      </w:r>
      <w:r>
        <w:t xml:space="preserve">40 </w:t>
      </w:r>
      <w:r>
        <w:rPr>
          <w:rFonts w:hint="eastAsia"/>
        </w:rPr>
        <w:t>年之后，这些游戏看起来有点“史前文明”的样子，而且和现在我们称作</w:t>
      </w:r>
      <w:r>
        <w:rPr>
          <w:rFonts w:hint="eastAsia"/>
        </w:rPr>
        <w:t xml:space="preserve"> RPG</w:t>
      </w:r>
      <w:r>
        <w:t xml:space="preserve"> </w:t>
      </w:r>
      <w:r>
        <w:rPr>
          <w:rFonts w:hint="eastAsia"/>
        </w:rPr>
        <w:t>的游戏完全不一样。但这正是他们吸引人的地方——不受</w:t>
      </w:r>
      <w:r w:rsidR="001F5FF0">
        <w:rPr>
          <w:rFonts w:hint="eastAsia"/>
        </w:rPr>
        <w:t>传统的约束，这些游戏的作者</w:t>
      </w:r>
      <w:ins w:id="45" w:author="思漪 凌" w:date="2020-09-18T11:35:00Z">
        <w:r w:rsidR="00785A27">
          <w:rPr>
            <w:rFonts w:hint="eastAsia"/>
          </w:rPr>
          <w:t>运用了他们能想到的一切</w:t>
        </w:r>
      </w:ins>
      <w:del w:id="46" w:author="思漪 凌" w:date="2020-09-18T11:35:00Z">
        <w:r w:rsidR="001F5FF0" w:rsidDel="00785A27">
          <w:rPr>
            <w:rFonts w:hint="eastAsia"/>
          </w:rPr>
          <w:delText>动用了一切可能的</w:delText>
        </w:r>
      </w:del>
      <w:r w:rsidR="001F5FF0">
        <w:rPr>
          <w:rFonts w:hint="eastAsia"/>
        </w:rPr>
        <w:t>新颖</w:t>
      </w:r>
      <w:del w:id="47" w:author="思漪 凌" w:date="2020-09-18T11:35:00Z">
        <w:r w:rsidR="001F5FF0" w:rsidDel="00785A27">
          <w:rPr>
            <w:rFonts w:hint="eastAsia"/>
          </w:rPr>
          <w:delText>的</w:delText>
        </w:r>
      </w:del>
      <w:r w:rsidR="001F5FF0">
        <w:rPr>
          <w:rFonts w:hint="eastAsia"/>
        </w:rPr>
        <w:t>机制，诉说着他们脑海中那个史诗般的冒险征途。电脑</w:t>
      </w:r>
      <w:ins w:id="48" w:author="思漪 凌" w:date="2020-09-18T11:35:00Z">
        <w:r w:rsidR="00785A27">
          <w:rPr>
            <w:rFonts w:hint="eastAsia"/>
          </w:rPr>
          <w:t>只</w:t>
        </w:r>
      </w:ins>
      <w:del w:id="49" w:author="思漪 凌" w:date="2020-09-18T11:35:00Z">
        <w:r w:rsidR="001F5FF0" w:rsidDel="00785A27">
          <w:rPr>
            <w:rFonts w:hint="eastAsia"/>
          </w:rPr>
          <w:delText>则</w:delText>
        </w:r>
      </w:del>
      <w:r w:rsidR="001F5FF0">
        <w:rPr>
          <w:rFonts w:hint="eastAsia"/>
        </w:rPr>
        <w:t>是</w:t>
      </w:r>
      <w:ins w:id="50" w:author="思漪 凌" w:date="2020-09-18T11:36:00Z">
        <w:r w:rsidR="00785A27">
          <w:rPr>
            <w:rFonts w:hint="eastAsia"/>
          </w:rPr>
          <w:t>这些</w:t>
        </w:r>
      </w:ins>
      <w:r w:rsidR="001F5FF0">
        <w:rPr>
          <w:rFonts w:hint="eastAsia"/>
        </w:rPr>
        <w:t>地下城主</w:t>
      </w:r>
      <w:ins w:id="51" w:author="思漪 凌" w:date="2020-09-18T11:36:00Z">
        <w:r w:rsidR="00785A27">
          <w:rPr>
            <w:rFonts w:hint="eastAsia"/>
          </w:rPr>
          <w:t>手中</w:t>
        </w:r>
      </w:ins>
      <w:r w:rsidR="001F5FF0">
        <w:rPr>
          <w:rFonts w:hint="eastAsia"/>
        </w:rPr>
        <w:t>的</w:t>
      </w:r>
      <w:r w:rsidR="00F8075D">
        <w:rPr>
          <w:rFonts w:hint="eastAsia"/>
        </w:rPr>
        <w:t>一个</w:t>
      </w:r>
      <w:r w:rsidR="001F5FF0">
        <w:rPr>
          <w:rFonts w:hint="eastAsia"/>
        </w:rPr>
        <w:t>工具</w:t>
      </w:r>
      <w:r w:rsidR="00F8075D">
        <w:rPr>
          <w:rFonts w:hint="eastAsia"/>
        </w:rPr>
        <w:t>而已</w:t>
      </w:r>
      <w:r w:rsidR="001F5FF0">
        <w:rPr>
          <w:rFonts w:hint="eastAsia"/>
        </w:rPr>
        <w:t>。</w:t>
      </w:r>
    </w:p>
    <w:p w14:paraId="139B9491" w14:textId="77777777" w:rsidR="00F8075D" w:rsidRDefault="00F8075D" w:rsidP="00EA10AB">
      <w:pPr>
        <w:pStyle w:val="-"/>
        <w:ind w:firstLine="420"/>
      </w:pPr>
    </w:p>
    <w:p w14:paraId="529F3A18" w14:textId="77777777" w:rsidR="00F8075D" w:rsidRDefault="00F8075D" w:rsidP="00F8075D">
      <w:pPr>
        <w:pStyle w:val="-"/>
        <w:keepNext/>
        <w:ind w:firstLineChars="0" w:firstLine="0"/>
      </w:pPr>
      <w:r>
        <w:rPr>
          <w:rFonts w:hint="eastAsia"/>
          <w:noProof/>
        </w:rPr>
        <w:drawing>
          <wp:inline distT="0" distB="0" distL="0" distR="0" wp14:anchorId="1EB6C0B6" wp14:editId="640BD65D">
            <wp:extent cx="2959200" cy="2224800"/>
            <wp:effectExtent l="0" t="0" r="0" b="4445"/>
            <wp:docPr id="7" name="图片 7"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ungeon Campaign_apventure_to_atlanti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59200" cy="2224800"/>
                    </a:xfrm>
                    <a:prstGeom prst="rect">
                      <a:avLst/>
                    </a:prstGeom>
                  </pic:spPr>
                </pic:pic>
              </a:graphicData>
            </a:graphic>
          </wp:inline>
        </w:drawing>
      </w:r>
    </w:p>
    <w:p w14:paraId="41848622" w14:textId="77777777" w:rsidR="00F8075D" w:rsidRPr="00E07734" w:rsidRDefault="00F8075D" w:rsidP="00F8075D">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《亚特兰蒂斯冒险》加入了文字冒险游戏的元素，</w:t>
      </w:r>
      <w:r>
        <w:rPr>
          <w:rFonts w:hint="eastAsia"/>
        </w:rPr>
        <w:t>比如物品谜题、静态图片和文字解析功能。</w:t>
      </w:r>
    </w:p>
    <w:sectPr w:rsidR="00F8075D" w:rsidRPr="00E07734" w:rsidSect="00A8527F">
      <w:headerReference w:type="default" r:id="rId18"/>
      <w:footerReference w:type="default" r:id="rId19"/>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2A959" w14:textId="77777777" w:rsidR="00746BE5" w:rsidRDefault="00746BE5" w:rsidP="00F841EF">
      <w:r>
        <w:separator/>
      </w:r>
    </w:p>
  </w:endnote>
  <w:endnote w:type="continuationSeparator" w:id="0">
    <w:p w14:paraId="72F08A7C" w14:textId="77777777" w:rsidR="00746BE5" w:rsidRDefault="00746BE5"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9D70C" w14:textId="77777777" w:rsidR="0016522A" w:rsidRPr="00412ACB" w:rsidRDefault="0016522A" w:rsidP="00412ACB">
    <w:pPr>
      <w:pStyle w:val="Footer-Grey1"/>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F30F8"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012E6" w14:textId="77777777" w:rsidR="00746BE5" w:rsidRDefault="00746BE5" w:rsidP="00F841EF">
      <w:r>
        <w:separator/>
      </w:r>
    </w:p>
  </w:footnote>
  <w:footnote w:type="continuationSeparator" w:id="0">
    <w:p w14:paraId="70CF4EAC" w14:textId="77777777" w:rsidR="00746BE5" w:rsidRDefault="00746BE5" w:rsidP="00F841EF">
      <w:r>
        <w:continuationSeparator/>
      </w:r>
    </w:p>
  </w:footnote>
  <w:footnote w:id="1">
    <w:p w14:paraId="2E8E0687" w14:textId="77777777" w:rsidR="00473DBD" w:rsidRDefault="00473DBD">
      <w:pPr>
        <w:pStyle w:val="a7"/>
      </w:pPr>
      <w:r>
        <w:rPr>
          <w:rStyle w:val="a9"/>
        </w:rPr>
        <w:footnoteRef/>
      </w:r>
      <w:r>
        <w:t xml:space="preserve"> </w:t>
      </w:r>
      <w:r>
        <w:rPr>
          <w:rFonts w:hint="eastAsia"/>
        </w:rPr>
        <w:t>译者注：一种解释型</w:t>
      </w:r>
      <w:r w:rsidR="00561057">
        <w:rPr>
          <w:rFonts w:hint="eastAsia"/>
        </w:rPr>
        <w:t>高级</w:t>
      </w:r>
      <w:r>
        <w:rPr>
          <w:rFonts w:hint="eastAsia"/>
        </w:rPr>
        <w:t>编程语言，英文全称是“Beginner</w:t>
      </w:r>
      <w:r>
        <w:t>’</w:t>
      </w:r>
      <w:r>
        <w:rPr>
          <w:rFonts w:hint="eastAsia"/>
        </w:rPr>
        <w:t>s</w:t>
      </w:r>
      <w:r>
        <w:t xml:space="preserve"> </w:t>
      </w:r>
      <w:r>
        <w:rPr>
          <w:rFonts w:hint="eastAsia"/>
        </w:rPr>
        <w:t>All-purpose</w:t>
      </w:r>
      <w:r>
        <w:t xml:space="preserve"> </w:t>
      </w:r>
      <w:r>
        <w:rPr>
          <w:rFonts w:hint="eastAsia"/>
        </w:rPr>
        <w:t>Symbolic</w:t>
      </w:r>
      <w:r>
        <w:t xml:space="preserve"> </w:t>
      </w:r>
      <w:r>
        <w:rPr>
          <w:rFonts w:hint="eastAsia"/>
        </w:rPr>
        <w:t>Instruction</w:t>
      </w:r>
      <w:r>
        <w:t xml:space="preserve"> </w:t>
      </w:r>
      <w:r>
        <w:rPr>
          <w:rFonts w:hint="eastAsia"/>
        </w:rPr>
        <w:t>Code”</w:t>
      </w:r>
      <w:r w:rsidR="00561057">
        <w:rPr>
          <w:rFonts w:hint="eastAsia"/>
        </w:rPr>
        <w:t>。</w:t>
      </w:r>
    </w:p>
  </w:footnote>
  <w:footnote w:id="2">
    <w:p w14:paraId="199D3745" w14:textId="77777777" w:rsidR="00273981" w:rsidRDefault="00273981">
      <w:pPr>
        <w:pStyle w:val="a7"/>
      </w:pPr>
      <w:r>
        <w:rPr>
          <w:rStyle w:val="a9"/>
        </w:rPr>
        <w:footnoteRef/>
      </w:r>
      <w:r>
        <w:t xml:space="preserve"> </w:t>
      </w:r>
      <w:r>
        <w:rPr>
          <w:rFonts w:hint="eastAsia"/>
        </w:rPr>
        <w:t>Synergistic</w:t>
      </w:r>
      <w:r>
        <w:t xml:space="preserve"> </w:t>
      </w:r>
      <w:r>
        <w:rPr>
          <w:rFonts w:hint="eastAsia"/>
        </w:rPr>
        <w:t>Software</w:t>
      </w:r>
      <w:r>
        <w:t xml:space="preserve"> </w:t>
      </w:r>
      <w:r>
        <w:rPr>
          <w:rFonts w:hint="eastAsia"/>
        </w:rPr>
        <w:t>由 Robert</w:t>
      </w:r>
      <w:r>
        <w:t xml:space="preserve"> </w:t>
      </w:r>
      <w:r>
        <w:rPr>
          <w:rFonts w:hint="eastAsia"/>
        </w:rPr>
        <w:t>Clardy</w:t>
      </w:r>
      <w:r>
        <w:t xml:space="preserve"> </w:t>
      </w:r>
      <w:r>
        <w:rPr>
          <w:rFonts w:hint="eastAsia"/>
        </w:rPr>
        <w:t>和 Ann</w:t>
      </w:r>
      <w:r>
        <w:t xml:space="preserve"> </w:t>
      </w:r>
      <w:r>
        <w:rPr>
          <w:rFonts w:hint="eastAsia"/>
        </w:rPr>
        <w:t>Dickens</w:t>
      </w:r>
      <w:r>
        <w:t xml:space="preserve"> </w:t>
      </w:r>
      <w:r>
        <w:rPr>
          <w:rFonts w:hint="eastAsia"/>
        </w:rPr>
        <w:t>Clardy</w:t>
      </w:r>
      <w:r>
        <w:t xml:space="preserve"> </w:t>
      </w:r>
      <w:r>
        <w:rPr>
          <w:rFonts w:hint="eastAsia"/>
        </w:rPr>
        <w:t xml:space="preserve">在 </w:t>
      </w:r>
      <w:r>
        <w:t xml:space="preserve">1978 </w:t>
      </w:r>
      <w:r>
        <w:rPr>
          <w:rFonts w:hint="eastAsia"/>
        </w:rPr>
        <w:t>年创立。他们在上世纪八十和九十年代</w:t>
      </w:r>
      <w:r w:rsidR="00111EB5">
        <w:rPr>
          <w:rFonts w:hint="eastAsia"/>
        </w:rPr>
        <w:t>推出</w:t>
      </w:r>
      <w:r>
        <w:rPr>
          <w:rFonts w:hint="eastAsia"/>
        </w:rPr>
        <w:t>了几款其他游戏，包括《圣剑之魂》（Spirit</w:t>
      </w:r>
      <w:r>
        <w:t xml:space="preserve"> </w:t>
      </w:r>
      <w:r>
        <w:rPr>
          <w:rFonts w:hint="eastAsia"/>
        </w:rPr>
        <w:t>of</w:t>
      </w:r>
      <w:r>
        <w:t xml:space="preserve"> </w:t>
      </w:r>
      <w:r>
        <w:rPr>
          <w:rFonts w:hint="eastAsia"/>
        </w:rPr>
        <w:t>Excalibur）和《暗黑破坏神》（Diablo）的《地狱火》（Hellfire）拓展包。</w:t>
      </w:r>
    </w:p>
  </w:footnote>
  <w:footnote w:id="3">
    <w:p w14:paraId="3F5E1DD2" w14:textId="77777777" w:rsidR="00890C17" w:rsidRDefault="00890C17">
      <w:pPr>
        <w:pStyle w:val="a7"/>
      </w:pPr>
      <w:r>
        <w:rPr>
          <w:rStyle w:val="a9"/>
        </w:rPr>
        <w:footnoteRef/>
      </w:r>
      <w:r>
        <w:t xml:space="preserve"> </w:t>
      </w:r>
      <w:r>
        <w:rPr>
          <w:rFonts w:hint="eastAsia"/>
        </w:rPr>
        <w:t>译者注：</w:t>
      </w:r>
      <w:proofErr w:type="spellStart"/>
      <w:r w:rsidR="00427A03">
        <w:rPr>
          <w:rFonts w:hint="eastAsia"/>
        </w:rPr>
        <w:t>Compleat</w:t>
      </w:r>
      <w:proofErr w:type="spellEnd"/>
      <w:r w:rsidR="00427A03">
        <w:t xml:space="preserve"> </w:t>
      </w:r>
      <w:r w:rsidR="00427A03">
        <w:rPr>
          <w:rFonts w:hint="eastAsia"/>
        </w:rPr>
        <w:t>是 Complete 的古代拼法，</w:t>
      </w:r>
      <w:proofErr w:type="spellStart"/>
      <w:r w:rsidR="00427A03">
        <w:rPr>
          <w:rFonts w:hint="eastAsia"/>
        </w:rPr>
        <w:t>Apventure</w:t>
      </w:r>
      <w:proofErr w:type="spellEnd"/>
      <w:r w:rsidR="00427A03">
        <w:t xml:space="preserve"> </w:t>
      </w:r>
      <w:r w:rsidR="00427A03">
        <w:rPr>
          <w:rFonts w:hint="eastAsia"/>
        </w:rPr>
        <w:t>就是将 Adventure</w:t>
      </w:r>
      <w:r w:rsidR="00427A03">
        <w:t xml:space="preserve"> </w:t>
      </w:r>
      <w:r w:rsidR="00427A03">
        <w:rPr>
          <w:rFonts w:hint="eastAsia"/>
        </w:rPr>
        <w:t>中的字母 d</w:t>
      </w:r>
      <w:r w:rsidR="00427A03">
        <w:t xml:space="preserve"> </w:t>
      </w:r>
      <w:r w:rsidR="00427A03">
        <w:rPr>
          <w:rFonts w:hint="eastAsia"/>
        </w:rPr>
        <w:t>替换成了 p</w:t>
      </w:r>
      <w:r w:rsidR="00427A03">
        <w:t xml:space="preserve"> </w:t>
      </w:r>
      <w:r w:rsidR="00427A03">
        <w:rPr>
          <w:rFonts w:hint="eastAsia"/>
        </w:rPr>
        <w:t>以表示该作是在 Apple</w:t>
      </w:r>
      <w:r w:rsidR="00427A03">
        <w:t xml:space="preserve"> </w:t>
      </w:r>
      <w:r w:rsidR="00427A03">
        <w:rPr>
          <w:rFonts w:hint="eastAsia"/>
        </w:rPr>
        <w:t>II</w:t>
      </w:r>
      <w:r w:rsidR="00427A03">
        <w:t xml:space="preserve"> </w:t>
      </w:r>
      <w:r w:rsidR="00427A03">
        <w:rPr>
          <w:rFonts w:hint="eastAsia"/>
        </w:rPr>
        <w:t>平台上发售的。</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2959B" w14:textId="77777777" w:rsidR="0016522A" w:rsidRDefault="0016522A"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455EF" w14:textId="77777777" w:rsidR="00804F76" w:rsidRDefault="00804F76" w:rsidP="00A8527F">
    <w:pPr>
      <w:pStyle w:val="a3"/>
      <w:pBdr>
        <w:bottom w:val="single" w:sz="4" w:space="1" w:color="D0CECE" w:themeColor="background2" w:themeShade="E6"/>
      </w:pBd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97D55"/>
    <w:multiLevelType w:val="hybridMultilevel"/>
    <w:tmpl w:val="715683FA"/>
    <w:lvl w:ilvl="0" w:tplc="F5DA777C">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思漪 凌">
    <w15:presenceInfo w15:providerId="Windows Live" w15:userId="f639c10088b4c1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bordersDoNotSurroundHeader/>
  <w:bordersDoNotSurroundFooter/>
  <w:proofState w:spelling="clean"/>
  <w:attachedTemplate r:id="rId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84D"/>
    <w:rsid w:val="00045DB7"/>
    <w:rsid w:val="00055882"/>
    <w:rsid w:val="00062CAA"/>
    <w:rsid w:val="00064042"/>
    <w:rsid w:val="00087AE0"/>
    <w:rsid w:val="000A6A0B"/>
    <w:rsid w:val="000B34CB"/>
    <w:rsid w:val="000C1A81"/>
    <w:rsid w:val="000E4E1E"/>
    <w:rsid w:val="001054CA"/>
    <w:rsid w:val="00111EB5"/>
    <w:rsid w:val="00117365"/>
    <w:rsid w:val="00150BAB"/>
    <w:rsid w:val="00153EE2"/>
    <w:rsid w:val="00156848"/>
    <w:rsid w:val="001573DA"/>
    <w:rsid w:val="0016522A"/>
    <w:rsid w:val="001806CB"/>
    <w:rsid w:val="001B3B4D"/>
    <w:rsid w:val="001C799A"/>
    <w:rsid w:val="001D0E73"/>
    <w:rsid w:val="001D2866"/>
    <w:rsid w:val="001D5185"/>
    <w:rsid w:val="001D5E94"/>
    <w:rsid w:val="001E3EFC"/>
    <w:rsid w:val="001F3F1F"/>
    <w:rsid w:val="001F5FF0"/>
    <w:rsid w:val="001F6039"/>
    <w:rsid w:val="002169D6"/>
    <w:rsid w:val="002312C8"/>
    <w:rsid w:val="00234451"/>
    <w:rsid w:val="002425D0"/>
    <w:rsid w:val="002466B9"/>
    <w:rsid w:val="002602A7"/>
    <w:rsid w:val="0026784B"/>
    <w:rsid w:val="00270C80"/>
    <w:rsid w:val="00273981"/>
    <w:rsid w:val="00285E6A"/>
    <w:rsid w:val="002A2333"/>
    <w:rsid w:val="002A5139"/>
    <w:rsid w:val="002D01D3"/>
    <w:rsid w:val="002F1A0E"/>
    <w:rsid w:val="002F3408"/>
    <w:rsid w:val="002F7493"/>
    <w:rsid w:val="003249D9"/>
    <w:rsid w:val="00333CDD"/>
    <w:rsid w:val="00355319"/>
    <w:rsid w:val="003575CF"/>
    <w:rsid w:val="00362338"/>
    <w:rsid w:val="00366B4E"/>
    <w:rsid w:val="003845EC"/>
    <w:rsid w:val="00385064"/>
    <w:rsid w:val="00385C4B"/>
    <w:rsid w:val="003E13C6"/>
    <w:rsid w:val="003F442C"/>
    <w:rsid w:val="00412ACB"/>
    <w:rsid w:val="00427A03"/>
    <w:rsid w:val="004367FE"/>
    <w:rsid w:val="00445F1D"/>
    <w:rsid w:val="00473DBD"/>
    <w:rsid w:val="004B4D18"/>
    <w:rsid w:val="004B7AB8"/>
    <w:rsid w:val="004C323F"/>
    <w:rsid w:val="004C691F"/>
    <w:rsid w:val="005062C4"/>
    <w:rsid w:val="00532598"/>
    <w:rsid w:val="00561057"/>
    <w:rsid w:val="00594354"/>
    <w:rsid w:val="005A2AD5"/>
    <w:rsid w:val="005B5669"/>
    <w:rsid w:val="005E1D00"/>
    <w:rsid w:val="00621D8F"/>
    <w:rsid w:val="0065046D"/>
    <w:rsid w:val="006530AD"/>
    <w:rsid w:val="00657B80"/>
    <w:rsid w:val="006610BC"/>
    <w:rsid w:val="00661441"/>
    <w:rsid w:val="00664DA0"/>
    <w:rsid w:val="006722AD"/>
    <w:rsid w:val="0067675A"/>
    <w:rsid w:val="00694FCF"/>
    <w:rsid w:val="006B2C72"/>
    <w:rsid w:val="006B3758"/>
    <w:rsid w:val="006F4D28"/>
    <w:rsid w:val="0071094A"/>
    <w:rsid w:val="0071777F"/>
    <w:rsid w:val="00730438"/>
    <w:rsid w:val="00731BF1"/>
    <w:rsid w:val="00746BE5"/>
    <w:rsid w:val="007752FB"/>
    <w:rsid w:val="00785A27"/>
    <w:rsid w:val="007869FA"/>
    <w:rsid w:val="00791749"/>
    <w:rsid w:val="007A2BD6"/>
    <w:rsid w:val="007D71D1"/>
    <w:rsid w:val="00804F76"/>
    <w:rsid w:val="00806138"/>
    <w:rsid w:val="008451DD"/>
    <w:rsid w:val="00861514"/>
    <w:rsid w:val="00876728"/>
    <w:rsid w:val="00885A03"/>
    <w:rsid w:val="00890C17"/>
    <w:rsid w:val="00891D5D"/>
    <w:rsid w:val="008931DD"/>
    <w:rsid w:val="008A620A"/>
    <w:rsid w:val="008D4384"/>
    <w:rsid w:val="008D5696"/>
    <w:rsid w:val="008E3CB4"/>
    <w:rsid w:val="008F2B87"/>
    <w:rsid w:val="00911BFC"/>
    <w:rsid w:val="0092507E"/>
    <w:rsid w:val="00937B95"/>
    <w:rsid w:val="00960341"/>
    <w:rsid w:val="0097206B"/>
    <w:rsid w:val="009B5ACC"/>
    <w:rsid w:val="009C45E4"/>
    <w:rsid w:val="00A2094B"/>
    <w:rsid w:val="00A3384D"/>
    <w:rsid w:val="00A47A89"/>
    <w:rsid w:val="00A50650"/>
    <w:rsid w:val="00A633EF"/>
    <w:rsid w:val="00A703B1"/>
    <w:rsid w:val="00A773E6"/>
    <w:rsid w:val="00A8527F"/>
    <w:rsid w:val="00A867B3"/>
    <w:rsid w:val="00A8783F"/>
    <w:rsid w:val="00AA606A"/>
    <w:rsid w:val="00AA68E8"/>
    <w:rsid w:val="00AC153E"/>
    <w:rsid w:val="00AC3916"/>
    <w:rsid w:val="00AC437D"/>
    <w:rsid w:val="00B10A40"/>
    <w:rsid w:val="00B25851"/>
    <w:rsid w:val="00B415B0"/>
    <w:rsid w:val="00B50715"/>
    <w:rsid w:val="00B62941"/>
    <w:rsid w:val="00B64617"/>
    <w:rsid w:val="00BA2914"/>
    <w:rsid w:val="00BE1C72"/>
    <w:rsid w:val="00BF11F4"/>
    <w:rsid w:val="00C36086"/>
    <w:rsid w:val="00C61659"/>
    <w:rsid w:val="00C7080D"/>
    <w:rsid w:val="00CE2F7E"/>
    <w:rsid w:val="00D02128"/>
    <w:rsid w:val="00D03448"/>
    <w:rsid w:val="00D2473E"/>
    <w:rsid w:val="00D40B17"/>
    <w:rsid w:val="00D43879"/>
    <w:rsid w:val="00D47D43"/>
    <w:rsid w:val="00D62021"/>
    <w:rsid w:val="00DA3E65"/>
    <w:rsid w:val="00DB684D"/>
    <w:rsid w:val="00DC7054"/>
    <w:rsid w:val="00DD0457"/>
    <w:rsid w:val="00DF1BD2"/>
    <w:rsid w:val="00E06D6C"/>
    <w:rsid w:val="00E07734"/>
    <w:rsid w:val="00E1534E"/>
    <w:rsid w:val="00E15496"/>
    <w:rsid w:val="00E20D0F"/>
    <w:rsid w:val="00E377C2"/>
    <w:rsid w:val="00E61F41"/>
    <w:rsid w:val="00E63C55"/>
    <w:rsid w:val="00E81749"/>
    <w:rsid w:val="00E96BDA"/>
    <w:rsid w:val="00EA10AB"/>
    <w:rsid w:val="00EA35E2"/>
    <w:rsid w:val="00EE2E4F"/>
    <w:rsid w:val="00EE3E02"/>
    <w:rsid w:val="00F27EC2"/>
    <w:rsid w:val="00F46451"/>
    <w:rsid w:val="00F505B5"/>
    <w:rsid w:val="00F734E7"/>
    <w:rsid w:val="00F75076"/>
    <w:rsid w:val="00F800C8"/>
    <w:rsid w:val="00F8075D"/>
    <w:rsid w:val="00F841EF"/>
    <w:rsid w:val="00FA259E"/>
    <w:rsid w:val="00FE5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42C3D"/>
  <w15:chartTrackingRefBased/>
  <w15:docId w15:val="{AD44B006-7A8B-4F96-A18C-DFB735CF4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semiHidden/>
    <w:unhideWhenUsed/>
    <w:rsid w:val="00B25851"/>
    <w:pPr>
      <w:jc w:val="left"/>
    </w:pPr>
    <w:rPr>
      <w:sz w:val="18"/>
      <w:szCs w:val="18"/>
    </w:rPr>
  </w:style>
  <w:style w:type="character" w:customStyle="1" w:styleId="a8">
    <w:name w:val="脚注文本 字符"/>
    <w:basedOn w:val="a0"/>
    <w:link w:val="a7"/>
    <w:uiPriority w:val="99"/>
    <w:semiHidden/>
    <w:rsid w:val="00B25851"/>
    <w:rPr>
      <w:sz w:val="18"/>
      <w:szCs w:val="18"/>
    </w:rPr>
  </w:style>
  <w:style w:type="character" w:styleId="a9">
    <w:name w:val="footnote reference"/>
    <w:basedOn w:val="a0"/>
    <w:uiPriority w:val="99"/>
    <w:semiHidden/>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 w:type="paragraph" w:styleId="af">
    <w:name w:val="caption"/>
    <w:basedOn w:val="a"/>
    <w:next w:val="a"/>
    <w:uiPriority w:val="35"/>
    <w:unhideWhenUsed/>
    <w:qFormat/>
    <w:rsid w:val="00064042"/>
    <w:rPr>
      <w:rFonts w:asciiTheme="majorHAnsi" w:eastAsia="黑体" w:hAnsiTheme="majorHAnsi" w:cstheme="majorBidi"/>
      <w:sz w:val="20"/>
      <w:szCs w:val="20"/>
    </w:rPr>
  </w:style>
  <w:style w:type="paragraph" w:styleId="af0">
    <w:name w:val="Balloon Text"/>
    <w:basedOn w:val="a"/>
    <w:link w:val="af1"/>
    <w:uiPriority w:val="99"/>
    <w:semiHidden/>
    <w:unhideWhenUsed/>
    <w:rsid w:val="00064042"/>
    <w:rPr>
      <w:sz w:val="18"/>
      <w:szCs w:val="18"/>
    </w:rPr>
  </w:style>
  <w:style w:type="character" w:customStyle="1" w:styleId="af1">
    <w:name w:val="批注框文本 字符"/>
    <w:basedOn w:val="a0"/>
    <w:link w:val="af0"/>
    <w:uiPriority w:val="99"/>
    <w:semiHidden/>
    <w:rsid w:val="00064042"/>
    <w:rPr>
      <w:sz w:val="18"/>
      <w:szCs w:val="18"/>
    </w:rPr>
  </w:style>
  <w:style w:type="paragraph" w:styleId="af2">
    <w:name w:val="List Paragraph"/>
    <w:basedOn w:val="a"/>
    <w:uiPriority w:val="34"/>
    <w:qFormat/>
    <w:rsid w:val="002169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pgaddict.blogspot.com/2013/01/game-83-dungeon-campaign-1979.html?showComment=1358910135018"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crpgaddict.blogspot.com/2013/01/game-83-dungeon-campaign-1979.html?showComment=1358910135018"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31456;&#33410;&#27169;&#29256;2020090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4DF5E-863D-4B71-AF6F-B9A1BD4E5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章节模版20200902.dotx</Template>
  <TotalTime>311</TotalTime>
  <Pages>3</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FanQuan</dc:creator>
  <cp:keywords/>
  <dc:description/>
  <cp:lastModifiedBy>思漪 凌</cp:lastModifiedBy>
  <cp:revision>10</cp:revision>
  <dcterms:created xsi:type="dcterms:W3CDTF">2020-09-10T01:22:00Z</dcterms:created>
  <dcterms:modified xsi:type="dcterms:W3CDTF">2020-09-18T03:36:00Z</dcterms:modified>
</cp:coreProperties>
</file>