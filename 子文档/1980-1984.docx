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F5F3" w14:textId="1CC5B808" w:rsidR="0016522A" w:rsidRPr="008678D1" w:rsidRDefault="00B2352C" w:rsidP="00055882">
      <w:pPr>
        <w:pStyle w:val="2"/>
      </w:pPr>
      <w:r w:rsidRPr="008678D1">
        <w:rPr>
          <w:rFonts w:hint="eastAsia"/>
        </w:rPr>
        <w:t>1</w:t>
      </w:r>
      <w:r w:rsidRPr="008678D1">
        <w:t>9</w:t>
      </w:r>
      <w:r w:rsidR="00C94FD5">
        <w:t>80</w:t>
      </w:r>
      <w:r w:rsidRPr="008678D1">
        <w:rPr>
          <w:rFonts w:hint="eastAsia"/>
        </w:rPr>
        <w:t>-</w:t>
      </w:r>
      <w:r w:rsidRPr="008678D1">
        <w:t>19</w:t>
      </w:r>
      <w:r w:rsidR="00C94FD5">
        <w:t xml:space="preserve">84: </w:t>
      </w:r>
      <w:r w:rsidR="00C94FD5">
        <w:rPr>
          <w:rFonts w:hint="eastAsia"/>
        </w:rPr>
        <w:t>繁盛、泛滥与破灭</w:t>
      </w:r>
      <w:r w:rsidR="005B5FBD" w:rsidRPr="008678D1">
        <w:t xml:space="preserve"> </w:t>
      </w:r>
    </w:p>
    <w:p w14:paraId="2849263F" w14:textId="6E3FC08D" w:rsidR="0016522A" w:rsidRPr="008678D1" w:rsidRDefault="0016522A" w:rsidP="00F734E7">
      <w:pPr>
        <w:rPr>
          <w:rFonts w:ascii="Times New Roman" w:eastAsia="微软雅黑" w:hAnsi="Times New Roman"/>
        </w:rPr>
      </w:pPr>
    </w:p>
    <w:p w14:paraId="194D16DB" w14:textId="1CCF4AA9" w:rsidR="0016522A" w:rsidRPr="008678D1" w:rsidRDefault="0016522A" w:rsidP="008F2B87">
      <w:pPr>
        <w:jc w:val="left"/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</w:rPr>
        <w:t>翻译：</w:t>
      </w:r>
      <w:r w:rsidR="00C94FD5">
        <w:rPr>
          <w:rFonts w:ascii="Times New Roman" w:eastAsia="微软雅黑" w:hAnsi="Times New Roman"/>
        </w:rPr>
        <w:t>Thunderplus</w:t>
      </w:r>
    </w:p>
    <w:p w14:paraId="6E83F1A5" w14:textId="18B2AF02" w:rsidR="0016522A" w:rsidRPr="008678D1" w:rsidRDefault="00C94FD5" w:rsidP="00F734E7">
      <w:pPr>
        <w:rPr>
          <w:rFonts w:ascii="Times New Roman" w:eastAsia="微软雅黑" w:hAnsi="Times New Roman"/>
        </w:rPr>
        <w:sectPr w:rsidR="0016522A" w:rsidRPr="008678D1" w:rsidSect="002B0E8A">
          <w:headerReference w:type="default" r:id="rId7"/>
          <w:footerReference w:type="default" r:id="rId8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  <w:r w:rsidRPr="008678D1">
        <w:rPr>
          <w:noProof/>
        </w:rPr>
        <w:drawing>
          <wp:anchor distT="0" distB="0" distL="114300" distR="114300" simplePos="0" relativeHeight="251661312" behindDoc="0" locked="0" layoutInCell="1" allowOverlap="1" wp14:anchorId="32A6F43D" wp14:editId="78A36B57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3081655" cy="6147435"/>
            <wp:effectExtent l="0" t="0" r="4445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716" cy="618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CFA">
        <w:rPr>
          <w:rFonts w:ascii="Times New Roman" w:eastAsia="微软雅黑" w:hAnsi="Times New Roman"/>
        </w:rPr>
        <w:pict w14:anchorId="0BC34C67">
          <v:rect id="_x0000_i1025" style="width:261.65pt;height:1pt" o:hrpct="500" o:hrstd="t" o:hrnoshade="t" o:hr="t" fillcolor="#cfcdcd [2894]" stroked="f"/>
        </w:pict>
      </w:r>
    </w:p>
    <w:p w14:paraId="52476D49" w14:textId="77777777" w:rsidR="00C94FD5" w:rsidRDefault="00C94FD5" w:rsidP="00C94FD5">
      <w:pPr>
        <w:pStyle w:val="-"/>
        <w:ind w:firstLineChars="0" w:firstLine="420"/>
      </w:pPr>
      <w:r>
        <w:rPr>
          <w:rFonts w:hint="eastAsia"/>
        </w:rPr>
        <w:t>整个科技产业在</w:t>
      </w:r>
      <w:r>
        <w:rPr>
          <w:rFonts w:hint="eastAsia"/>
        </w:rPr>
        <w:t xml:space="preserve"> 80</w:t>
      </w:r>
      <w:r>
        <w:t xml:space="preserve"> </w:t>
      </w:r>
      <w:r>
        <w:rPr>
          <w:rFonts w:hint="eastAsia"/>
        </w:rPr>
        <w:t>年代初期迎来了翻天覆地的变化。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入驻了家用电脑市场是其开端。</w:t>
      </w:r>
    </w:p>
    <w:p w14:paraId="3E584D2C" w14:textId="4E3A3F41" w:rsidR="00C94FD5" w:rsidRDefault="00C94FD5" w:rsidP="00C94FD5">
      <w:pPr>
        <w:pStyle w:val="-"/>
        <w:ind w:firstLineChars="0" w:firstLine="420"/>
      </w:pP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作为大型计算机行业的巨头，旗下的“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个人电脑”品牌（又称“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PC</w:t>
      </w:r>
      <w:r>
        <w:rPr>
          <w:rFonts w:hint="eastAsia"/>
        </w:rPr>
        <w:t>”）使得家用电脑这一块产业开始专业化。尽管苹果公司不鼓励第三方开发商，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却共享所有信息，</w:t>
      </w:r>
      <w:r w:rsidR="00A27662">
        <w:rPr>
          <w:rFonts w:hint="eastAsia"/>
        </w:rPr>
        <w:t>把自家的体系结构</w:t>
      </w:r>
      <w:r w:rsidR="00004DCD">
        <w:rPr>
          <w:rStyle w:val="a9"/>
        </w:rPr>
        <w:footnoteReference w:id="1"/>
      </w:r>
      <w:r w:rsidR="00A27662">
        <w:rPr>
          <w:rFonts w:hint="eastAsia"/>
        </w:rPr>
        <w:t>开放分享</w:t>
      </w:r>
      <w:r>
        <w:rPr>
          <w:rFonts w:hint="eastAsia"/>
        </w:rPr>
        <w:t>。得益于公司的传奇口碑和强力的市场营销，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的个人电脑很快挤占掉了苹果电脑的市场份额，成为了行业领先的标准，推出了种类繁多的软件和固件。</w:t>
      </w:r>
    </w:p>
    <w:p w14:paraId="4B9118AA" w14:textId="577D6C54" w:rsidR="00C94FD5" w:rsidRDefault="00C94FD5" w:rsidP="00C94FD5">
      <w:pPr>
        <w:pStyle w:val="-"/>
        <w:ind w:firstLineChars="0" w:firstLine="420"/>
      </w:pPr>
      <w:r>
        <w:rPr>
          <w:rFonts w:hint="eastAsia"/>
        </w:rPr>
        <w:t>但这些产品仍然售价昂贵、定位高端。真正让家用电脑走进寻常百姓家的是像</w:t>
      </w:r>
      <w:r>
        <w:rPr>
          <w:rFonts w:hint="eastAsia"/>
        </w:rPr>
        <w:t xml:space="preserve"> </w:t>
      </w:r>
      <w:r>
        <w:t>Commodore 64</w:t>
      </w:r>
      <w:r>
        <w:rPr>
          <w:rFonts w:hint="eastAsia"/>
        </w:rPr>
        <w:t>、</w:t>
      </w:r>
      <w:r>
        <w:rPr>
          <w:rFonts w:hint="eastAsia"/>
        </w:rPr>
        <w:t>ZX</w:t>
      </w:r>
      <w:r>
        <w:t xml:space="preserve"> </w:t>
      </w:r>
      <w:r>
        <w:rPr>
          <w:rFonts w:hint="eastAsia"/>
        </w:rPr>
        <w:t>Spectrum</w:t>
      </w:r>
      <w:r w:rsidR="00004DCD"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MSX</w:t>
      </w:r>
      <w:r>
        <w:t xml:space="preserve"> 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这样新</w:t>
      </w:r>
      <w:r w:rsidR="00A73CB3">
        <w:rPr>
          <w:rFonts w:hint="eastAsia"/>
        </w:rPr>
        <w:t>的平民机型。它们的价格只有苹果</w:t>
      </w:r>
      <w:r w:rsidR="00A73CB3">
        <w:rPr>
          <w:rFonts w:hint="eastAsia"/>
        </w:rPr>
        <w:t xml:space="preserve"> II</w:t>
      </w:r>
      <w:r w:rsidR="00A73CB3">
        <w:t xml:space="preserve"> </w:t>
      </w:r>
      <w:r w:rsidR="00A73CB3">
        <w:rPr>
          <w:rFonts w:hint="eastAsia"/>
        </w:rPr>
        <w:t>或者</w:t>
      </w:r>
      <w:r w:rsidR="00A73CB3">
        <w:rPr>
          <w:rFonts w:hint="eastAsia"/>
        </w:rPr>
        <w:t xml:space="preserve"> IBM</w:t>
      </w:r>
      <w:r w:rsidR="00A73CB3">
        <w:t xml:space="preserve"> </w:t>
      </w:r>
      <w:r w:rsidR="00A73CB3">
        <w:rPr>
          <w:rFonts w:hint="eastAsia"/>
        </w:rPr>
        <w:t>电脑的零头，能连接到一般的电视</w:t>
      </w:r>
      <w:r w:rsidR="00AF3935">
        <w:rPr>
          <w:rFonts w:hint="eastAsia"/>
        </w:rPr>
        <w:t>屏幕</w:t>
      </w:r>
      <w:r w:rsidR="00A73CB3">
        <w:rPr>
          <w:rFonts w:hint="eastAsia"/>
        </w:rPr>
        <w:t>上（而不是只</w:t>
      </w:r>
      <w:r w:rsidR="00D02B34">
        <w:rPr>
          <w:rFonts w:hint="eastAsia"/>
        </w:rPr>
        <w:t>能连到</w:t>
      </w:r>
      <w:r w:rsidR="00A73CB3">
        <w:rPr>
          <w:rFonts w:hint="eastAsia"/>
        </w:rPr>
        <w:t>昂贵的显示器</w:t>
      </w:r>
      <w:r w:rsidR="00D02B34">
        <w:rPr>
          <w:rFonts w:hint="eastAsia"/>
        </w:rPr>
        <w:t>上</w:t>
      </w:r>
      <w:r w:rsidR="00A73CB3">
        <w:rPr>
          <w:rFonts w:hint="eastAsia"/>
        </w:rPr>
        <w:t>）。这些</w:t>
      </w:r>
      <w:r w:rsidR="00AF3935">
        <w:rPr>
          <w:rFonts w:hint="eastAsia"/>
        </w:rPr>
        <w:t>机型</w:t>
      </w:r>
      <w:r w:rsidR="00A73CB3">
        <w:rPr>
          <w:rFonts w:hint="eastAsia"/>
        </w:rPr>
        <w:t>开始在学校</w:t>
      </w:r>
      <w:r w:rsidR="00AF3935">
        <w:rPr>
          <w:rFonts w:hint="eastAsia"/>
        </w:rPr>
        <w:t>用于教学</w:t>
      </w:r>
      <w:r w:rsidR="00A73CB3">
        <w:rPr>
          <w:rFonts w:hint="eastAsia"/>
        </w:rPr>
        <w:t>，</w:t>
      </w:r>
      <w:r w:rsidR="00AF3935">
        <w:rPr>
          <w:rFonts w:hint="eastAsia"/>
        </w:rPr>
        <w:t>作为游戏平台也十分优秀</w:t>
      </w:r>
      <w:r w:rsidR="00A73CB3">
        <w:rPr>
          <w:rFonts w:hint="eastAsia"/>
        </w:rPr>
        <w:t>，</w:t>
      </w:r>
      <w:r w:rsidR="00AF3935">
        <w:rPr>
          <w:rFonts w:hint="eastAsia"/>
        </w:rPr>
        <w:t>是全</w:t>
      </w:r>
      <w:r w:rsidR="00A73CB3">
        <w:rPr>
          <w:rFonts w:hint="eastAsia"/>
        </w:rPr>
        <w:t>新一代</w:t>
      </w:r>
      <w:r w:rsidR="00C60CF8">
        <w:rPr>
          <w:rFonts w:hint="eastAsia"/>
        </w:rPr>
        <w:t>电脑</w:t>
      </w:r>
      <w:r w:rsidR="00AF3935">
        <w:rPr>
          <w:rFonts w:hint="eastAsia"/>
        </w:rPr>
        <w:t>产品的开端</w:t>
      </w:r>
      <w:r w:rsidR="00A73CB3">
        <w:rPr>
          <w:rFonts w:hint="eastAsia"/>
        </w:rPr>
        <w:t>。</w:t>
      </w:r>
    </w:p>
    <w:p w14:paraId="4C8CC7C0" w14:textId="2A8E862C" w:rsidR="008A30C1" w:rsidRDefault="008A30C1" w:rsidP="00C94FD5">
      <w:pPr>
        <w:pStyle w:val="-"/>
        <w:ind w:firstLineChars="0" w:firstLine="420"/>
      </w:pPr>
      <w:r>
        <w:rPr>
          <w:rFonts w:hint="eastAsia"/>
        </w:rPr>
        <w:t>与此同时，主机市场变成一个进出自由的混乱市场。</w:t>
      </w:r>
      <w:r>
        <w:rPr>
          <w:rFonts w:hint="eastAsia"/>
        </w:rPr>
        <w:t>Atari</w:t>
      </w:r>
      <w:r>
        <w:t xml:space="preserve"> </w:t>
      </w:r>
      <w:r>
        <w:rPr>
          <w:rFonts w:hint="eastAsia"/>
        </w:rPr>
        <w:t>2600</w:t>
      </w:r>
      <w:r>
        <w:t xml:space="preserve"> </w:t>
      </w:r>
      <w:r>
        <w:rPr>
          <w:rFonts w:hint="eastAsia"/>
        </w:rPr>
        <w:t>的成功让几家公司都想挤进来分一杯羹，开始生产自己的主机。</w:t>
      </w:r>
      <w:r w:rsidR="007173DB">
        <w:rPr>
          <w:rFonts w:hint="eastAsia"/>
        </w:rPr>
        <w:t>超过十几种主机机型在货架上彼此竞争市场。</w:t>
      </w:r>
    </w:p>
    <w:p w14:paraId="77F0660D" w14:textId="49E4A9B8" w:rsidR="007173DB" w:rsidRDefault="007173DB" w:rsidP="007173DB">
      <w:pPr>
        <w:pStyle w:val="-"/>
        <w:ind w:firstLineChars="0" w:firstLine="420"/>
      </w:pPr>
      <w:r>
        <w:rPr>
          <w:rFonts w:hint="eastAsia"/>
        </w:rPr>
        <w:t>还有很多公司效仿动视（</w:t>
      </w:r>
      <w:r>
        <w:rPr>
          <w:rFonts w:hint="eastAsia"/>
        </w:rPr>
        <w:t>Activision</w:t>
      </w:r>
      <w:r>
        <w:rPr>
          <w:rFonts w:hint="eastAsia"/>
        </w:rPr>
        <w:t>），纷纷成为第三方开发商，开发自己的游戏。</w:t>
      </w:r>
      <w:r w:rsidR="00F83205">
        <w:rPr>
          <w:rFonts w:hint="eastAsia"/>
        </w:rPr>
        <w:t>其中</w:t>
      </w:r>
      <w:r>
        <w:rPr>
          <w:rFonts w:hint="eastAsia"/>
        </w:rPr>
        <w:t>大多数质量都</w:t>
      </w:r>
      <w:r w:rsidR="00F83205">
        <w:rPr>
          <w:rFonts w:hint="eastAsia"/>
        </w:rPr>
        <w:t>很糟糕</w:t>
      </w:r>
      <w:r>
        <w:rPr>
          <w:rFonts w:hint="eastAsia"/>
        </w:rPr>
        <w:t>，或者是</w:t>
      </w:r>
      <w:r w:rsidR="00F83205">
        <w:rPr>
          <w:rFonts w:hint="eastAsia"/>
        </w:rPr>
        <w:t>人气游戏</w:t>
      </w:r>
      <w:r>
        <w:rPr>
          <w:rFonts w:hint="eastAsia"/>
        </w:rPr>
        <w:t>系列的廉价低配版。雅达利（</w:t>
      </w:r>
      <w:r>
        <w:rPr>
          <w:rFonts w:hint="eastAsia"/>
        </w:rPr>
        <w:t>Atari</w:t>
      </w:r>
      <w:r>
        <w:rPr>
          <w:rFonts w:hint="eastAsia"/>
        </w:rPr>
        <w:t>）自己的标准都放得很低，比</w:t>
      </w:r>
      <w:r w:rsidR="00F83205">
        <w:rPr>
          <w:rFonts w:hint="eastAsia"/>
        </w:rPr>
        <w:t>如</w:t>
      </w:r>
      <w:r>
        <w:rPr>
          <w:rFonts w:hint="eastAsia"/>
        </w:rPr>
        <w:t>吃豆人（</w:t>
      </w:r>
      <w:r>
        <w:rPr>
          <w:rFonts w:hint="eastAsia"/>
        </w:rPr>
        <w:t>Pac-Man</w:t>
      </w:r>
      <w:r>
        <w:rPr>
          <w:rFonts w:hint="eastAsia"/>
        </w:rPr>
        <w:t>）的粗糙移植版还有臭名昭著的</w:t>
      </w:r>
      <w:r>
        <w:rPr>
          <w:rFonts w:hint="eastAsia"/>
        </w:rPr>
        <w:t xml:space="preserve"> E</w:t>
      </w:r>
      <w:r>
        <w:t xml:space="preserve">.T. </w:t>
      </w:r>
      <w:r>
        <w:rPr>
          <w:rFonts w:hint="eastAsia"/>
        </w:rPr>
        <w:t>系列。</w:t>
      </w:r>
    </w:p>
    <w:p w14:paraId="2343E961" w14:textId="3B7A6B64" w:rsidR="007173DB" w:rsidRDefault="007173DB" w:rsidP="007173DB">
      <w:pPr>
        <w:pStyle w:val="-"/>
        <w:ind w:firstLineChars="0" w:firstLine="420"/>
      </w:pPr>
      <w:r>
        <w:rPr>
          <w:rFonts w:hint="eastAsia"/>
        </w:rPr>
        <w:t>尽管如此，利润还是高到了历史顶点，</w:t>
      </w:r>
      <w:r w:rsidR="002A5202">
        <w:rPr>
          <w:rFonts w:hint="eastAsia"/>
        </w:rPr>
        <w:t>直到</w:t>
      </w:r>
      <w:r w:rsidR="002A5202">
        <w:rPr>
          <w:rFonts w:hint="eastAsia"/>
        </w:rPr>
        <w:t>1982</w:t>
      </w:r>
      <w:r w:rsidR="002A5202">
        <w:t xml:space="preserve"> </w:t>
      </w:r>
      <w:r w:rsidR="002A5202">
        <w:rPr>
          <w:rFonts w:hint="eastAsia"/>
        </w:rPr>
        <w:t>年的假期游戏公司和零售商仍然在持续增长的销售成绩上</w:t>
      </w:r>
      <w:r w:rsidR="00F83205">
        <w:rPr>
          <w:rFonts w:hint="eastAsia"/>
        </w:rPr>
        <w:t>豪赌</w:t>
      </w:r>
      <w:r w:rsidR="002A5202">
        <w:rPr>
          <w:rFonts w:hint="eastAsia"/>
        </w:rPr>
        <w:t>。但是消费者的期望却被耗尽，不再购买了。于是在</w:t>
      </w:r>
      <w:r w:rsidR="002A5202">
        <w:rPr>
          <w:rFonts w:hint="eastAsia"/>
        </w:rPr>
        <w:t>1983</w:t>
      </w:r>
      <w:r w:rsidR="002A5202">
        <w:rPr>
          <w:rFonts w:hint="eastAsia"/>
        </w:rPr>
        <w:t>年，存货大量滞销，找不到回本的</w:t>
      </w:r>
      <w:r w:rsidR="002A5202">
        <w:rPr>
          <w:rFonts w:hint="eastAsia"/>
        </w:rPr>
        <w:lastRenderedPageBreak/>
        <w:t>方法的美国市场崩溃了。</w:t>
      </w:r>
    </w:p>
    <w:p w14:paraId="51B5F16C" w14:textId="4C043837" w:rsidR="002A5202" w:rsidRDefault="002A5202" w:rsidP="007173DB">
      <w:pPr>
        <w:pStyle w:val="-"/>
        <w:ind w:firstLineChars="0" w:firstLine="420"/>
      </w:pPr>
      <w:r>
        <w:rPr>
          <w:rFonts w:hint="eastAsia"/>
        </w:rPr>
        <w:t>1982</w:t>
      </w:r>
      <w:r>
        <w:t xml:space="preserve"> </w:t>
      </w:r>
      <w:r>
        <w:rPr>
          <w:rFonts w:hint="eastAsia"/>
        </w:rPr>
        <w:t>年市值</w:t>
      </w:r>
      <w:r>
        <w:rPr>
          <w:rFonts w:hint="eastAsia"/>
        </w:rPr>
        <w:t xml:space="preserve"> 30</w:t>
      </w:r>
      <w:r>
        <w:t xml:space="preserve"> </w:t>
      </w:r>
      <w:r>
        <w:rPr>
          <w:rFonts w:hint="eastAsia"/>
        </w:rPr>
        <w:t>亿美元的企业到了</w:t>
      </w:r>
      <w:r>
        <w:rPr>
          <w:rFonts w:hint="eastAsia"/>
        </w:rPr>
        <w:t xml:space="preserve"> 1985</w:t>
      </w:r>
      <w:r>
        <w:t xml:space="preserve"> </w:t>
      </w:r>
      <w:r>
        <w:rPr>
          <w:rFonts w:hint="eastAsia"/>
        </w:rPr>
        <w:t>年顶多值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亿美元。电子游戏从曾经捧手的商品一落</w:t>
      </w:r>
      <w:r>
        <w:rPr>
          <w:rFonts w:hint="eastAsia"/>
        </w:rPr>
        <w:t>千丈变成打折货。美国的主机市场也是同样地死气沉沉。</w:t>
      </w:r>
    </w:p>
    <w:p w14:paraId="4ADA4718" w14:textId="1684E5F1" w:rsidR="002A5202" w:rsidRDefault="002A5202" w:rsidP="002A5202">
      <w:pPr>
        <w:pStyle w:val="-"/>
        <w:ind w:firstLineChars="0" w:firstLine="420"/>
        <w:sectPr w:rsidR="002A5202" w:rsidSect="00D656DC">
          <w:headerReference w:type="default" r:id="rId10"/>
          <w:footerReference w:type="default" r:id="rId11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7CB83F52" w14:textId="77777777" w:rsidR="00F83205" w:rsidRDefault="00F83205" w:rsidP="00775D04">
      <w:pPr>
        <w:pStyle w:val="-"/>
        <w:ind w:firstLine="420"/>
      </w:pPr>
    </w:p>
    <w:p w14:paraId="47445811" w14:textId="73939D7B" w:rsidR="00BD4003" w:rsidRDefault="00083E2D" w:rsidP="00775D04">
      <w:pPr>
        <w:pStyle w:val="-"/>
        <w:ind w:firstLine="420"/>
        <w:rPr>
          <w:rFonts w:cs="Times New Roman"/>
          <w:color w:val="000000"/>
          <w:kern w:val="0"/>
          <w:sz w:val="23"/>
          <w:szCs w:val="23"/>
          <w:lang w:val="zh-CN"/>
        </w:rPr>
      </w:pPr>
      <w:r>
        <w:rPr>
          <w:rFonts w:hint="eastAsia"/>
        </w:rPr>
        <w:t>这次危机对街机</w:t>
      </w:r>
      <w:r w:rsidR="00F83205">
        <w:rPr>
          <w:rFonts w:hint="eastAsia"/>
        </w:rPr>
        <w:t>游戏</w:t>
      </w:r>
      <w:r>
        <w:rPr>
          <w:rFonts w:hint="eastAsia"/>
        </w:rPr>
        <w:t>也产生了影响，不少公司在两个行业都有大量参与。整个电子游戏行业的繁荣都被评价为昙花一现。但尽管如此，电脑行业还是非常愿意来弥补空缺，满足那些要求新产品的玩家。电脑游戏不再是放在塑封袋里卖的小众玩意了，产品</w:t>
      </w:r>
      <w:r w:rsidR="00F83205">
        <w:rPr>
          <w:rFonts w:hint="eastAsia"/>
        </w:rPr>
        <w:t>开始走向专业化</w:t>
      </w:r>
      <w:r>
        <w:rPr>
          <w:rFonts w:hint="eastAsia"/>
        </w:rPr>
        <w:t>。</w:t>
      </w:r>
      <w:r>
        <w:rPr>
          <w:rFonts w:hint="eastAsia"/>
        </w:rPr>
        <w:t>EA</w:t>
      </w:r>
      <w:r>
        <w:rPr>
          <w:rFonts w:hint="eastAsia"/>
        </w:rPr>
        <w:t>、</w:t>
      </w:r>
      <w:r>
        <w:rPr>
          <w:rFonts w:hint="eastAsia"/>
        </w:rPr>
        <w:t>Interplay</w:t>
      </w:r>
      <w:r>
        <w:rPr>
          <w:rFonts w:hint="eastAsia"/>
        </w:rPr>
        <w:t>、</w:t>
      </w:r>
      <w:r>
        <w:rPr>
          <w:rFonts w:hint="eastAsia"/>
        </w:rPr>
        <w:t>Origin</w:t>
      </w:r>
      <w:r>
        <w:rPr>
          <w:rFonts w:hint="eastAsia"/>
        </w:rPr>
        <w:t>、</w:t>
      </w:r>
      <w:r>
        <w:rPr>
          <w:rFonts w:hint="eastAsia"/>
        </w:rPr>
        <w:t>Infocom</w:t>
      </w:r>
      <w:r>
        <w:rPr>
          <w:rFonts w:hint="eastAsia"/>
        </w:rPr>
        <w:t>、</w:t>
      </w:r>
      <w:r w:rsidRPr="00083E2D">
        <w:rPr>
          <w:rFonts w:cs="Times New Roman"/>
          <w:color w:val="000000"/>
          <w:kern w:val="0"/>
          <w:sz w:val="23"/>
          <w:szCs w:val="23"/>
          <w:highlight w:val="white"/>
          <w:lang w:val="zh-CN"/>
        </w:rPr>
        <w:t>Brøderbund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、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SSI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、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Sierra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On-line</w:t>
      </w:r>
      <w:r>
        <w:rPr>
          <w:rFonts w:cs="Times New Roman"/>
          <w:color w:val="000000"/>
          <w:kern w:val="0"/>
          <w:sz w:val="23"/>
          <w:szCs w:val="23"/>
          <w:highlight w:val="white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和</w:t>
      </w:r>
      <w:r>
        <w:rPr>
          <w:rFonts w:cs="Times New Roman" w:hint="eastAsia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New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World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Computing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差不多</w:t>
      </w:r>
      <w:r w:rsidR="00F83205"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都在这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一时间成立，将一直统领整个市场到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 xml:space="preserve"> 90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年代。</w:t>
      </w:r>
    </w:p>
    <w:p w14:paraId="4572D675" w14:textId="3EB297F3" w:rsidR="00083E2D" w:rsidRDefault="00083E2D" w:rsidP="00775D04">
      <w:pPr>
        <w:pStyle w:val="-"/>
        <w:ind w:firstLine="460"/>
        <w:rPr>
          <w:rFonts w:cs="Times New Roman"/>
          <w:color w:val="000000"/>
          <w:kern w:val="0"/>
          <w:sz w:val="23"/>
          <w:szCs w:val="23"/>
          <w:lang w:val="zh-CN"/>
        </w:rPr>
      </w:pP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与此同时，在日本有一个奇妙的巧合发生。在同一天——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1983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年</w:t>
      </w:r>
      <w:r>
        <w:rPr>
          <w:rFonts w:cs="Times New Roman" w:hint="eastAsia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7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月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15</w:t>
      </w:r>
      <w:r>
        <w:rPr>
          <w:rFonts w:cs="Times New Roman"/>
          <w:color w:val="000000"/>
          <w:kern w:val="0"/>
          <w:sz w:val="23"/>
          <w:szCs w:val="23"/>
          <w:highlight w:val="white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日——两家公司一起发售了各自的第一款主机：</w:t>
      </w:r>
      <w:r>
        <w:rPr>
          <w:rFonts w:cs="Times New Roman" w:hint="eastAsia"/>
          <w:color w:val="000000"/>
          <w:kern w:val="0"/>
          <w:sz w:val="23"/>
          <w:szCs w:val="23"/>
          <w:lang w:val="zh-CN"/>
        </w:rPr>
        <w:t>任天堂红白机（</w:t>
      </w:r>
      <w:r>
        <w:rPr>
          <w:rFonts w:cs="Times New Roman" w:hint="eastAsia"/>
          <w:color w:val="000000"/>
          <w:kern w:val="0"/>
          <w:sz w:val="23"/>
          <w:szCs w:val="23"/>
          <w:lang w:val="zh-CN"/>
        </w:rPr>
        <w:t>Famicom</w:t>
      </w:r>
      <w:r>
        <w:rPr>
          <w:rFonts w:cs="Times New Roman" w:hint="eastAsia"/>
          <w:color w:val="000000"/>
          <w:kern w:val="0"/>
          <w:sz w:val="23"/>
          <w:szCs w:val="23"/>
          <w:lang w:val="zh-CN"/>
        </w:rPr>
        <w:t>）和世嘉</w:t>
      </w:r>
      <w:r>
        <w:rPr>
          <w:rFonts w:cs="Times New Roman" w:hint="eastAsia"/>
          <w:color w:val="000000"/>
          <w:kern w:val="0"/>
          <w:sz w:val="23"/>
          <w:szCs w:val="23"/>
          <w:lang w:val="zh-CN"/>
        </w:rPr>
        <w:t xml:space="preserve"> SG-1000</w:t>
      </w:r>
      <w:r>
        <w:rPr>
          <w:rFonts w:cs="Times New Roman" w:hint="eastAsia"/>
          <w:color w:val="000000"/>
          <w:kern w:val="0"/>
          <w:sz w:val="23"/>
          <w:szCs w:val="23"/>
          <w:lang w:val="zh-CN"/>
        </w:rPr>
        <w:t>。这是事情要开始不一样起来的标志。</w:t>
      </w:r>
    </w:p>
    <w:p w14:paraId="647C2D6D" w14:textId="77777777" w:rsidR="00877283" w:rsidRDefault="00877283" w:rsidP="00775D04">
      <w:pPr>
        <w:pStyle w:val="-"/>
        <w:ind w:firstLine="420"/>
      </w:pPr>
    </w:p>
    <w:p w14:paraId="4BC94159" w14:textId="1B3CD774" w:rsidR="00BD4003" w:rsidRPr="008678D1" w:rsidRDefault="00BB2CFA" w:rsidP="00C94FD5">
      <w:pPr>
        <w:pStyle w:val="-"/>
        <w:ind w:firstLineChars="0" w:firstLine="0"/>
      </w:pPr>
      <w:r>
        <w:pict w14:anchorId="1D99F687">
          <v:rect id="_x0000_i1026" style="width:487.3pt;height:1pt" o:hrstd="t" o:hrnoshade="t" o:hr="t" fillcolor="#cfcdcd [2894]" stroked="f"/>
        </w:pict>
      </w:r>
    </w:p>
    <w:p w14:paraId="7676057C" w14:textId="28BD5DA2" w:rsidR="00F7599F" w:rsidRPr="008678D1" w:rsidRDefault="00F7599F" w:rsidP="00D526F4">
      <w:pPr>
        <w:pStyle w:val="-"/>
        <w:ind w:firstLineChars="0" w:firstLine="0"/>
      </w:pPr>
    </w:p>
    <w:p w14:paraId="03BDE5CC" w14:textId="2CCFCB64" w:rsidR="00F7599F" w:rsidRPr="008678D1" w:rsidRDefault="002C2FC9" w:rsidP="00C94FD5">
      <w:pPr>
        <w:pStyle w:val="-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3DDAF" wp14:editId="27EDFF69">
                <wp:simplePos x="0" y="0"/>
                <wp:positionH relativeFrom="margin">
                  <wp:posOffset>5038090</wp:posOffset>
                </wp:positionH>
                <wp:positionV relativeFrom="paragraph">
                  <wp:posOffset>219075</wp:posOffset>
                </wp:positionV>
                <wp:extent cx="1143000" cy="137858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378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FAC90B" w14:textId="77777777" w:rsidR="00877283" w:rsidRPr="001B3861" w:rsidRDefault="00877283" w:rsidP="00877283">
                            <w:pPr>
                              <w:pStyle w:val="af6"/>
                              <w:rPr>
                                <w:rFonts w:ascii="Times New Roman" w:eastAsia="微软雅黑" w:hAnsi="Times New Roman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1 </w:t>
                            </w:r>
                            <w:r>
                              <w:rPr>
                                <w:rFonts w:hint="eastAsia"/>
                              </w:rPr>
                              <w:t>Compaq</w:t>
                            </w:r>
                            <w:r>
                              <w:t xml:space="preserve"> Portable </w:t>
                            </w:r>
                            <w:r>
                              <w:rPr>
                                <w:rFonts w:hint="eastAsia"/>
                              </w:rPr>
                              <w:t>发售于</w:t>
                            </w:r>
                            <w:r>
                              <w:rPr>
                                <w:rFonts w:hint="eastAsia"/>
                              </w:rPr>
                              <w:t xml:space="preserve"> 1983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年，是第一款以反向编辑</w:t>
                            </w:r>
                            <w:r>
                              <w:rPr>
                                <w:rFonts w:hint="eastAsia"/>
                              </w:rPr>
                              <w:t xml:space="preserve"> IBM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 xml:space="preserve"> BIOS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而达到百分百兼容的</w:t>
                            </w:r>
                            <w:r>
                              <w:rPr>
                                <w:rFonts w:hint="eastAsia"/>
                              </w:rPr>
                              <w:t xml:space="preserve"> PC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克隆。</w:t>
                            </w:r>
                          </w:p>
                          <w:p w14:paraId="0B49B07A" w14:textId="36FF6B5C" w:rsidR="00877283" w:rsidRPr="001E50F9" w:rsidRDefault="00877283" w:rsidP="00877283">
                            <w:pPr>
                              <w:pStyle w:val="af6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3DDAF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96.7pt;margin-top:17.25pt;width:90pt;height:108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" stroked="f">
                <v:textbox style="layout-flow:vertical-ideographic" inset="0,0,0,0">
                  <w:txbxContent>
                    <w:p w14:paraId="33FAC90B" w14:textId="77777777" w:rsidR="00877283" w:rsidRPr="001B3861" w:rsidRDefault="00877283" w:rsidP="00877283">
                      <w:pPr>
                        <w:pStyle w:val="af6"/>
                        <w:rPr>
                          <w:rFonts w:ascii="Times New Roman" w:eastAsia="微软雅黑" w:hAnsi="Times New Roman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1 </w:t>
                      </w:r>
                      <w:r>
                        <w:rPr>
                          <w:rFonts w:hint="eastAsia"/>
                        </w:rPr>
                        <w:t>Compaq</w:t>
                      </w:r>
                      <w:r>
                        <w:t xml:space="preserve"> Portable </w:t>
                      </w:r>
                      <w:r>
                        <w:rPr>
                          <w:rFonts w:hint="eastAsia"/>
                        </w:rPr>
                        <w:t>发售于</w:t>
                      </w:r>
                      <w:r>
                        <w:rPr>
                          <w:rFonts w:hint="eastAsia"/>
                        </w:rPr>
                        <w:t xml:space="preserve"> 1983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年，是第一款以反向编辑</w:t>
                      </w:r>
                      <w:r>
                        <w:rPr>
                          <w:rFonts w:hint="eastAsia"/>
                        </w:rPr>
                        <w:t xml:space="preserve"> IBM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 xml:space="preserve"> BIOS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而达到百分百兼容的</w:t>
                      </w:r>
                      <w:r>
                        <w:rPr>
                          <w:rFonts w:hint="eastAsia"/>
                        </w:rPr>
                        <w:t xml:space="preserve"> PC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克隆。</w:t>
                      </w:r>
                    </w:p>
                    <w:p w14:paraId="0B49B07A" w14:textId="36FF6B5C" w:rsidR="00877283" w:rsidRPr="001E50F9" w:rsidRDefault="00877283" w:rsidP="00877283">
                      <w:pPr>
                        <w:pStyle w:val="af6"/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599F" w:rsidRPr="008678D1">
        <w:rPr>
          <w:rFonts w:hint="eastAsia"/>
        </w:rPr>
        <w:t>趋势：</w:t>
      </w:r>
    </w:p>
    <w:p w14:paraId="4BFCA280" w14:textId="577E7368" w:rsidR="00F7599F" w:rsidRPr="008678D1" w:rsidRDefault="00F7599F" w:rsidP="00F7599F">
      <w:pPr>
        <w:pStyle w:val="-"/>
        <w:ind w:firstLine="420"/>
      </w:pPr>
    </w:p>
    <w:p w14:paraId="4CB0A4A4" w14:textId="41005AC0" w:rsidR="00C2644F" w:rsidRPr="008678D1" w:rsidRDefault="00C2644F">
      <w:pPr>
        <w:pStyle w:val="-"/>
        <w:ind w:firstLine="420"/>
      </w:pPr>
      <w:r w:rsidRPr="008678D1">
        <w:rPr>
          <w:noProof/>
        </w:rPr>
        <w:drawing>
          <wp:anchor distT="0" distB="0" distL="114300" distR="114300" simplePos="0" relativeHeight="251670528" behindDoc="1" locked="0" layoutInCell="1" allowOverlap="1" wp14:anchorId="4ED71104" wp14:editId="77A13711">
            <wp:simplePos x="0" y="0"/>
            <wp:positionH relativeFrom="margin">
              <wp:posOffset>3873630</wp:posOffset>
            </wp:positionH>
            <wp:positionV relativeFrom="paragraph">
              <wp:posOffset>55460</wp:posOffset>
            </wp:positionV>
            <wp:extent cx="1349375" cy="666115"/>
            <wp:effectExtent l="0" t="0" r="3175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AE6">
        <w:rPr>
          <w:rFonts w:hint="eastAsia"/>
          <w:b/>
          <w:bCs/>
        </w:rPr>
        <w:t>IBM</w:t>
      </w:r>
      <w:r w:rsidR="001E0AE6">
        <w:rPr>
          <w:b/>
          <w:bCs/>
        </w:rPr>
        <w:t xml:space="preserve"> </w:t>
      </w:r>
      <w:r w:rsidR="001E0AE6">
        <w:rPr>
          <w:rFonts w:hint="eastAsia"/>
          <w:b/>
          <w:bCs/>
        </w:rPr>
        <w:t>PC</w:t>
      </w:r>
      <w:r w:rsidR="009D6F5E">
        <w:rPr>
          <w:b/>
          <w:bCs/>
        </w:rPr>
        <w:t xml:space="preserve"> </w:t>
      </w:r>
      <w:r w:rsidR="001E0AE6">
        <w:rPr>
          <w:rFonts w:hint="eastAsia"/>
          <w:b/>
          <w:bCs/>
        </w:rPr>
        <w:t>兼容</w:t>
      </w:r>
      <w:r w:rsidR="00F83205">
        <w:rPr>
          <w:rFonts w:hint="eastAsia"/>
          <w:b/>
          <w:bCs/>
        </w:rPr>
        <w:t>系统</w:t>
      </w:r>
      <w:r w:rsidR="00F7599F" w:rsidRPr="008678D1">
        <w:rPr>
          <w:rFonts w:hint="eastAsia"/>
          <w:b/>
          <w:bCs/>
        </w:rPr>
        <w:t>：</w:t>
      </w:r>
      <w:r w:rsidR="001E0AE6">
        <w:rPr>
          <w:rFonts w:hint="eastAsia"/>
        </w:rPr>
        <w:t>苹果</w:t>
      </w:r>
      <w:r w:rsidR="001E0AE6">
        <w:rPr>
          <w:rFonts w:hint="eastAsia"/>
        </w:rPr>
        <w:t xml:space="preserve"> II</w:t>
      </w:r>
      <w:r w:rsidR="001E0AE6">
        <w:t xml:space="preserve"> </w:t>
      </w:r>
      <w:r w:rsidR="001E0AE6">
        <w:rPr>
          <w:rFonts w:hint="eastAsia"/>
        </w:rPr>
        <w:t>和</w:t>
      </w:r>
      <w:r w:rsidR="001E0AE6">
        <w:rPr>
          <w:rFonts w:hint="eastAsia"/>
        </w:rPr>
        <w:t xml:space="preserve"> Commodore</w:t>
      </w:r>
      <w:r w:rsidR="001E0AE6">
        <w:t xml:space="preserve"> </w:t>
      </w:r>
      <w:r w:rsidR="001E0AE6">
        <w:rPr>
          <w:rFonts w:hint="eastAsia"/>
        </w:rPr>
        <w:t>PET</w:t>
      </w:r>
      <w:r w:rsidR="001E0AE6">
        <w:t xml:space="preserve"> </w:t>
      </w:r>
      <w:r w:rsidR="001E0AE6">
        <w:rPr>
          <w:rFonts w:hint="eastAsia"/>
        </w:rPr>
        <w:t>这一类计算机的体系结构是保密的，受到注册商标保护。但是</w:t>
      </w:r>
      <w:r w:rsidR="009D6F5E">
        <w:rPr>
          <w:rFonts w:hint="eastAsia"/>
        </w:rPr>
        <w:t xml:space="preserve"> IBM </w:t>
      </w:r>
      <w:r w:rsidR="009D6F5E">
        <w:rPr>
          <w:rFonts w:hint="eastAsia"/>
        </w:rPr>
        <w:t>的电脑是用成品硬件生产的，只有它的</w:t>
      </w:r>
      <w:r w:rsidR="009D6F5E">
        <w:rPr>
          <w:rFonts w:hint="eastAsia"/>
        </w:rPr>
        <w:t xml:space="preserve"> BIOS</w:t>
      </w:r>
      <w:r w:rsidR="00F83205">
        <w:rPr>
          <w:rStyle w:val="a9"/>
        </w:rPr>
        <w:footnoteReference w:id="2"/>
      </w:r>
      <w:r w:rsidR="009D6F5E">
        <w:t xml:space="preserve"> </w:t>
      </w:r>
      <w:r w:rsidR="009D6F5E">
        <w:rPr>
          <w:rFonts w:hint="eastAsia"/>
        </w:rPr>
        <w:t>拥有版权。于是很多公司，比如</w:t>
      </w:r>
      <w:r w:rsidR="009D6F5E">
        <w:rPr>
          <w:rFonts w:hint="eastAsia"/>
        </w:rPr>
        <w:t xml:space="preserve"> Compaq</w:t>
      </w:r>
      <w:r w:rsidR="009D6F5E">
        <w:rPr>
          <w:rFonts w:hint="eastAsia"/>
        </w:rPr>
        <w:t>，就能让</w:t>
      </w:r>
      <w:r w:rsidR="009D6F5E">
        <w:rPr>
          <w:rFonts w:hint="eastAsia"/>
        </w:rPr>
        <w:t xml:space="preserve"> IBM</w:t>
      </w:r>
      <w:r w:rsidR="009D6F5E">
        <w:t xml:space="preserve"> </w:t>
      </w:r>
      <w:r w:rsidR="009D6F5E">
        <w:rPr>
          <w:rFonts w:hint="eastAsia"/>
        </w:rPr>
        <w:t>软件在自家生产的廉价机型上也能运行，也就是著名的</w:t>
      </w:r>
      <w:r w:rsidR="009D6F5E">
        <w:rPr>
          <w:rFonts w:hint="eastAsia"/>
        </w:rPr>
        <w:t xml:space="preserve"> IBM</w:t>
      </w:r>
      <w:r w:rsidR="009D6F5E">
        <w:t xml:space="preserve"> </w:t>
      </w:r>
      <w:r w:rsidR="009D6F5E">
        <w:rPr>
          <w:rFonts w:hint="eastAsia"/>
        </w:rPr>
        <w:t>PC</w:t>
      </w:r>
      <w:r w:rsidR="009D6F5E">
        <w:t xml:space="preserve"> </w:t>
      </w:r>
      <w:r w:rsidR="009D6F5E">
        <w:rPr>
          <w:rFonts w:hint="eastAsia"/>
        </w:rPr>
        <w:t>兼容</w:t>
      </w:r>
      <w:r w:rsidR="00F83205">
        <w:rPr>
          <w:rFonts w:hint="eastAsia"/>
        </w:rPr>
        <w:t>系统</w:t>
      </w:r>
      <w:r w:rsidR="009D6F5E">
        <w:rPr>
          <w:rFonts w:hint="eastAsia"/>
        </w:rPr>
        <w:t>，或称</w:t>
      </w:r>
      <w:r w:rsidR="009D6F5E">
        <w:rPr>
          <w:rFonts w:hint="eastAsia"/>
        </w:rPr>
        <w:t xml:space="preserve"> PC</w:t>
      </w:r>
      <w:r w:rsidR="009D6F5E">
        <w:t xml:space="preserve"> </w:t>
      </w:r>
      <w:r w:rsidR="009D6F5E">
        <w:rPr>
          <w:rFonts w:hint="eastAsia"/>
        </w:rPr>
        <w:t>克隆。这系列机型后来反响非常好，帮助</w:t>
      </w:r>
      <w:r w:rsidR="009D6F5E">
        <w:rPr>
          <w:rFonts w:hint="eastAsia"/>
        </w:rPr>
        <w:t xml:space="preserve"> IBM</w:t>
      </w:r>
      <w:r w:rsidR="009D6F5E">
        <w:t xml:space="preserve"> </w:t>
      </w:r>
      <w:r w:rsidR="009D6F5E">
        <w:rPr>
          <w:rFonts w:hint="eastAsia"/>
        </w:rPr>
        <w:t>获得了巨大的市场份额。只不过数年之后，克隆版就挤占掉了</w:t>
      </w:r>
      <w:r w:rsidR="009D6F5E">
        <w:rPr>
          <w:rFonts w:hint="eastAsia"/>
        </w:rPr>
        <w:t xml:space="preserve"> IBM</w:t>
      </w:r>
      <w:r w:rsidR="009D6F5E">
        <w:t xml:space="preserve"> </w:t>
      </w:r>
      <w:r w:rsidR="009D6F5E">
        <w:rPr>
          <w:rFonts w:hint="eastAsia"/>
        </w:rPr>
        <w:t>的宝座。</w:t>
      </w:r>
    </w:p>
    <w:p w14:paraId="4A56E0C1" w14:textId="250D7F9A" w:rsidR="00C2644F" w:rsidRDefault="00BB2CFA" w:rsidP="00C94FD5">
      <w:pPr>
        <w:pStyle w:val="-"/>
        <w:ind w:firstLineChars="0" w:firstLine="0"/>
        <w:rPr>
          <w:b/>
          <w:bCs/>
        </w:rPr>
      </w:pPr>
      <w:r>
        <w:pict w14:anchorId="6AED0BFC">
          <v:rect id="_x0000_i1027" style="width:487.3pt;height:1pt" o:hrstd="t" o:hrnoshade="t" o:hr="t" fillcolor="#cfcdcd [2894]" stroked="f"/>
        </w:pict>
      </w:r>
    </w:p>
    <w:p w14:paraId="1EC333C1" w14:textId="14486A0D" w:rsidR="00C2644F" w:rsidRDefault="00F97C27" w:rsidP="00F7599F">
      <w:pPr>
        <w:pStyle w:val="-"/>
        <w:ind w:firstLine="4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D9F4A" wp14:editId="10462049">
                <wp:simplePos x="0" y="0"/>
                <wp:positionH relativeFrom="column">
                  <wp:posOffset>5290820</wp:posOffset>
                </wp:positionH>
                <wp:positionV relativeFrom="paragraph">
                  <wp:posOffset>51435</wp:posOffset>
                </wp:positionV>
                <wp:extent cx="884555" cy="195199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9519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A192C" w14:textId="4B999D13" w:rsidR="008E7510" w:rsidRPr="001E50F9" w:rsidRDefault="008E7510" w:rsidP="00C94FD5">
                            <w:pPr>
                              <w:pStyle w:val="af6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87728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F97C27">
                              <w:rPr>
                                <w:rFonts w:hint="eastAsia"/>
                              </w:rPr>
                              <w:t>在</w:t>
                            </w:r>
                            <w:r w:rsidR="00F97C2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97C27">
                              <w:t xml:space="preserve">Atari 2600 </w:t>
                            </w:r>
                            <w:r w:rsidR="00F97C27">
                              <w:t>上</w:t>
                            </w:r>
                            <w:r w:rsidR="00F97C27">
                              <w:rPr>
                                <w:rFonts w:hint="eastAsia"/>
                              </w:rPr>
                              <w:t>发行的</w:t>
                            </w:r>
                            <w:r w:rsidR="00F97C2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97C27">
                              <w:t>E</w:t>
                            </w:r>
                            <w:r w:rsidR="00F97C27">
                              <w:rPr>
                                <w:rFonts w:hint="eastAsia"/>
                              </w:rPr>
                              <w:t>.</w:t>
                            </w:r>
                            <w:r w:rsidR="00F97C27">
                              <w:t xml:space="preserve">T. </w:t>
                            </w:r>
                            <w:r w:rsidR="00F97C27">
                              <w:rPr>
                                <w:rFonts w:hint="eastAsia"/>
                              </w:rPr>
                              <w:t>系列版权花了上百万美元，但实际制作周期却只有五周时间。游戏质量非常糟糕。其失败也是大萧条的标志。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9F4A" id="文本框 12" o:spid="_x0000_s1027" type="#_x0000_t202" style="position:absolute;left:0;text-align:left;margin-left:416.6pt;margin-top:4.05pt;width:69.65pt;height:15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" stroked="f">
                <v:textbox style="layout-flow:vertical-ideographic" inset="0,0,0,0">
                  <w:txbxContent>
                    <w:p w14:paraId="3D4A192C" w14:textId="4B999D13" w:rsidR="008E7510" w:rsidRPr="001E50F9" w:rsidRDefault="008E7510" w:rsidP="00C94FD5">
                      <w:pPr>
                        <w:pStyle w:val="af6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87728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F97C27">
                        <w:rPr>
                          <w:rFonts w:hint="eastAsia"/>
                        </w:rPr>
                        <w:t>在</w:t>
                      </w:r>
                      <w:r w:rsidR="00F97C27">
                        <w:rPr>
                          <w:rFonts w:hint="eastAsia"/>
                        </w:rPr>
                        <w:t xml:space="preserve"> </w:t>
                      </w:r>
                      <w:r w:rsidR="00F97C27">
                        <w:t xml:space="preserve">Atari 2600 </w:t>
                      </w:r>
                      <w:r w:rsidR="00F97C27">
                        <w:t>上</w:t>
                      </w:r>
                      <w:r w:rsidR="00F97C27">
                        <w:rPr>
                          <w:rFonts w:hint="eastAsia"/>
                        </w:rPr>
                        <w:t>发行的</w:t>
                      </w:r>
                      <w:r w:rsidR="00F97C27">
                        <w:rPr>
                          <w:rFonts w:hint="eastAsia"/>
                        </w:rPr>
                        <w:t xml:space="preserve"> </w:t>
                      </w:r>
                      <w:r w:rsidR="00F97C27">
                        <w:t>E</w:t>
                      </w:r>
                      <w:r w:rsidR="00F97C27">
                        <w:rPr>
                          <w:rFonts w:hint="eastAsia"/>
                        </w:rPr>
                        <w:t>.</w:t>
                      </w:r>
                      <w:r w:rsidR="00F97C27">
                        <w:t xml:space="preserve">T. </w:t>
                      </w:r>
                      <w:r w:rsidR="00F97C27">
                        <w:rPr>
                          <w:rFonts w:hint="eastAsia"/>
                        </w:rPr>
                        <w:t>系列版权花了上百万美元，但实际制作周期却只有五周时间。游戏质量非常糟糕。其失败也是大萧条的标志。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86D912" w14:textId="6619C5D8" w:rsidR="003119E9" w:rsidRPr="008678D1" w:rsidRDefault="00C10B27" w:rsidP="00F7599F">
      <w:pPr>
        <w:pStyle w:val="-"/>
        <w:ind w:firstLine="420"/>
      </w:pPr>
      <w:r w:rsidRPr="008678D1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38206864" wp14:editId="33C55B13">
            <wp:simplePos x="0" y="0"/>
            <wp:positionH relativeFrom="column">
              <wp:posOffset>3538134</wp:posOffset>
            </wp:positionH>
            <wp:positionV relativeFrom="paragraph">
              <wp:posOffset>68580</wp:posOffset>
            </wp:positionV>
            <wp:extent cx="1699895" cy="1270635"/>
            <wp:effectExtent l="0" t="0" r="0" b="571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FC9">
        <w:rPr>
          <w:rFonts w:hint="eastAsia"/>
          <w:b/>
          <w:bCs/>
        </w:rPr>
        <w:t>1983</w:t>
      </w:r>
      <w:r w:rsidR="002C2FC9">
        <w:rPr>
          <w:b/>
          <w:bCs/>
        </w:rPr>
        <w:t xml:space="preserve"> </w:t>
      </w:r>
      <w:r w:rsidR="002C2FC9">
        <w:rPr>
          <w:rFonts w:hint="eastAsia"/>
          <w:b/>
          <w:bCs/>
        </w:rPr>
        <w:t>年电子游戏大萧条</w:t>
      </w:r>
      <w:r w:rsidR="003119E9" w:rsidRPr="008678D1">
        <w:rPr>
          <w:rFonts w:hint="eastAsia"/>
          <w:b/>
          <w:bCs/>
        </w:rPr>
        <w:t>：</w:t>
      </w:r>
      <w:r w:rsidR="005A245A">
        <w:rPr>
          <w:rFonts w:hint="eastAsia"/>
        </w:rPr>
        <w:t>电子游戏是从</w:t>
      </w:r>
      <w:r w:rsidR="005A245A">
        <w:t xml:space="preserve"> </w:t>
      </w:r>
      <w:r w:rsidR="005A245A">
        <w:rPr>
          <w:rFonts w:hint="eastAsia"/>
        </w:rPr>
        <w:t>1970</w:t>
      </w:r>
      <w:r w:rsidR="005A245A">
        <w:t xml:space="preserve"> </w:t>
      </w:r>
      <w:r w:rsidR="005A245A">
        <w:rPr>
          <w:rFonts w:hint="eastAsia"/>
        </w:rPr>
        <w:t>年代中期开始的数位革命的标志。而雅达利正是其典型代表。雅达利的辉煌成功创造了一波电子游戏的淘金热，连强生这样的公司都做起了游戏，想要赚一点快钱。当一切崩溃之时，怀疑与消极情绪笼罩了整个市场——很多分析者甚至认为家用计算机都是过眼浮华，称仍然没有理由证明普通家庭中需要电脑，其发明是一种“本末倒置的科技”。</w:t>
      </w:r>
      <w:r w:rsidR="003475BB">
        <w:rPr>
          <w:rFonts w:hint="eastAsia"/>
        </w:rPr>
        <w:t xml:space="preserve"> </w:t>
      </w:r>
      <w:r w:rsidR="003475BB">
        <w:t xml:space="preserve">             </w:t>
      </w:r>
      <w:r w:rsidR="003475BB">
        <w:rPr>
          <w:rStyle w:val="a9"/>
        </w:rPr>
        <w:footnoteReference w:id="3"/>
      </w:r>
    </w:p>
    <w:p w14:paraId="2AE230F1" w14:textId="427C448C" w:rsidR="00C10B27" w:rsidRDefault="00C10B27" w:rsidP="00F7599F">
      <w:pPr>
        <w:pStyle w:val="-"/>
        <w:ind w:firstLine="420"/>
      </w:pPr>
    </w:p>
    <w:p w14:paraId="345E9523" w14:textId="62E8F2FF" w:rsidR="00C10B27" w:rsidRPr="008678D1" w:rsidRDefault="00BB2CFA" w:rsidP="00C94FD5">
      <w:pPr>
        <w:pStyle w:val="-"/>
        <w:ind w:firstLineChars="0" w:firstLine="0"/>
      </w:pPr>
      <w:r>
        <w:pict w14:anchorId="204DC771">
          <v:rect id="_x0000_i1028" style="width:487.3pt;height:1pt" o:hrstd="t" o:hrnoshade="t" o:hr="t" fillcolor="#cfcdcd [2894]" stroked="f"/>
        </w:pict>
      </w:r>
    </w:p>
    <w:p w14:paraId="3BCFE71F" w14:textId="31E26E4C" w:rsidR="0032626C" w:rsidRPr="008678D1" w:rsidRDefault="0032626C" w:rsidP="0032626C">
      <w:pPr>
        <w:rPr>
          <w:rFonts w:ascii="Times New Roman" w:eastAsia="微软雅黑" w:hAnsi="Times New Roman"/>
        </w:rPr>
      </w:pPr>
    </w:p>
    <w:p w14:paraId="3DA74460" w14:textId="4FD81DAB" w:rsidR="00646B5E" w:rsidRDefault="00246FBC" w:rsidP="00F97C27">
      <w:pPr>
        <w:ind w:leftChars="100" w:left="210" w:firstLineChars="100" w:firstLine="210"/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568960A" wp14:editId="44EE73B5">
            <wp:simplePos x="0" y="0"/>
            <wp:positionH relativeFrom="margin">
              <wp:posOffset>3064510</wp:posOffset>
            </wp:positionH>
            <wp:positionV relativeFrom="paragraph">
              <wp:posOffset>59055</wp:posOffset>
            </wp:positionV>
            <wp:extent cx="2357120" cy="1828800"/>
            <wp:effectExtent l="0" t="0" r="508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C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10FF6" wp14:editId="30F719BD">
                <wp:simplePos x="0" y="0"/>
                <wp:positionH relativeFrom="margin">
                  <wp:posOffset>5478145</wp:posOffset>
                </wp:positionH>
                <wp:positionV relativeFrom="paragraph">
                  <wp:posOffset>70181</wp:posOffset>
                </wp:positionV>
                <wp:extent cx="710565" cy="1812290"/>
                <wp:effectExtent l="0" t="0" r="0" b="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1812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A1A5B" w14:textId="6574EA7F" w:rsidR="001E4CC3" w:rsidRPr="00202F99" w:rsidRDefault="001E4CC3" w:rsidP="00C94FD5">
                            <w:pPr>
                              <w:pStyle w:val="af6"/>
                              <w:rPr>
                                <w:rFonts w:ascii="Times New Roman" w:eastAsia="微软雅黑" w:hAnsi="Times New Roman"/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87728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6C422A">
                              <w:rPr>
                                <w:rFonts w:hint="eastAsia"/>
                              </w:rPr>
                              <w:t>《大金刚》（</w:t>
                            </w:r>
                            <w:r w:rsidR="006C422A">
                              <w:rPr>
                                <w:rFonts w:hint="eastAsia"/>
                              </w:rPr>
                              <w:t>1</w:t>
                            </w:r>
                            <w:r w:rsidR="006C422A">
                              <w:t>981</w:t>
                            </w:r>
                            <w:r w:rsidR="006C422A">
                              <w:rPr>
                                <w:rFonts w:hint="eastAsia"/>
                              </w:rPr>
                              <w:t>）是街机游戏中最成功的作品之一，在全世界卖出超过</w:t>
                            </w:r>
                            <w:r w:rsidR="006C422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C422A">
                              <w:t xml:space="preserve">6 </w:t>
                            </w:r>
                            <w:r w:rsidR="006C422A">
                              <w:t>万</w:t>
                            </w:r>
                            <w:r w:rsidR="006C422A">
                              <w:rPr>
                                <w:rFonts w:hint="eastAsia"/>
                              </w:rPr>
                              <w:t>台。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0FF6" id="文本框 17" o:spid="_x0000_s1028" type="#_x0000_t202" style="position:absolute;left:0;text-align:left;margin-left:431.35pt;margin-top:5.55pt;width:55.95pt;height:142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" stroked="f">
                <v:textbox style="layout-flow:vertical-ideographic" inset="0,0,0,0">
                  <w:txbxContent>
                    <w:p w14:paraId="7D9A1A5B" w14:textId="6574EA7F" w:rsidR="001E4CC3" w:rsidRPr="00202F99" w:rsidRDefault="001E4CC3" w:rsidP="00C94FD5">
                      <w:pPr>
                        <w:pStyle w:val="af6"/>
                        <w:rPr>
                          <w:rFonts w:ascii="Times New Roman" w:eastAsia="微软雅黑" w:hAnsi="Times New Roman"/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87728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6C422A">
                        <w:rPr>
                          <w:rFonts w:hint="eastAsia"/>
                        </w:rPr>
                        <w:t>《大金刚》（</w:t>
                      </w:r>
                      <w:r w:rsidR="006C422A">
                        <w:rPr>
                          <w:rFonts w:hint="eastAsia"/>
                        </w:rPr>
                        <w:t>1</w:t>
                      </w:r>
                      <w:r w:rsidR="006C422A">
                        <w:t>981</w:t>
                      </w:r>
                      <w:r w:rsidR="006C422A">
                        <w:rPr>
                          <w:rFonts w:hint="eastAsia"/>
                        </w:rPr>
                        <w:t>）是街机游戏中最成功的作品之一，在全世界卖出超过</w:t>
                      </w:r>
                      <w:r w:rsidR="006C422A">
                        <w:rPr>
                          <w:rFonts w:hint="eastAsia"/>
                        </w:rPr>
                        <w:t xml:space="preserve"> </w:t>
                      </w:r>
                      <w:r w:rsidR="006C422A">
                        <w:t xml:space="preserve">6 </w:t>
                      </w:r>
                      <w:r w:rsidR="006C422A">
                        <w:t>万</w:t>
                      </w:r>
                      <w:r w:rsidR="006C422A">
                        <w:rPr>
                          <w:rFonts w:hint="eastAsia"/>
                        </w:rPr>
                        <w:t>台。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7C27">
        <w:rPr>
          <w:rFonts w:ascii="Times New Roman" w:eastAsia="微软雅黑" w:hAnsi="Times New Roman" w:hint="eastAsia"/>
          <w:b/>
          <w:bCs/>
        </w:rPr>
        <w:t>街机的黄金年代</w:t>
      </w:r>
      <w:r w:rsidR="0032626C" w:rsidRPr="008678D1">
        <w:rPr>
          <w:rFonts w:ascii="Times New Roman" w:eastAsia="微软雅黑" w:hAnsi="Times New Roman" w:hint="eastAsia"/>
          <w:b/>
          <w:bCs/>
        </w:rPr>
        <w:t>：</w:t>
      </w:r>
      <w:r w:rsidR="00F97C27">
        <w:rPr>
          <w:rFonts w:ascii="Times New Roman" w:eastAsia="微软雅黑" w:hAnsi="Times New Roman" w:hint="eastAsia"/>
        </w:rPr>
        <w:t>1978</w:t>
      </w:r>
      <w:r w:rsidR="00F97C27">
        <w:rPr>
          <w:rFonts w:ascii="Times New Roman" w:eastAsia="微软雅黑" w:hAnsi="Times New Roman" w:hint="eastAsia"/>
        </w:rPr>
        <w:t>年《宇宙侵略者》（</w:t>
      </w:r>
      <w:r w:rsidR="00F97C27">
        <w:rPr>
          <w:rFonts w:ascii="Times New Roman" w:eastAsia="微软雅黑" w:hAnsi="Times New Roman" w:hint="eastAsia"/>
        </w:rPr>
        <w:t>Space</w:t>
      </w:r>
      <w:r w:rsidR="00F97C27">
        <w:rPr>
          <w:rFonts w:ascii="Times New Roman" w:eastAsia="微软雅黑" w:hAnsi="Times New Roman"/>
        </w:rPr>
        <w:t xml:space="preserve"> </w:t>
      </w:r>
      <w:r w:rsidR="00F97C27">
        <w:rPr>
          <w:rFonts w:ascii="Times New Roman" w:eastAsia="微软雅黑" w:hAnsi="Times New Roman" w:hint="eastAsia"/>
        </w:rPr>
        <w:t>Invaders</w:t>
      </w:r>
      <w:r w:rsidR="00F97C27">
        <w:rPr>
          <w:rFonts w:ascii="Times New Roman" w:eastAsia="微软雅黑" w:hAnsi="Times New Roman" w:hint="eastAsia"/>
        </w:rPr>
        <w:t>）的发售将街机游戏推上了人气的巅峰。《小行星》（</w:t>
      </w:r>
      <w:r w:rsidR="00F97C27">
        <w:rPr>
          <w:rFonts w:ascii="Times New Roman" w:eastAsia="微软雅黑" w:hAnsi="Times New Roman" w:hint="eastAsia"/>
        </w:rPr>
        <w:t>Asteroids</w:t>
      </w:r>
      <w:r w:rsidR="00F97C27">
        <w:rPr>
          <w:rFonts w:ascii="Times New Roman" w:eastAsia="微软雅黑" w:hAnsi="Times New Roman" w:hint="eastAsia"/>
        </w:rPr>
        <w:t>）、《大金刚》（</w:t>
      </w:r>
      <w:r w:rsidR="00F97C27">
        <w:rPr>
          <w:rFonts w:ascii="Times New Roman" w:eastAsia="微软雅黑" w:hAnsi="Times New Roman" w:hint="eastAsia"/>
        </w:rPr>
        <w:t>Donkey</w:t>
      </w:r>
      <w:r w:rsidR="00F97C27">
        <w:rPr>
          <w:rFonts w:ascii="Times New Roman" w:eastAsia="微软雅黑" w:hAnsi="Times New Roman"/>
        </w:rPr>
        <w:t xml:space="preserve"> </w:t>
      </w:r>
      <w:r w:rsidR="00F97C27">
        <w:rPr>
          <w:rFonts w:ascii="Times New Roman" w:eastAsia="微软雅黑" w:hAnsi="Times New Roman" w:hint="eastAsia"/>
        </w:rPr>
        <w:t>Kong</w:t>
      </w:r>
      <w:r w:rsidR="00F97C27">
        <w:rPr>
          <w:rFonts w:ascii="Times New Roman" w:eastAsia="微软雅黑" w:hAnsi="Times New Roman" w:hint="eastAsia"/>
        </w:rPr>
        <w:t>）、《防卫者》（</w:t>
      </w:r>
      <w:r w:rsidR="00F97C27">
        <w:rPr>
          <w:rFonts w:ascii="Times New Roman" w:eastAsia="微软雅黑" w:hAnsi="Times New Roman" w:hint="eastAsia"/>
        </w:rPr>
        <w:t>Defender</w:t>
      </w:r>
      <w:r w:rsidR="00F97C27">
        <w:rPr>
          <w:rFonts w:ascii="Times New Roman" w:eastAsia="微软雅黑" w:hAnsi="Times New Roman" w:hint="eastAsia"/>
        </w:rPr>
        <w:t>）、《嘟先生》（</w:t>
      </w:r>
      <w:r w:rsidR="00F97C27">
        <w:rPr>
          <w:rFonts w:ascii="Times New Roman" w:eastAsia="微软雅黑" w:hAnsi="Times New Roman" w:hint="eastAsia"/>
        </w:rPr>
        <w:t>Mr</w:t>
      </w:r>
      <w:r w:rsidR="0079701A">
        <w:rPr>
          <w:rFonts w:ascii="Times New Roman" w:eastAsia="微软雅黑" w:hAnsi="Times New Roman" w:hint="eastAsia"/>
        </w:rPr>
        <w:t>.</w:t>
      </w:r>
      <w:r w:rsidR="0079701A">
        <w:rPr>
          <w:rFonts w:ascii="Times New Roman" w:eastAsia="微软雅黑" w:hAnsi="Times New Roman"/>
        </w:rPr>
        <w:t xml:space="preserve"> Do!</w:t>
      </w:r>
      <w:r w:rsidR="00F97C27">
        <w:rPr>
          <w:rFonts w:ascii="Times New Roman" w:eastAsia="微软雅黑" w:hAnsi="Times New Roman" w:hint="eastAsia"/>
        </w:rPr>
        <w:t>）</w:t>
      </w:r>
      <w:r w:rsidR="0079701A">
        <w:rPr>
          <w:rFonts w:ascii="Times New Roman" w:eastAsia="微软雅黑" w:hAnsi="Times New Roman" w:hint="eastAsia"/>
        </w:rPr>
        <w:t>和《蜈蚣》（</w:t>
      </w:r>
      <w:r w:rsidR="0079701A">
        <w:rPr>
          <w:rFonts w:ascii="Times New Roman" w:eastAsia="微软雅黑" w:hAnsi="Times New Roman" w:hint="eastAsia"/>
        </w:rPr>
        <w:t>Centipede</w:t>
      </w:r>
      <w:r w:rsidR="0079701A">
        <w:rPr>
          <w:rFonts w:ascii="Times New Roman" w:eastAsia="微软雅黑" w:hAnsi="Times New Roman" w:hint="eastAsia"/>
        </w:rPr>
        <w:t>）这些大热门游戏带来上百万的收益——《吃豆人》（</w:t>
      </w:r>
      <w:r w:rsidR="0079701A">
        <w:rPr>
          <w:rFonts w:ascii="Times New Roman" w:eastAsia="微软雅黑" w:hAnsi="Times New Roman" w:hint="eastAsia"/>
        </w:rPr>
        <w:t>Pac-Man</w:t>
      </w:r>
      <w:r w:rsidR="0079701A">
        <w:rPr>
          <w:rFonts w:ascii="Times New Roman" w:eastAsia="微软雅黑" w:hAnsi="Times New Roman" w:hint="eastAsia"/>
        </w:rPr>
        <w:t>）一部游戏就在全球卖出</w:t>
      </w:r>
      <w:r w:rsidR="0079701A">
        <w:rPr>
          <w:rFonts w:ascii="Times New Roman" w:eastAsia="微软雅黑" w:hAnsi="Times New Roman" w:hint="eastAsia"/>
        </w:rPr>
        <w:t xml:space="preserve"> 40</w:t>
      </w:r>
      <w:r w:rsidR="0079701A">
        <w:rPr>
          <w:rFonts w:ascii="Times New Roman" w:eastAsia="微软雅黑" w:hAnsi="Times New Roman"/>
        </w:rPr>
        <w:t xml:space="preserve"> </w:t>
      </w:r>
      <w:r w:rsidR="0079701A">
        <w:rPr>
          <w:rFonts w:ascii="Times New Roman" w:eastAsia="微软雅黑" w:hAnsi="Times New Roman" w:hint="eastAsia"/>
        </w:rPr>
        <w:t>多万台。街机游戏成为了一个流行文化符号，有繁多的周边商品，甚至还上了电视节目。但好景不长——街机游戏很快就被</w:t>
      </w:r>
      <w:r w:rsidR="0079701A">
        <w:rPr>
          <w:rFonts w:ascii="Times New Roman" w:eastAsia="微软雅黑" w:hAnsi="Times New Roman" w:hint="eastAsia"/>
        </w:rPr>
        <w:t xml:space="preserve"> NES</w:t>
      </w:r>
      <w:r w:rsidR="0079701A">
        <w:rPr>
          <w:rFonts w:ascii="Times New Roman" w:eastAsia="微软雅黑" w:hAnsi="Times New Roman"/>
        </w:rPr>
        <w:t xml:space="preserve"> </w:t>
      </w:r>
      <w:r w:rsidR="0079701A">
        <w:rPr>
          <w:rFonts w:ascii="Times New Roman" w:eastAsia="微软雅黑" w:hAnsi="Times New Roman" w:hint="eastAsia"/>
        </w:rPr>
        <w:t>取代，直到</w:t>
      </w:r>
      <w:r w:rsidR="0079701A">
        <w:rPr>
          <w:rFonts w:ascii="Times New Roman" w:eastAsia="微软雅黑" w:hAnsi="Times New Roman" w:hint="eastAsia"/>
        </w:rPr>
        <w:t xml:space="preserve"> 80</w:t>
      </w:r>
      <w:r w:rsidR="0079701A">
        <w:rPr>
          <w:rFonts w:ascii="Times New Roman" w:eastAsia="微软雅黑" w:hAnsi="Times New Roman"/>
        </w:rPr>
        <w:t xml:space="preserve"> </w:t>
      </w:r>
      <w:r w:rsidR="0079701A">
        <w:rPr>
          <w:rFonts w:ascii="Times New Roman" w:eastAsia="微软雅黑" w:hAnsi="Times New Roman" w:hint="eastAsia"/>
        </w:rPr>
        <w:t>年代末</w:t>
      </w:r>
      <w:r w:rsidR="0079701A">
        <w:rPr>
          <w:rFonts w:ascii="Times New Roman" w:eastAsia="微软雅黑" w:hAnsi="Times New Roman" w:hint="eastAsia"/>
        </w:rPr>
        <w:t>90</w:t>
      </w:r>
      <w:r w:rsidR="0079701A">
        <w:rPr>
          <w:rFonts w:ascii="Times New Roman" w:eastAsia="微软雅黑" w:hAnsi="Times New Roman"/>
        </w:rPr>
        <w:t xml:space="preserve"> </w:t>
      </w:r>
      <w:r w:rsidR="0079701A">
        <w:rPr>
          <w:rFonts w:ascii="Times New Roman" w:eastAsia="微软雅黑" w:hAnsi="Times New Roman" w:hint="eastAsia"/>
        </w:rPr>
        <w:t>年代初才因为格斗游戏而短暂地重回公众视线。</w:t>
      </w:r>
      <w:r w:rsidR="00BB2CFA">
        <w:pict w14:anchorId="4D92F61F">
          <v:rect id="_x0000_i1029" style="width:487.3pt;height:1pt" o:hrstd="t" o:hrnoshade="t" o:hr="t" fillcolor="#cfcdcd [2894]" stroked="f"/>
        </w:pict>
      </w:r>
    </w:p>
    <w:p w14:paraId="5E46BFFC" w14:textId="77777777" w:rsidR="00646B5E" w:rsidRDefault="00646B5E" w:rsidP="00646B5E">
      <w:pPr>
        <w:rPr>
          <w:rFonts w:ascii="Times New Roman" w:eastAsia="微软雅黑" w:hAnsi="Times New Roman"/>
        </w:rPr>
      </w:pPr>
    </w:p>
    <w:p w14:paraId="74BD602B" w14:textId="6640C808" w:rsidR="00646B5E" w:rsidRDefault="00646B5E" w:rsidP="00C94FD5">
      <w:pPr>
        <w:rPr>
          <w:rFonts w:ascii="Times New Roman" w:eastAsia="微软雅黑" w:hAnsi="Times New Roman"/>
        </w:rPr>
        <w:sectPr w:rsidR="00646B5E" w:rsidSect="00BD4003">
          <w:type w:val="continuous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1C81777F" w14:textId="58E3DFCD" w:rsidR="007A2F5C" w:rsidRPr="00C94FD5" w:rsidRDefault="007A2F5C" w:rsidP="00C94FD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 w:rsidR="008E3527">
        <w:rPr>
          <w:rFonts w:ascii="Times New Roman" w:eastAsia="微软雅黑" w:hAnsi="Times New Roman" w:hint="eastAsia"/>
          <w:b/>
          <w:bCs/>
          <w:color w:val="06661D"/>
        </w:rPr>
        <w:t>80</w:t>
      </w:r>
      <w:r w:rsidR="008E3527"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68C2FE8A" w14:textId="2B7F115D" w:rsidR="008B31A9" w:rsidRPr="008678D1" w:rsidRDefault="00646B5E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44C9F7E6" wp14:editId="6864A1F9">
            <wp:extent cx="958485" cy="110797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485" cy="110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3D4E" w14:textId="75E61F48" w:rsidR="00B36E6D" w:rsidRPr="008678D1" w:rsidRDefault="00FF0A84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神秘屋（</w:t>
      </w:r>
      <w:r>
        <w:rPr>
          <w:rFonts w:ascii="Times New Roman" w:eastAsia="微软雅黑" w:hAnsi="Times New Roman" w:hint="eastAsia"/>
          <w:b/>
          <w:bCs/>
        </w:rPr>
        <w:t>Mystery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House</w:t>
      </w:r>
      <w:r>
        <w:rPr>
          <w:rFonts w:ascii="Times New Roman" w:eastAsia="微软雅黑" w:hAnsi="Times New Roman" w:hint="eastAsia"/>
          <w:b/>
          <w:bCs/>
        </w:rPr>
        <w:t>）</w:t>
      </w:r>
      <w:r w:rsidR="007A2F5C" w:rsidRPr="008678D1">
        <w:rPr>
          <w:rFonts w:ascii="Times New Roman" w:eastAsia="微软雅黑" w:hAnsi="Times New Roman"/>
        </w:rPr>
        <w:t xml:space="preserve"> </w:t>
      </w:r>
      <w:r w:rsidR="007A2F5C" w:rsidRPr="008678D1">
        <w:rPr>
          <w:rFonts w:ascii="Times New Roman" w:eastAsia="微软雅黑" w:hAnsi="Times New Roman" w:hint="eastAsia"/>
        </w:rPr>
        <w:t>发售</w:t>
      </w:r>
      <w:r w:rsidR="00F718E3">
        <w:rPr>
          <w:rFonts w:ascii="Times New Roman" w:eastAsia="微软雅黑" w:hAnsi="Times New Roman" w:hint="eastAsia"/>
        </w:rPr>
        <w:t>了</w:t>
      </w:r>
      <w:r w:rsidR="007A2F5C" w:rsidRPr="008678D1">
        <w:rPr>
          <w:rFonts w:ascii="Times New Roman" w:eastAsia="微软雅黑" w:hAnsi="Times New Roman" w:hint="eastAsia"/>
        </w:rPr>
        <w:t>。</w:t>
      </w:r>
      <w:r>
        <w:rPr>
          <w:rFonts w:ascii="Times New Roman" w:eastAsia="微软雅黑" w:hAnsi="Times New Roman" w:hint="eastAsia"/>
        </w:rPr>
        <w:t>Roberta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Williams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和</w:t>
      </w:r>
      <w:r>
        <w:rPr>
          <w:rFonts w:ascii="Times New Roman" w:eastAsia="微软雅黑" w:hAnsi="Times New Roman" w:hint="eastAsia"/>
        </w:rPr>
        <w:t xml:space="preserve"> Sierra </w:t>
      </w:r>
      <w:r>
        <w:rPr>
          <w:rFonts w:ascii="Times New Roman" w:eastAsia="微软雅黑" w:hAnsi="Times New Roman" w:hint="eastAsia"/>
        </w:rPr>
        <w:t>的第一款游戏</w:t>
      </w:r>
      <w:r w:rsidR="00F718E3">
        <w:rPr>
          <w:rFonts w:ascii="Times New Roman" w:eastAsia="微软雅黑" w:hAnsi="Times New Roman" w:hint="eastAsia"/>
        </w:rPr>
        <w:t>，在先前的纯文本冒险游戏基础上增加了美术，重新定义了此游戏类别。</w:t>
      </w:r>
    </w:p>
    <w:p w14:paraId="245A11AB" w14:textId="77777777" w:rsidR="008B31A9" w:rsidRPr="008678D1" w:rsidRDefault="008B31A9">
      <w:pPr>
        <w:ind w:firstLineChars="200" w:firstLine="420"/>
        <w:rPr>
          <w:rFonts w:ascii="Times New Roman" w:eastAsia="微软雅黑" w:hAnsi="Times New Roman"/>
        </w:rPr>
      </w:pPr>
    </w:p>
    <w:p w14:paraId="4CF2F0E3" w14:textId="77777777" w:rsidR="006673D2" w:rsidRDefault="006673D2" w:rsidP="006673D2">
      <w:pPr>
        <w:rPr>
          <w:rFonts w:ascii="Times New Roman" w:eastAsia="微软雅黑" w:hAnsi="Times New Roman"/>
        </w:rPr>
      </w:pPr>
    </w:p>
    <w:p w14:paraId="2DEC02E0" w14:textId="2BA0A551" w:rsidR="008B31A9" w:rsidRPr="008678D1" w:rsidRDefault="006673D2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02E4E85B" wp14:editId="1C4370D8">
            <wp:extent cx="1882800" cy="1246602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24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5042" w14:textId="251D8D4A" w:rsidR="007A2F5C" w:rsidRPr="008678D1" w:rsidRDefault="00F718E3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任天堂</w:t>
      </w:r>
      <w:r w:rsidR="008A1238">
        <w:rPr>
          <w:rFonts w:ascii="Times New Roman" w:eastAsia="微软雅黑" w:hAnsi="Times New Roman" w:hint="eastAsia"/>
        </w:rPr>
        <w:t>发行了</w:t>
      </w:r>
      <w:r w:rsidR="008A1238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Game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&amp;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Watch</w:t>
      </w:r>
      <w:r w:rsidR="008A1238">
        <w:rPr>
          <w:rFonts w:ascii="Times New Roman" w:eastAsia="微软雅黑" w:hAnsi="Times New Roman" w:hint="eastAsia"/>
        </w:rPr>
        <w:t>，内置一个液晶电子钟和一个简单的游戏。它的若干模式给了后续的</w:t>
      </w:r>
      <w:r w:rsidR="008A1238">
        <w:rPr>
          <w:rFonts w:ascii="Times New Roman" w:eastAsia="微软雅黑" w:hAnsi="Times New Roman" w:hint="eastAsia"/>
        </w:rPr>
        <w:t xml:space="preserve"> Game</w:t>
      </w:r>
      <w:r w:rsidR="008A1238">
        <w:rPr>
          <w:rFonts w:ascii="Times New Roman" w:eastAsia="微软雅黑" w:hAnsi="Times New Roman"/>
        </w:rPr>
        <w:t xml:space="preserve"> </w:t>
      </w:r>
      <w:r w:rsidR="008A1238">
        <w:rPr>
          <w:rFonts w:ascii="Times New Roman" w:eastAsia="微软雅黑" w:hAnsi="Times New Roman" w:hint="eastAsia"/>
        </w:rPr>
        <w:t>Boy</w:t>
      </w:r>
      <w:r w:rsidR="008A1238">
        <w:rPr>
          <w:rFonts w:ascii="Times New Roman" w:eastAsia="微软雅黑" w:hAnsi="Times New Roman"/>
        </w:rPr>
        <w:t xml:space="preserve"> </w:t>
      </w:r>
      <w:r w:rsidR="008A1238">
        <w:rPr>
          <w:rFonts w:ascii="Times New Roman" w:eastAsia="微软雅黑" w:hAnsi="Times New Roman" w:hint="eastAsia"/>
        </w:rPr>
        <w:t>以灵感。</w:t>
      </w:r>
      <w:r w:rsidR="008A1238">
        <w:rPr>
          <w:rFonts w:ascii="Times New Roman" w:eastAsia="微软雅黑" w:hAnsi="Times New Roman" w:hint="eastAsia"/>
        </w:rPr>
        <w:t>1982</w:t>
      </w:r>
      <w:r w:rsidR="008A1238">
        <w:rPr>
          <w:rFonts w:ascii="Times New Roman" w:eastAsia="微软雅黑" w:hAnsi="Times New Roman"/>
        </w:rPr>
        <w:t xml:space="preserve"> </w:t>
      </w:r>
      <w:r w:rsidR="008A1238">
        <w:rPr>
          <w:rFonts w:ascii="Times New Roman" w:eastAsia="微软雅黑" w:hAnsi="Times New Roman" w:hint="eastAsia"/>
        </w:rPr>
        <w:t>年的</w:t>
      </w:r>
      <w:r w:rsidR="00637870">
        <w:rPr>
          <w:rFonts w:ascii="Times New Roman" w:eastAsia="微软雅黑" w:hAnsi="Times New Roman" w:hint="eastAsia"/>
        </w:rPr>
        <w:t>《大金刚》版</w:t>
      </w:r>
      <w:r w:rsidR="00637870">
        <w:rPr>
          <w:rFonts w:ascii="Times New Roman" w:eastAsia="微软雅黑" w:hAnsi="Times New Roman" w:hint="eastAsia"/>
        </w:rPr>
        <w:t xml:space="preserve"> </w:t>
      </w:r>
      <w:r w:rsidR="00637870">
        <w:rPr>
          <w:rFonts w:ascii="Times New Roman" w:eastAsia="微软雅黑" w:hAnsi="Times New Roman"/>
        </w:rPr>
        <w:t xml:space="preserve">Game and Watch </w:t>
      </w:r>
      <w:r w:rsidR="00637870">
        <w:rPr>
          <w:rFonts w:ascii="Times New Roman" w:eastAsia="微软雅黑" w:hAnsi="Times New Roman" w:hint="eastAsia"/>
        </w:rPr>
        <w:t>里面也增加了十字方向键</w:t>
      </w:r>
      <w:r w:rsidR="003475BB">
        <w:rPr>
          <w:rStyle w:val="a9"/>
          <w:rFonts w:ascii="Times New Roman" w:eastAsia="微软雅黑" w:hAnsi="Times New Roman"/>
        </w:rPr>
        <w:footnoteReference w:id="4"/>
      </w:r>
      <w:r w:rsidR="00637870">
        <w:rPr>
          <w:rFonts w:ascii="Times New Roman" w:eastAsia="微软雅黑" w:hAnsi="Times New Roman" w:hint="eastAsia"/>
        </w:rPr>
        <w:t>。</w:t>
      </w:r>
    </w:p>
    <w:p w14:paraId="1DA0E369" w14:textId="77777777" w:rsidR="006D212A" w:rsidRPr="008678D1" w:rsidRDefault="006D212A" w:rsidP="0032626C">
      <w:pPr>
        <w:ind w:firstLineChars="200" w:firstLine="420"/>
        <w:rPr>
          <w:rFonts w:ascii="Times New Roman" w:eastAsia="微软雅黑" w:hAnsi="Times New Roman"/>
        </w:rPr>
      </w:pPr>
    </w:p>
    <w:p w14:paraId="4AC33136" w14:textId="390DA4D3" w:rsidR="007A2F5C" w:rsidRPr="00C94FD5" w:rsidRDefault="007A2F5C" w:rsidP="00C94FD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 w:rsidR="008E3527">
        <w:rPr>
          <w:rFonts w:ascii="Times New Roman" w:eastAsia="微软雅黑" w:hAnsi="Times New Roman" w:hint="eastAsia"/>
          <w:b/>
          <w:bCs/>
          <w:color w:val="06661D"/>
        </w:rPr>
        <w:t>81</w:t>
      </w:r>
      <w:r w:rsidR="008E3527"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0C28B240" w14:textId="77777777" w:rsidR="00300232" w:rsidRDefault="00300232" w:rsidP="00300232">
      <w:pPr>
        <w:rPr>
          <w:rFonts w:ascii="Times New Roman" w:eastAsia="微软雅黑" w:hAnsi="Times New Roman"/>
        </w:rPr>
      </w:pPr>
    </w:p>
    <w:p w14:paraId="64AE30D3" w14:textId="7992B4A2" w:rsidR="008B31A9" w:rsidRPr="008678D1" w:rsidRDefault="00300232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5F6FF8A7" wp14:editId="386A961B">
            <wp:extent cx="1742198" cy="1268801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198" cy="126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3B52" w14:textId="441D88EA" w:rsidR="007A2F5C" w:rsidRPr="008678D1" w:rsidRDefault="00637870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第一台</w:t>
      </w:r>
      <w:r>
        <w:rPr>
          <w:rFonts w:ascii="Times New Roman" w:eastAsia="微软雅黑" w:hAnsi="Times New Roman" w:hint="eastAsia"/>
          <w:b/>
          <w:bCs/>
        </w:rPr>
        <w:t xml:space="preserve"> </w:t>
      </w:r>
      <w:r>
        <w:rPr>
          <w:rFonts w:ascii="Times New Roman" w:eastAsia="微软雅黑" w:hAnsi="Times New Roman"/>
          <w:b/>
          <w:bCs/>
        </w:rPr>
        <w:t xml:space="preserve">IBM </w:t>
      </w:r>
      <w:r>
        <w:rPr>
          <w:rFonts w:ascii="Times New Roman" w:eastAsia="微软雅黑" w:hAnsi="Times New Roman" w:hint="eastAsia"/>
          <w:b/>
          <w:bCs/>
        </w:rPr>
        <w:t>电脑</w:t>
      </w:r>
      <w:r w:rsidR="007A2F5C" w:rsidRPr="008678D1">
        <w:rPr>
          <w:rFonts w:ascii="Times New Roman" w:eastAsia="微软雅黑" w:hAnsi="Times New Roman" w:hint="eastAsia"/>
        </w:rPr>
        <w:t>发售了。</w:t>
      </w:r>
      <w:r>
        <w:rPr>
          <w:rFonts w:ascii="Times New Roman" w:eastAsia="微软雅黑" w:hAnsi="Times New Roman" w:hint="eastAsia"/>
        </w:rPr>
        <w:t>其巨大的成功打击了苹果的垄断地位，也为后续的</w:t>
      </w:r>
      <w:r>
        <w:rPr>
          <w:rFonts w:ascii="Times New Roman" w:eastAsia="微软雅黑" w:hAnsi="Times New Roman" w:hint="eastAsia"/>
        </w:rPr>
        <w:t xml:space="preserve"> IBM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PC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兼容</w:t>
      </w:r>
      <w:r w:rsidR="002107B2">
        <w:rPr>
          <w:rFonts w:ascii="Times New Roman" w:eastAsia="微软雅黑" w:hAnsi="Times New Roman" w:hint="eastAsia"/>
        </w:rPr>
        <w:t>系统</w:t>
      </w:r>
      <w:r>
        <w:rPr>
          <w:rFonts w:ascii="Times New Roman" w:eastAsia="微软雅黑" w:hAnsi="Times New Roman" w:hint="eastAsia"/>
        </w:rPr>
        <w:t>铺平了道路</w:t>
      </w:r>
      <w:r w:rsidR="007A2F5C" w:rsidRPr="008678D1">
        <w:rPr>
          <w:rFonts w:ascii="Times New Roman" w:eastAsia="微软雅黑" w:hAnsi="Times New Roman" w:hint="eastAsia"/>
        </w:rPr>
        <w:t>。</w:t>
      </w:r>
    </w:p>
    <w:p w14:paraId="0D3135E1" w14:textId="33ECB4C2" w:rsidR="008620FA" w:rsidRPr="008678D1" w:rsidRDefault="008620FA" w:rsidP="0032626C">
      <w:pPr>
        <w:ind w:firstLineChars="200" w:firstLine="420"/>
        <w:rPr>
          <w:rFonts w:ascii="Times New Roman" w:eastAsia="微软雅黑" w:hAnsi="Times New Roman"/>
        </w:rPr>
      </w:pPr>
    </w:p>
    <w:p w14:paraId="2A3077DA" w14:textId="591393E5" w:rsidR="008B31A9" w:rsidRPr="008678D1" w:rsidRDefault="00300232" w:rsidP="00C94FD5">
      <w:pPr>
        <w:rPr>
          <w:rFonts w:ascii="Times New Roman" w:eastAsia="微软雅黑" w:hAnsi="Times New Roman"/>
          <w:b/>
          <w:bCs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2B9599EF" wp14:editId="2233CA4C">
            <wp:extent cx="1251628" cy="1331097"/>
            <wp:effectExtent l="0" t="0" r="5715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628" cy="133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21A5" w14:textId="33C1A047" w:rsidR="008B31A9" w:rsidRDefault="00637870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MS-DOS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系统诞生了，由微软为</w:t>
      </w:r>
      <w:r>
        <w:rPr>
          <w:rFonts w:ascii="Times New Roman" w:eastAsia="微软雅黑" w:hAnsi="Times New Roman" w:hint="eastAsia"/>
        </w:rPr>
        <w:t xml:space="preserve"> IBM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的电脑开发，但是单独售卖，在兼容</w:t>
      </w:r>
      <w:r w:rsidR="002107B2">
        <w:rPr>
          <w:rFonts w:ascii="Times New Roman" w:eastAsia="微软雅黑" w:hAnsi="Times New Roman" w:hint="eastAsia"/>
        </w:rPr>
        <w:t>系统</w:t>
      </w:r>
      <w:r>
        <w:rPr>
          <w:rFonts w:ascii="Times New Roman" w:eastAsia="微软雅黑" w:hAnsi="Times New Roman" w:hint="eastAsia"/>
        </w:rPr>
        <w:t>上也能运行。</w:t>
      </w:r>
      <w:r w:rsidR="008B31A9" w:rsidRPr="008678D1">
        <w:rPr>
          <w:rFonts w:ascii="Times New Roman" w:eastAsia="微软雅黑" w:hAnsi="Times New Roman" w:hint="eastAsia"/>
        </w:rPr>
        <w:t>它</w:t>
      </w:r>
      <w:r>
        <w:rPr>
          <w:rFonts w:ascii="Times New Roman" w:eastAsia="微软雅黑" w:hAnsi="Times New Roman" w:hint="eastAsia"/>
        </w:rPr>
        <w:t>的人气一直延续</w:t>
      </w:r>
      <w:r w:rsidR="001969C6">
        <w:rPr>
          <w:rFonts w:ascii="Times New Roman" w:eastAsia="微软雅黑" w:hAnsi="Times New Roman" w:hint="eastAsia"/>
        </w:rPr>
        <w:t>到</w:t>
      </w:r>
      <w:r w:rsidR="001969C6">
        <w:rPr>
          <w:rFonts w:ascii="Times New Roman" w:eastAsia="微软雅黑" w:hAnsi="Times New Roman" w:hint="eastAsia"/>
        </w:rPr>
        <w:t xml:space="preserve"> 90</w:t>
      </w:r>
      <w:r w:rsidR="001969C6">
        <w:rPr>
          <w:rFonts w:ascii="Times New Roman" w:eastAsia="微软雅黑" w:hAnsi="Times New Roman"/>
        </w:rPr>
        <w:t xml:space="preserve"> </w:t>
      </w:r>
      <w:r w:rsidR="001969C6">
        <w:rPr>
          <w:rFonts w:ascii="Times New Roman" w:eastAsia="微软雅黑" w:hAnsi="Times New Roman" w:hint="eastAsia"/>
        </w:rPr>
        <w:t>年代</w:t>
      </w:r>
      <w:r w:rsidR="008B31A9" w:rsidRPr="008678D1">
        <w:rPr>
          <w:rFonts w:ascii="Times New Roman" w:eastAsia="微软雅黑" w:hAnsi="Times New Roman" w:hint="eastAsia"/>
        </w:rPr>
        <w:t>。</w:t>
      </w:r>
    </w:p>
    <w:p w14:paraId="76CD06CE" w14:textId="77777777" w:rsidR="008E3527" w:rsidRDefault="008E3527" w:rsidP="008E3527">
      <w:pPr>
        <w:rPr>
          <w:rFonts w:ascii="Times New Roman" w:eastAsia="微软雅黑" w:hAnsi="Times New Roman"/>
          <w:b/>
          <w:bCs/>
          <w:color w:val="06661D"/>
        </w:rPr>
      </w:pPr>
    </w:p>
    <w:p w14:paraId="3183F0EB" w14:textId="182770EC" w:rsidR="008E3527" w:rsidRPr="00C94FD5" w:rsidRDefault="008E3527" w:rsidP="008E3527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82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7FAD2C28" w14:textId="77777777" w:rsidR="008E3527" w:rsidRPr="008678D1" w:rsidRDefault="008E3527" w:rsidP="0032626C">
      <w:pPr>
        <w:ind w:firstLineChars="200" w:firstLine="420"/>
        <w:rPr>
          <w:rFonts w:ascii="Times New Roman" w:eastAsia="微软雅黑" w:hAnsi="Times New Roman"/>
        </w:rPr>
      </w:pPr>
    </w:p>
    <w:p w14:paraId="05780C67" w14:textId="69808915" w:rsidR="008B31A9" w:rsidRPr="008678D1" w:rsidRDefault="008B31A9" w:rsidP="0032626C">
      <w:pPr>
        <w:ind w:firstLineChars="200" w:firstLine="420"/>
        <w:rPr>
          <w:rFonts w:ascii="Times New Roman" w:eastAsia="微软雅黑" w:hAnsi="Times New Roman"/>
        </w:rPr>
      </w:pPr>
    </w:p>
    <w:p w14:paraId="44ED9E95" w14:textId="3A9E2408" w:rsidR="008B31A9" w:rsidRPr="008678D1" w:rsidRDefault="005A7514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3288B66C" wp14:editId="7B125294">
            <wp:extent cx="1532288" cy="11276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88" cy="112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320F" w14:textId="054F9FC4" w:rsidR="008B31A9" w:rsidRPr="008678D1" w:rsidRDefault="001969C6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ZX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Spectrum</w:t>
      </w:r>
      <w:r>
        <w:rPr>
          <w:rFonts w:ascii="Times New Roman" w:eastAsia="微软雅黑" w:hAnsi="Times New Roman"/>
          <w:b/>
          <w:bCs/>
        </w:rPr>
        <w:t xml:space="preserve"> </w:t>
      </w:r>
      <w:r w:rsidR="00620542">
        <w:rPr>
          <w:rFonts w:ascii="Times New Roman" w:eastAsia="微软雅黑" w:hAnsi="Times New Roman" w:hint="eastAsia"/>
        </w:rPr>
        <w:t>问世</w:t>
      </w:r>
      <w:r w:rsidR="00611E41" w:rsidRPr="008678D1">
        <w:rPr>
          <w:rFonts w:ascii="Times New Roman" w:eastAsia="微软雅黑" w:hAnsi="Times New Roman" w:hint="eastAsia"/>
        </w:rPr>
        <w:t>。</w:t>
      </w:r>
      <w:r>
        <w:rPr>
          <w:rFonts w:ascii="Times New Roman" w:eastAsia="微软雅黑" w:hAnsi="Times New Roman" w:hint="eastAsia"/>
        </w:rPr>
        <w:t>它是</w:t>
      </w:r>
      <w:r>
        <w:rPr>
          <w:rFonts w:ascii="Times New Roman" w:eastAsia="微软雅黑" w:hAnsi="Times New Roman" w:hint="eastAsia"/>
        </w:rPr>
        <w:t xml:space="preserve"> Commodore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64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的英国竞品，在欧洲和南美地区极大地促进了电脑市场的开拓。</w:t>
      </w:r>
    </w:p>
    <w:p w14:paraId="3A50A260" w14:textId="427221A7" w:rsidR="001B5FF9" w:rsidRDefault="001B5FF9" w:rsidP="0032626C">
      <w:pPr>
        <w:ind w:firstLineChars="200" w:firstLine="420"/>
        <w:rPr>
          <w:rFonts w:ascii="Times New Roman" w:eastAsia="微软雅黑" w:hAnsi="Times New Roman"/>
        </w:rPr>
      </w:pPr>
    </w:p>
    <w:p w14:paraId="2F81E946" w14:textId="34045E2B" w:rsidR="001B5FF9" w:rsidRPr="008678D1" w:rsidRDefault="001B5FF9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269D6D7E" wp14:editId="33F60C88">
            <wp:extent cx="1180229" cy="1236431"/>
            <wp:effectExtent l="0" t="0" r="127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29" cy="123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BD8A" w14:textId="4B974901" w:rsidR="00F83318" w:rsidRPr="008678D1" w:rsidRDefault="00620542" w:rsidP="00F83318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3.5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英寸软盘</w:t>
      </w:r>
      <w:r>
        <w:rPr>
          <w:rFonts w:ascii="Times New Roman" w:eastAsia="微软雅黑" w:hAnsi="Times New Roman" w:hint="eastAsia"/>
        </w:rPr>
        <w:t>开始上架。最初的容量仅有</w:t>
      </w:r>
      <w:r>
        <w:rPr>
          <w:rFonts w:ascii="Times New Roman" w:eastAsia="微软雅黑" w:hAnsi="Times New Roman" w:hint="eastAsia"/>
        </w:rPr>
        <w:t xml:space="preserve"> 360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KB</w:t>
      </w:r>
      <w:r>
        <w:rPr>
          <w:rFonts w:ascii="Times New Roman" w:eastAsia="微软雅黑" w:hAnsi="Times New Roman" w:hint="eastAsia"/>
        </w:rPr>
        <w:t>，但到了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1986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年就提升到了</w:t>
      </w:r>
      <w:r>
        <w:rPr>
          <w:rFonts w:ascii="Times New Roman" w:eastAsia="微软雅黑" w:hAnsi="Times New Roman" w:hint="eastAsia"/>
        </w:rPr>
        <w:t xml:space="preserve"> 1.44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MB</w:t>
      </w:r>
      <w:r>
        <w:rPr>
          <w:rFonts w:ascii="Times New Roman" w:eastAsia="微软雅黑" w:hAnsi="Times New Roman" w:hint="eastAsia"/>
        </w:rPr>
        <w:t>。它取代了磁带和</w:t>
      </w:r>
      <w:r>
        <w:rPr>
          <w:rFonts w:ascii="Times New Roman" w:eastAsia="微软雅黑" w:hAnsi="Times New Roman" w:hint="eastAsia"/>
        </w:rPr>
        <w:t xml:space="preserve"> 5.25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英寸的软盘，一直到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21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世纪初都很受欢迎。</w:t>
      </w:r>
      <w:r w:rsidRPr="008678D1">
        <w:rPr>
          <w:rFonts w:ascii="Times New Roman" w:eastAsia="微软雅黑" w:hAnsi="Times New Roman"/>
        </w:rPr>
        <w:t xml:space="preserve"> </w:t>
      </w:r>
    </w:p>
    <w:p w14:paraId="3EADFA93" w14:textId="77777777" w:rsidR="008E3527" w:rsidRDefault="008E3527" w:rsidP="008E3527">
      <w:pPr>
        <w:rPr>
          <w:rFonts w:ascii="Times New Roman" w:eastAsia="微软雅黑" w:hAnsi="Times New Roman"/>
          <w:b/>
          <w:bCs/>
          <w:color w:val="06661D"/>
        </w:rPr>
      </w:pPr>
    </w:p>
    <w:p w14:paraId="58049CDF" w14:textId="16781D2A" w:rsidR="008E3527" w:rsidRPr="00C94FD5" w:rsidRDefault="008E3527" w:rsidP="008E3527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83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0DA48EB1" w14:textId="06A490FD" w:rsidR="006C268A" w:rsidRPr="008678D1" w:rsidRDefault="006C268A" w:rsidP="0032626C">
      <w:pPr>
        <w:ind w:firstLineChars="200" w:firstLine="420"/>
        <w:rPr>
          <w:rFonts w:ascii="Times New Roman" w:eastAsia="微软雅黑" w:hAnsi="Times New Roman"/>
        </w:rPr>
      </w:pPr>
    </w:p>
    <w:p w14:paraId="7925DA08" w14:textId="05ED791A" w:rsidR="00E52ED5" w:rsidRPr="008678D1" w:rsidRDefault="001B5FF9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lastRenderedPageBreak/>
        <w:drawing>
          <wp:inline distT="0" distB="0" distL="0" distR="0" wp14:anchorId="51ABF1B5" wp14:editId="506AB4BA">
            <wp:extent cx="1882775" cy="1123423"/>
            <wp:effectExtent l="0" t="0" r="317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112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D5C0" w14:textId="7F837369" w:rsidR="00E52ED5" w:rsidRPr="008678D1" w:rsidRDefault="00E52ED5" w:rsidP="0032626C">
      <w:pPr>
        <w:ind w:firstLineChars="200" w:firstLine="420"/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b/>
          <w:bCs/>
        </w:rPr>
        <w:t>Co</w:t>
      </w:r>
      <w:r w:rsidRPr="008678D1">
        <w:rPr>
          <w:rFonts w:ascii="Times New Roman" w:eastAsia="微软雅黑" w:hAnsi="Times New Roman"/>
          <w:b/>
          <w:bCs/>
        </w:rPr>
        <w:t xml:space="preserve">mmodore </w:t>
      </w:r>
      <w:r w:rsidR="00942DAE">
        <w:rPr>
          <w:rFonts w:ascii="Times New Roman" w:eastAsia="微软雅黑" w:hAnsi="Times New Roman" w:hint="eastAsia"/>
          <w:b/>
          <w:bCs/>
        </w:rPr>
        <w:t>64</w:t>
      </w:r>
      <w:r w:rsidRPr="008678D1">
        <w:rPr>
          <w:rFonts w:ascii="Times New Roman" w:eastAsia="微软雅黑" w:hAnsi="Times New Roman"/>
        </w:rPr>
        <w:t xml:space="preserve"> </w:t>
      </w:r>
      <w:r w:rsidR="00942DAE">
        <w:rPr>
          <w:rFonts w:ascii="Times New Roman" w:eastAsia="微软雅黑" w:hAnsi="Times New Roman" w:hint="eastAsia"/>
        </w:rPr>
        <w:t>发行了</w:t>
      </w:r>
      <w:r w:rsidRPr="008678D1">
        <w:rPr>
          <w:rFonts w:ascii="Times New Roman" w:eastAsia="微软雅黑" w:hAnsi="Times New Roman" w:hint="eastAsia"/>
        </w:rPr>
        <w:t>。</w:t>
      </w:r>
      <w:r w:rsidR="00942DAE">
        <w:rPr>
          <w:rFonts w:ascii="Times New Roman" w:eastAsia="微软雅黑" w:hAnsi="Times New Roman" w:hint="eastAsia"/>
        </w:rPr>
        <w:t>它被称为“家用计算机中的福特</w:t>
      </w:r>
      <w:r w:rsidR="00942DAE">
        <w:rPr>
          <w:rFonts w:ascii="Times New Roman" w:eastAsia="微软雅黑" w:hAnsi="Times New Roman" w:hint="eastAsia"/>
        </w:rPr>
        <w:t xml:space="preserve"> T</w:t>
      </w:r>
      <w:r w:rsidR="00942DAE">
        <w:rPr>
          <w:rFonts w:ascii="Times New Roman" w:eastAsia="微软雅黑" w:hAnsi="Times New Roman"/>
        </w:rPr>
        <w:t xml:space="preserve"> </w:t>
      </w:r>
      <w:r w:rsidR="00942DAE">
        <w:rPr>
          <w:rFonts w:ascii="Times New Roman" w:eastAsia="微软雅黑" w:hAnsi="Times New Roman" w:hint="eastAsia"/>
        </w:rPr>
        <w:t>型车</w:t>
      </w:r>
      <w:r w:rsidR="003475BB">
        <w:rPr>
          <w:rStyle w:val="a9"/>
          <w:rFonts w:ascii="Times New Roman" w:eastAsia="微软雅黑" w:hAnsi="Times New Roman"/>
        </w:rPr>
        <w:footnoteReference w:id="5"/>
      </w:r>
      <w:r w:rsidR="00942DAE">
        <w:rPr>
          <w:rFonts w:ascii="Times New Roman" w:eastAsia="微软雅黑" w:hAnsi="Times New Roman" w:hint="eastAsia"/>
        </w:rPr>
        <w:t>”</w:t>
      </w:r>
      <w:r w:rsidR="007B4B0C">
        <w:rPr>
          <w:rFonts w:ascii="Times New Roman" w:eastAsia="微软雅黑" w:hAnsi="Times New Roman" w:hint="eastAsia"/>
        </w:rPr>
        <w:t>，在</w:t>
      </w:r>
      <w:r w:rsidR="00BC744C">
        <w:rPr>
          <w:rFonts w:ascii="Times New Roman" w:eastAsia="微软雅黑" w:hAnsi="Times New Roman" w:hint="eastAsia"/>
        </w:rPr>
        <w:t>低端市场广受欢迎，占领许多年的龙头位置。</w:t>
      </w:r>
    </w:p>
    <w:p w14:paraId="747D6AEA" w14:textId="0A7B832E" w:rsidR="00E52ED5" w:rsidRPr="008678D1" w:rsidRDefault="00E52ED5" w:rsidP="00C94FD5">
      <w:pPr>
        <w:rPr>
          <w:rFonts w:ascii="Times New Roman" w:eastAsia="微软雅黑" w:hAnsi="Times New Roman"/>
        </w:rPr>
      </w:pPr>
    </w:p>
    <w:p w14:paraId="539433C5" w14:textId="0361B43E" w:rsidR="00E52ED5" w:rsidRDefault="00E52ED5" w:rsidP="0032626C">
      <w:pPr>
        <w:ind w:firstLineChars="200" w:firstLine="420"/>
        <w:rPr>
          <w:rFonts w:ascii="Times New Roman" w:eastAsia="微软雅黑" w:hAnsi="Times New Roman"/>
        </w:rPr>
      </w:pPr>
    </w:p>
    <w:p w14:paraId="564C68AB" w14:textId="2F832760" w:rsidR="001B5FF9" w:rsidRPr="008678D1" w:rsidRDefault="001B5FF9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558A60AB" wp14:editId="7C256A71">
            <wp:extent cx="1882800" cy="1221813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22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272B" w14:textId="51D464B7" w:rsidR="00E52ED5" w:rsidRPr="008678D1" w:rsidRDefault="00BC744C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MSX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 w:hint="eastAsia"/>
        </w:rPr>
        <w:t>的出现是为了探索新的行业标准</w:t>
      </w:r>
      <w:r w:rsidR="00E52ED5" w:rsidRPr="008678D1">
        <w:rPr>
          <w:rFonts w:ascii="Times New Roman" w:eastAsia="微软雅黑" w:hAnsi="Times New Roman" w:hint="eastAsia"/>
        </w:rPr>
        <w:t>。</w:t>
      </w:r>
      <w:r>
        <w:rPr>
          <w:rFonts w:ascii="Times New Roman" w:eastAsia="微软雅黑" w:hAnsi="Times New Roman" w:hint="eastAsia"/>
        </w:rPr>
        <w:t>微软和几家日本公司共同设计，一直到</w:t>
      </w:r>
      <w:r>
        <w:rPr>
          <w:rFonts w:ascii="Times New Roman" w:eastAsia="微软雅黑" w:hAnsi="Times New Roman" w:hint="eastAsia"/>
        </w:rPr>
        <w:t xml:space="preserve"> 90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年代该机型在日本、欧洲、中东和南美都很有人气。</w:t>
      </w:r>
    </w:p>
    <w:p w14:paraId="2DF6AE62" w14:textId="77777777" w:rsidR="00D01C22" w:rsidRPr="008678D1" w:rsidRDefault="00D01C22" w:rsidP="0032626C">
      <w:pPr>
        <w:ind w:firstLineChars="200" w:firstLine="420"/>
        <w:rPr>
          <w:rFonts w:ascii="Times New Roman" w:eastAsia="微软雅黑" w:hAnsi="Times New Roman"/>
        </w:rPr>
      </w:pPr>
    </w:p>
    <w:p w14:paraId="60029300" w14:textId="3A4DDB90" w:rsidR="00E52ED5" w:rsidRPr="00C94FD5" w:rsidRDefault="00E52ED5" w:rsidP="00C94FD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 w:rsidR="008E3527">
        <w:rPr>
          <w:rFonts w:ascii="Times New Roman" w:eastAsia="微软雅黑" w:hAnsi="Times New Roman" w:hint="eastAsia"/>
          <w:b/>
          <w:bCs/>
          <w:color w:val="06661D"/>
        </w:rPr>
        <w:t>84</w:t>
      </w:r>
      <w:r w:rsidR="008E3527"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44399C99" w14:textId="5020A75D" w:rsidR="00E52ED5" w:rsidRDefault="00E52ED5" w:rsidP="0032626C">
      <w:pPr>
        <w:ind w:firstLineChars="200" w:firstLine="420"/>
        <w:rPr>
          <w:rFonts w:ascii="Times New Roman" w:eastAsia="微软雅黑" w:hAnsi="Times New Roman"/>
        </w:rPr>
      </w:pPr>
    </w:p>
    <w:p w14:paraId="0E3BF1ED" w14:textId="77777777" w:rsidR="00D01C22" w:rsidRPr="008678D1" w:rsidRDefault="00D01C22" w:rsidP="00D01C22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61CDE190" wp14:editId="287D4EBD">
            <wp:extent cx="1441807" cy="969215"/>
            <wp:effectExtent l="0" t="0" r="635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807" cy="9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CB3E" w14:textId="26CC9CC3" w:rsidR="00D01C22" w:rsidRPr="008678D1" w:rsidRDefault="00BC744C" w:rsidP="00D01C22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  <w:b/>
          <w:bCs/>
        </w:rPr>
        <w:t>Amstrad CPC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线产品开始</w:t>
      </w:r>
      <w:r w:rsidR="00460483">
        <w:rPr>
          <w:rFonts w:ascii="Times New Roman" w:eastAsia="微软雅黑" w:hAnsi="Times New Roman" w:hint="eastAsia"/>
        </w:rPr>
        <w:t>生产</w:t>
      </w:r>
      <w:r w:rsidR="00D01C22" w:rsidRPr="008678D1">
        <w:rPr>
          <w:rFonts w:ascii="Times New Roman" w:eastAsia="微软雅黑" w:hAnsi="Times New Roman" w:hint="eastAsia"/>
        </w:rPr>
        <w:t>。</w:t>
      </w:r>
      <w:r w:rsidR="00460483">
        <w:rPr>
          <w:rFonts w:ascii="Times New Roman" w:eastAsia="微软雅黑" w:hAnsi="Times New Roman" w:hint="eastAsia"/>
        </w:rPr>
        <w:t>该机型是一款全能型计算机，配备彩色显示器和磁带录音机，价格却仍然相对低廉。</w:t>
      </w:r>
    </w:p>
    <w:p w14:paraId="0FC185F0" w14:textId="77777777" w:rsidR="00D01C22" w:rsidRPr="00D01C22" w:rsidRDefault="00D01C22" w:rsidP="0032626C">
      <w:pPr>
        <w:ind w:firstLineChars="200" w:firstLine="420"/>
        <w:rPr>
          <w:rFonts w:ascii="Times New Roman" w:eastAsia="微软雅黑" w:hAnsi="Times New Roman"/>
        </w:rPr>
      </w:pPr>
    </w:p>
    <w:p w14:paraId="2E865C86" w14:textId="73984BFB" w:rsidR="00A27662" w:rsidRPr="008678D1" w:rsidRDefault="00D01C22" w:rsidP="00C94FD5">
      <w:pPr>
        <w:rPr>
          <w:rFonts w:ascii="Times New Roman" w:eastAsia="微软雅黑" w:hAnsi="Times New Roman" w:hint="eastAsia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6C31FBE2" wp14:editId="7EDEF693">
            <wp:extent cx="1329986" cy="1079637"/>
            <wp:effectExtent l="0" t="0" r="381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6" cy="107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1495" w14:textId="6873EEB6" w:rsidR="00E52ED5" w:rsidRPr="008678D1" w:rsidRDefault="00CF50A3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Apple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Macintosh</w:t>
      </w:r>
      <w:r w:rsidR="0076086B" w:rsidRPr="008678D1"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</w:rPr>
        <w:t>让鼠标走入了大众视野，包括图像化界面和其它创新，但由于价格太高而无法与</w:t>
      </w:r>
      <w:r>
        <w:rPr>
          <w:rFonts w:ascii="Times New Roman" w:eastAsia="微软雅黑" w:hAnsi="Times New Roman" w:hint="eastAsia"/>
        </w:rPr>
        <w:t xml:space="preserve"> IBM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的电脑竞争，也导致</w:t>
      </w:r>
      <w:r>
        <w:rPr>
          <w:rFonts w:ascii="Times New Roman" w:eastAsia="微软雅黑" w:hAnsi="Times New Roman" w:hint="eastAsia"/>
        </w:rPr>
        <w:t>Steve</w:t>
      </w:r>
      <w:r>
        <w:rPr>
          <w:rFonts w:ascii="Times New Roman" w:eastAsia="微软雅黑" w:hAnsi="Times New Roman"/>
        </w:rPr>
        <w:t xml:space="preserve"> Jobs</w:t>
      </w:r>
      <w:r>
        <w:rPr>
          <w:rFonts w:ascii="Times New Roman" w:eastAsia="微软雅黑" w:hAnsi="Times New Roman" w:hint="eastAsia"/>
        </w:rPr>
        <w:t>被苹果解雇。</w:t>
      </w:r>
    </w:p>
    <w:p w14:paraId="395FE2B3" w14:textId="77777777" w:rsidR="00B700AE" w:rsidRDefault="00B700AE" w:rsidP="00BB7387">
      <w:pPr>
        <w:rPr>
          <w:rFonts w:ascii="Times New Roman" w:eastAsia="微软雅黑" w:hAnsi="Times New Roman"/>
        </w:rPr>
        <w:sectPr w:rsidR="00B700AE" w:rsidSect="006673D2">
          <w:type w:val="continuous"/>
          <w:pgSz w:w="11906" w:h="16838"/>
          <w:pgMar w:top="1440" w:right="1080" w:bottom="1440" w:left="1080" w:header="567" w:footer="567" w:gutter="0"/>
          <w:cols w:num="3" w:space="425"/>
          <w:docGrid w:type="lines" w:linePitch="312"/>
          <w15:footnoteColumns w:val="1"/>
        </w:sectPr>
      </w:pPr>
    </w:p>
    <w:p w14:paraId="437B70E4" w14:textId="0306D019" w:rsidR="008678D1" w:rsidRPr="008678D1" w:rsidRDefault="008678D1" w:rsidP="00C94FD5">
      <w:pPr>
        <w:rPr>
          <w:rFonts w:ascii="Times New Roman" w:eastAsia="微软雅黑" w:hAnsi="Times New Roman"/>
        </w:rPr>
      </w:pPr>
    </w:p>
    <w:sectPr w:rsidR="008678D1" w:rsidRPr="008678D1" w:rsidSect="00C94FD5">
      <w:type w:val="continuous"/>
      <w:pgSz w:w="11906" w:h="16838"/>
      <w:pgMar w:top="1440" w:right="1080" w:bottom="1440" w:left="1080" w:header="567" w:footer="567" w:gutter="0"/>
      <w:cols w:num="3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606DF" w14:textId="77777777" w:rsidR="00BB2CFA" w:rsidRDefault="00BB2CFA" w:rsidP="00F841EF">
      <w:r>
        <w:separator/>
      </w:r>
    </w:p>
  </w:endnote>
  <w:endnote w:type="continuationSeparator" w:id="0">
    <w:p w14:paraId="5C814206" w14:textId="77777777" w:rsidR="00BB2CFA" w:rsidRDefault="00BB2CFA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C1D8A" w14:textId="0219AEEB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  <w:r w:rsidR="00C5440F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DEE70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14221" w14:textId="77777777" w:rsidR="00BB2CFA" w:rsidRDefault="00BB2CFA" w:rsidP="00F841EF">
      <w:r>
        <w:separator/>
      </w:r>
    </w:p>
  </w:footnote>
  <w:footnote w:type="continuationSeparator" w:id="0">
    <w:p w14:paraId="33CA9265" w14:textId="77777777" w:rsidR="00BB2CFA" w:rsidRDefault="00BB2CFA" w:rsidP="00F841EF">
      <w:r>
        <w:continuationSeparator/>
      </w:r>
    </w:p>
  </w:footnote>
  <w:footnote w:id="1">
    <w:p w14:paraId="2B99816C" w14:textId="134215D9" w:rsidR="00004DCD" w:rsidRDefault="00004DCD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译者注：计算机体系结构（C</w:t>
      </w:r>
      <w:r>
        <w:t>omputer Architecture</w:t>
      </w:r>
      <w:r>
        <w:rPr>
          <w:rFonts w:hint="eastAsia"/>
        </w:rPr>
        <w:t>）</w:t>
      </w:r>
      <w:r w:rsidRPr="00004DCD">
        <w:rPr>
          <w:rFonts w:hint="eastAsia"/>
        </w:rPr>
        <w:t>是程序员所看到的计算机的属性，即概念性结构与功能特性</w:t>
      </w:r>
      <w:r>
        <w:rPr>
          <w:rFonts w:hint="eastAsia"/>
        </w:rPr>
        <w:t>（C</w:t>
      </w:r>
      <w:r>
        <w:t>. M. Amdahl, 1964</w:t>
      </w:r>
      <w:r>
        <w:rPr>
          <w:rFonts w:hint="eastAsia"/>
        </w:rPr>
        <w:t>）。具体来说，</w:t>
      </w:r>
      <w:r w:rsidRPr="00004DCD">
        <w:rPr>
          <w:rFonts w:hint="eastAsia"/>
        </w:rPr>
        <w:t>对计算机系统设计者，是指研究计算机的基本设计思想和由此产生的逻辑结构</w:t>
      </w:r>
      <w:r>
        <w:rPr>
          <w:rFonts w:hint="eastAsia"/>
        </w:rPr>
        <w:t>；</w:t>
      </w:r>
      <w:r w:rsidRPr="00004DCD">
        <w:t>对程序设计者</w:t>
      </w:r>
      <w:r>
        <w:rPr>
          <w:rFonts w:hint="eastAsia"/>
        </w:rPr>
        <w:t>，</w:t>
      </w:r>
      <w:r w:rsidRPr="00004DCD">
        <w:t>是指对系统的功能描述</w:t>
      </w:r>
      <w:r>
        <w:rPr>
          <w:rFonts w:hint="eastAsia"/>
        </w:rPr>
        <w:t>（</w:t>
      </w:r>
      <w:r w:rsidRPr="00004DCD">
        <w:rPr>
          <w:rFonts w:hint="eastAsia"/>
        </w:rPr>
        <w:t>王济昌．现代科学技术名词选编．郑州：河南科学技术出版社，</w:t>
      </w:r>
      <w:r w:rsidRPr="00004DCD">
        <w:t>2006：46</w:t>
      </w:r>
      <w:r>
        <w:rPr>
          <w:rFonts w:hint="eastAsia"/>
        </w:rPr>
        <w:t>）。</w:t>
      </w:r>
    </w:p>
  </w:footnote>
  <w:footnote w:id="2">
    <w:p w14:paraId="7B8F3EDD" w14:textId="746D1B9D" w:rsidR="00F83205" w:rsidRDefault="00F83205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3475BB">
        <w:rPr>
          <w:rFonts w:hint="eastAsia"/>
        </w:rPr>
        <w:t>译者注：</w:t>
      </w:r>
      <w:r>
        <w:rPr>
          <w:rFonts w:hint="eastAsia"/>
        </w:rPr>
        <w:t>BIOS（B</w:t>
      </w:r>
      <w:r>
        <w:t>asic Input Output System</w:t>
      </w:r>
      <w:r>
        <w:rPr>
          <w:rFonts w:hint="eastAsia"/>
        </w:rPr>
        <w:t>）,“</w:t>
      </w:r>
      <w:r w:rsidRPr="00F83205">
        <w:rPr>
          <w:rFonts w:hint="eastAsia"/>
        </w:rPr>
        <w:t>基本输入输出系统</w:t>
      </w:r>
      <w:r w:rsidRPr="00F83205">
        <w:t>"。在IBM PC兼容系统上，是一种业界标准的固件接口。</w:t>
      </w:r>
      <w:r w:rsidR="002107B2">
        <w:rPr>
          <w:rFonts w:hint="eastAsia"/>
        </w:rPr>
        <w:t>该系统在</w:t>
      </w:r>
      <w:r w:rsidR="002107B2">
        <w:t xml:space="preserve"> </w:t>
      </w:r>
      <w:r w:rsidR="002107B2">
        <w:rPr>
          <w:rFonts w:hint="eastAsia"/>
        </w:rPr>
        <w:t>1975</w:t>
      </w:r>
      <w:r w:rsidR="002107B2">
        <w:t xml:space="preserve"> </w:t>
      </w:r>
      <w:r w:rsidR="002107B2">
        <w:rPr>
          <w:rFonts w:hint="eastAsia"/>
        </w:rPr>
        <w:t>年首次出现在 CP</w:t>
      </w:r>
      <w:r w:rsidR="002107B2">
        <w:t xml:space="preserve">/M </w:t>
      </w:r>
      <w:r w:rsidR="002107B2">
        <w:rPr>
          <w:rFonts w:hint="eastAsia"/>
        </w:rPr>
        <w:t>系统上，是开机加载的第一个软件。（</w:t>
      </w:r>
      <w:r w:rsidR="002107B2" w:rsidRPr="002107B2">
        <w:t>Kildall, Gary A. (June 1975), CP/M 1.1 or 1.2 BIOS and BDOS for Lawrence Livermore Laboratories</w:t>
      </w:r>
      <w:r w:rsidR="002107B2">
        <w:rPr>
          <w:rFonts w:hint="eastAsia"/>
        </w:rPr>
        <w:t>）</w:t>
      </w:r>
    </w:p>
  </w:footnote>
  <w:footnote w:id="3">
    <w:p w14:paraId="05C7EE54" w14:textId="313A500B" w:rsidR="003475BB" w:rsidRDefault="003475BB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>
        <w:t xml:space="preserve">E. T. </w:t>
      </w:r>
      <w:r>
        <w:rPr>
          <w:rFonts w:hint="eastAsia"/>
        </w:rPr>
        <w:t>系列生产了</w:t>
      </w:r>
      <w:r>
        <w:t xml:space="preserve"> </w:t>
      </w:r>
      <w:r>
        <w:rPr>
          <w:rFonts w:hint="eastAsia"/>
        </w:rPr>
        <w:t>500</w:t>
      </w:r>
      <w:r>
        <w:t xml:space="preserve"> </w:t>
      </w:r>
      <w:r>
        <w:rPr>
          <w:rFonts w:hint="eastAsia"/>
        </w:rPr>
        <w:t>万份卡带，却只卖出了 100</w:t>
      </w:r>
      <w:r>
        <w:t xml:space="preserve"> </w:t>
      </w:r>
      <w:r>
        <w:rPr>
          <w:rFonts w:hint="eastAsia"/>
        </w:rPr>
        <w:t>万份。滞销的卡带被埋在了美国新墨西哥州的一处垃圾填埋场。</w:t>
      </w:r>
    </w:p>
  </w:footnote>
  <w:footnote w:id="4">
    <w:p w14:paraId="79C21ACF" w14:textId="49EC0B89" w:rsidR="003475BB" w:rsidRDefault="003475BB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译者注：D-pad（Directional</w:t>
      </w:r>
      <w:r>
        <w:t xml:space="preserve"> </w:t>
      </w:r>
      <w:r>
        <w:rPr>
          <w:rFonts w:hint="eastAsia"/>
        </w:rPr>
        <w:t>Pad），即十字形控制方向的按键。</w:t>
      </w:r>
    </w:p>
  </w:footnote>
  <w:footnote w:id="5">
    <w:p w14:paraId="70EF91E1" w14:textId="3D76B731" w:rsidR="003475BB" w:rsidRDefault="003475BB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译者注：福特 T</w:t>
      </w:r>
      <w:r>
        <w:t xml:space="preserve"> </w:t>
      </w:r>
      <w:r>
        <w:rPr>
          <w:rFonts w:hint="eastAsia"/>
        </w:rPr>
        <w:t>型车在美国汽车历史上有着“国民车”的地位。福特以其制模材料锡（Tin）的首字母为该车型命名。1908</w:t>
      </w:r>
      <w:r>
        <w:t xml:space="preserve"> </w:t>
      </w:r>
      <w:r>
        <w:rPr>
          <w:rFonts w:hint="eastAsia"/>
        </w:rPr>
        <w:t>年，该车型以</w:t>
      </w:r>
      <w:r w:rsidR="00C75E21">
        <w:rPr>
          <w:rFonts w:hint="eastAsia"/>
        </w:rPr>
        <w:t xml:space="preserve"> 850</w:t>
      </w:r>
      <w:r w:rsidR="00C75E21">
        <w:t xml:space="preserve"> </w:t>
      </w:r>
      <w:r w:rsidR="00C75E21">
        <w:rPr>
          <w:rFonts w:hint="eastAsia"/>
        </w:rPr>
        <w:t>美元发售，</w:t>
      </w:r>
      <w:r>
        <w:rPr>
          <w:rFonts w:hint="eastAsia"/>
        </w:rPr>
        <w:t>远远低于当时平均在 4000</w:t>
      </w:r>
      <w:r>
        <w:t xml:space="preserve"> </w:t>
      </w:r>
      <w:r>
        <w:rPr>
          <w:rFonts w:hint="eastAsia"/>
        </w:rPr>
        <w:t>美元的</w:t>
      </w:r>
      <w:r w:rsidR="00C75E21">
        <w:rPr>
          <w:rFonts w:hint="eastAsia"/>
        </w:rPr>
        <w:t>高昂</w:t>
      </w:r>
      <w:r>
        <w:rPr>
          <w:rFonts w:hint="eastAsia"/>
        </w:rPr>
        <w:t>汽车售价</w:t>
      </w:r>
      <w:r w:rsidR="00C75E21">
        <w:rPr>
          <w:rFonts w:hint="eastAsia"/>
        </w:rPr>
        <w:t>，给了收入一般的普通民众拥有自己车的希望，</w:t>
      </w:r>
      <w:r w:rsidR="00774497">
        <w:rPr>
          <w:rFonts w:hint="eastAsia"/>
        </w:rPr>
        <w:t>即刻</w:t>
      </w:r>
      <w:r w:rsidR="00C75E21">
        <w:rPr>
          <w:rFonts w:hint="eastAsia"/>
        </w:rPr>
        <w:t>在市场掀起一股风潮。随着订单大量涌入，福特为</w:t>
      </w:r>
      <w:r w:rsidR="00C75E21">
        <w:t xml:space="preserve"> </w:t>
      </w:r>
      <w:r w:rsidR="00C75E21">
        <w:rPr>
          <w:rFonts w:hint="eastAsia"/>
        </w:rPr>
        <w:t>T</w:t>
      </w:r>
      <w:r w:rsidR="00C75E21">
        <w:t xml:space="preserve"> </w:t>
      </w:r>
      <w:r w:rsidR="00C75E21">
        <w:rPr>
          <w:rFonts w:hint="eastAsia"/>
        </w:rPr>
        <w:t>型车引入流水线生产模式，自此对美国的汽车乃至工业制造产生</w:t>
      </w:r>
      <w:r w:rsidR="00132004">
        <w:rPr>
          <w:rFonts w:hint="eastAsia"/>
        </w:rPr>
        <w:t>了</w:t>
      </w:r>
      <w:r w:rsidR="00C75E21">
        <w:rPr>
          <w:rFonts w:hint="eastAsia"/>
        </w:rPr>
        <w:t>深远影响。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D0AC5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8BB4C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88"/>
    <w:rsid w:val="00004DCD"/>
    <w:rsid w:val="000064DB"/>
    <w:rsid w:val="00045DB7"/>
    <w:rsid w:val="00055882"/>
    <w:rsid w:val="000619E6"/>
    <w:rsid w:val="00066181"/>
    <w:rsid w:val="00074264"/>
    <w:rsid w:val="00083E2D"/>
    <w:rsid w:val="000843BA"/>
    <w:rsid w:val="00087AE0"/>
    <w:rsid w:val="000A4D1E"/>
    <w:rsid w:val="000B0FC5"/>
    <w:rsid w:val="000B34CB"/>
    <w:rsid w:val="000C1A71"/>
    <w:rsid w:val="000C21DA"/>
    <w:rsid w:val="000C29CE"/>
    <w:rsid w:val="000D2DEB"/>
    <w:rsid w:val="000D4A80"/>
    <w:rsid w:val="000E4E1E"/>
    <w:rsid w:val="000F3035"/>
    <w:rsid w:val="001149BA"/>
    <w:rsid w:val="00117365"/>
    <w:rsid w:val="00132004"/>
    <w:rsid w:val="00132BB4"/>
    <w:rsid w:val="00150BAB"/>
    <w:rsid w:val="00152242"/>
    <w:rsid w:val="00153EE2"/>
    <w:rsid w:val="00157420"/>
    <w:rsid w:val="0015750A"/>
    <w:rsid w:val="001613E4"/>
    <w:rsid w:val="0016522A"/>
    <w:rsid w:val="001806CB"/>
    <w:rsid w:val="00183717"/>
    <w:rsid w:val="00184F88"/>
    <w:rsid w:val="001969C6"/>
    <w:rsid w:val="001A3F48"/>
    <w:rsid w:val="001B3B4D"/>
    <w:rsid w:val="001B5FF9"/>
    <w:rsid w:val="001D0E73"/>
    <w:rsid w:val="001D25ED"/>
    <w:rsid w:val="001D5185"/>
    <w:rsid w:val="001D5E94"/>
    <w:rsid w:val="001E0AE6"/>
    <w:rsid w:val="001E4CC3"/>
    <w:rsid w:val="001F3F1F"/>
    <w:rsid w:val="001F6039"/>
    <w:rsid w:val="00200154"/>
    <w:rsid w:val="002107B2"/>
    <w:rsid w:val="00224097"/>
    <w:rsid w:val="00234451"/>
    <w:rsid w:val="00241894"/>
    <w:rsid w:val="002450CA"/>
    <w:rsid w:val="00246FBC"/>
    <w:rsid w:val="002602A7"/>
    <w:rsid w:val="00266585"/>
    <w:rsid w:val="00277C9B"/>
    <w:rsid w:val="00285E6A"/>
    <w:rsid w:val="002A5202"/>
    <w:rsid w:val="002B06AA"/>
    <w:rsid w:val="002B0E8A"/>
    <w:rsid w:val="002B5FC7"/>
    <w:rsid w:val="002C2FC9"/>
    <w:rsid w:val="002D01D3"/>
    <w:rsid w:val="002D5991"/>
    <w:rsid w:val="002E07FA"/>
    <w:rsid w:val="002F278C"/>
    <w:rsid w:val="002F3408"/>
    <w:rsid w:val="00300232"/>
    <w:rsid w:val="003119E9"/>
    <w:rsid w:val="00314841"/>
    <w:rsid w:val="00315FF6"/>
    <w:rsid w:val="003249D9"/>
    <w:rsid w:val="0032626C"/>
    <w:rsid w:val="003278F3"/>
    <w:rsid w:val="00327FA2"/>
    <w:rsid w:val="00333CDD"/>
    <w:rsid w:val="003475BB"/>
    <w:rsid w:val="00356E7E"/>
    <w:rsid w:val="00362338"/>
    <w:rsid w:val="00366B4E"/>
    <w:rsid w:val="00385064"/>
    <w:rsid w:val="00385C4B"/>
    <w:rsid w:val="003911FE"/>
    <w:rsid w:val="003938A4"/>
    <w:rsid w:val="003A5E2D"/>
    <w:rsid w:val="003B0B85"/>
    <w:rsid w:val="003D4FDD"/>
    <w:rsid w:val="003D6BC1"/>
    <w:rsid w:val="003E13C6"/>
    <w:rsid w:val="003E1B15"/>
    <w:rsid w:val="003F442C"/>
    <w:rsid w:val="00412ACB"/>
    <w:rsid w:val="00414798"/>
    <w:rsid w:val="00442BC4"/>
    <w:rsid w:val="00445F1D"/>
    <w:rsid w:val="00460483"/>
    <w:rsid w:val="004A697E"/>
    <w:rsid w:val="004B4D18"/>
    <w:rsid w:val="004B73B3"/>
    <w:rsid w:val="004C323F"/>
    <w:rsid w:val="004E01EE"/>
    <w:rsid w:val="005062C4"/>
    <w:rsid w:val="00523F5E"/>
    <w:rsid w:val="00527A53"/>
    <w:rsid w:val="00532598"/>
    <w:rsid w:val="00594354"/>
    <w:rsid w:val="005A245A"/>
    <w:rsid w:val="005A2AD5"/>
    <w:rsid w:val="005A7514"/>
    <w:rsid w:val="005A7F23"/>
    <w:rsid w:val="005B5FBD"/>
    <w:rsid w:val="005C7A29"/>
    <w:rsid w:val="005E1D00"/>
    <w:rsid w:val="00611E41"/>
    <w:rsid w:val="00620542"/>
    <w:rsid w:val="00621D5B"/>
    <w:rsid w:val="00621D8F"/>
    <w:rsid w:val="00637870"/>
    <w:rsid w:val="00646B5E"/>
    <w:rsid w:val="006530AD"/>
    <w:rsid w:val="00657B80"/>
    <w:rsid w:val="006610BC"/>
    <w:rsid w:val="00661441"/>
    <w:rsid w:val="006637B1"/>
    <w:rsid w:val="00664DA0"/>
    <w:rsid w:val="006673D2"/>
    <w:rsid w:val="00670BEF"/>
    <w:rsid w:val="006722AD"/>
    <w:rsid w:val="006724E5"/>
    <w:rsid w:val="0067675A"/>
    <w:rsid w:val="00683C02"/>
    <w:rsid w:val="00694FCF"/>
    <w:rsid w:val="006A4348"/>
    <w:rsid w:val="006B2C72"/>
    <w:rsid w:val="006B4F60"/>
    <w:rsid w:val="006C268A"/>
    <w:rsid w:val="006C422A"/>
    <w:rsid w:val="006D212A"/>
    <w:rsid w:val="006F4D28"/>
    <w:rsid w:val="00702268"/>
    <w:rsid w:val="00704D33"/>
    <w:rsid w:val="0071094A"/>
    <w:rsid w:val="0071381A"/>
    <w:rsid w:val="007173DB"/>
    <w:rsid w:val="00730438"/>
    <w:rsid w:val="00731BF1"/>
    <w:rsid w:val="00733CD6"/>
    <w:rsid w:val="0076086B"/>
    <w:rsid w:val="00774497"/>
    <w:rsid w:val="007752FB"/>
    <w:rsid w:val="00775D04"/>
    <w:rsid w:val="007869FA"/>
    <w:rsid w:val="0079701A"/>
    <w:rsid w:val="007A2BD6"/>
    <w:rsid w:val="007A2F5C"/>
    <w:rsid w:val="007B26DE"/>
    <w:rsid w:val="007B4B0C"/>
    <w:rsid w:val="007E080D"/>
    <w:rsid w:val="007E18C4"/>
    <w:rsid w:val="00801633"/>
    <w:rsid w:val="00804888"/>
    <w:rsid w:val="00804F76"/>
    <w:rsid w:val="00806138"/>
    <w:rsid w:val="00826DD4"/>
    <w:rsid w:val="00835D99"/>
    <w:rsid w:val="008451DD"/>
    <w:rsid w:val="008523E8"/>
    <w:rsid w:val="00861514"/>
    <w:rsid w:val="008620FA"/>
    <w:rsid w:val="0086513B"/>
    <w:rsid w:val="008678D1"/>
    <w:rsid w:val="00876728"/>
    <w:rsid w:val="00877283"/>
    <w:rsid w:val="008945CA"/>
    <w:rsid w:val="008A1238"/>
    <w:rsid w:val="008A30C1"/>
    <w:rsid w:val="008A620A"/>
    <w:rsid w:val="008B31A9"/>
    <w:rsid w:val="008D4384"/>
    <w:rsid w:val="008D5696"/>
    <w:rsid w:val="008E3527"/>
    <w:rsid w:val="008E3CB4"/>
    <w:rsid w:val="008E5B82"/>
    <w:rsid w:val="008E7510"/>
    <w:rsid w:val="008F2B87"/>
    <w:rsid w:val="00931FA2"/>
    <w:rsid w:val="00936315"/>
    <w:rsid w:val="00937B95"/>
    <w:rsid w:val="00942DAE"/>
    <w:rsid w:val="00947A1E"/>
    <w:rsid w:val="00960341"/>
    <w:rsid w:val="0097206B"/>
    <w:rsid w:val="00975DE9"/>
    <w:rsid w:val="00997C81"/>
    <w:rsid w:val="009C45E4"/>
    <w:rsid w:val="009D50C3"/>
    <w:rsid w:val="009D6F5E"/>
    <w:rsid w:val="00A1588B"/>
    <w:rsid w:val="00A27662"/>
    <w:rsid w:val="00A27EDC"/>
    <w:rsid w:val="00A3384D"/>
    <w:rsid w:val="00A37EDB"/>
    <w:rsid w:val="00A47A89"/>
    <w:rsid w:val="00A50650"/>
    <w:rsid w:val="00A56A0B"/>
    <w:rsid w:val="00A633EF"/>
    <w:rsid w:val="00A73CB3"/>
    <w:rsid w:val="00A77C9C"/>
    <w:rsid w:val="00A8527F"/>
    <w:rsid w:val="00A85812"/>
    <w:rsid w:val="00A867B3"/>
    <w:rsid w:val="00A8783F"/>
    <w:rsid w:val="00A92E45"/>
    <w:rsid w:val="00AA606A"/>
    <w:rsid w:val="00AA68E8"/>
    <w:rsid w:val="00AC153E"/>
    <w:rsid w:val="00AC3916"/>
    <w:rsid w:val="00AC437D"/>
    <w:rsid w:val="00AC4B97"/>
    <w:rsid w:val="00AD0816"/>
    <w:rsid w:val="00AF3935"/>
    <w:rsid w:val="00B05934"/>
    <w:rsid w:val="00B10A40"/>
    <w:rsid w:val="00B2352C"/>
    <w:rsid w:val="00B25851"/>
    <w:rsid w:val="00B36E6D"/>
    <w:rsid w:val="00B415B0"/>
    <w:rsid w:val="00B42D39"/>
    <w:rsid w:val="00B50715"/>
    <w:rsid w:val="00B62941"/>
    <w:rsid w:val="00B65B29"/>
    <w:rsid w:val="00B700AE"/>
    <w:rsid w:val="00BA2914"/>
    <w:rsid w:val="00BB2CFA"/>
    <w:rsid w:val="00BB574F"/>
    <w:rsid w:val="00BB7387"/>
    <w:rsid w:val="00BC66FF"/>
    <w:rsid w:val="00BC744C"/>
    <w:rsid w:val="00BD4003"/>
    <w:rsid w:val="00BE0E9A"/>
    <w:rsid w:val="00BE1C72"/>
    <w:rsid w:val="00BE2F3F"/>
    <w:rsid w:val="00BE5251"/>
    <w:rsid w:val="00BE6D7B"/>
    <w:rsid w:val="00BF11F4"/>
    <w:rsid w:val="00C05EC2"/>
    <w:rsid w:val="00C10B27"/>
    <w:rsid w:val="00C2644F"/>
    <w:rsid w:val="00C36086"/>
    <w:rsid w:val="00C5440F"/>
    <w:rsid w:val="00C60CF8"/>
    <w:rsid w:val="00C61659"/>
    <w:rsid w:val="00C7080D"/>
    <w:rsid w:val="00C75E21"/>
    <w:rsid w:val="00C94FD5"/>
    <w:rsid w:val="00CE2F7E"/>
    <w:rsid w:val="00CF50A3"/>
    <w:rsid w:val="00D01C22"/>
    <w:rsid w:val="00D02128"/>
    <w:rsid w:val="00D02B34"/>
    <w:rsid w:val="00D03F08"/>
    <w:rsid w:val="00D24281"/>
    <w:rsid w:val="00D2473E"/>
    <w:rsid w:val="00D31CE8"/>
    <w:rsid w:val="00D43879"/>
    <w:rsid w:val="00D47D43"/>
    <w:rsid w:val="00D526F4"/>
    <w:rsid w:val="00D57A63"/>
    <w:rsid w:val="00D62021"/>
    <w:rsid w:val="00D656DC"/>
    <w:rsid w:val="00D83A8F"/>
    <w:rsid w:val="00D91672"/>
    <w:rsid w:val="00DA3E65"/>
    <w:rsid w:val="00DA7F58"/>
    <w:rsid w:val="00DC7054"/>
    <w:rsid w:val="00DF08D2"/>
    <w:rsid w:val="00DF1BD2"/>
    <w:rsid w:val="00E06D6C"/>
    <w:rsid w:val="00E1534E"/>
    <w:rsid w:val="00E20D0F"/>
    <w:rsid w:val="00E377C2"/>
    <w:rsid w:val="00E52ED5"/>
    <w:rsid w:val="00E61F41"/>
    <w:rsid w:val="00E8016A"/>
    <w:rsid w:val="00E93798"/>
    <w:rsid w:val="00E977BB"/>
    <w:rsid w:val="00EA2FC9"/>
    <w:rsid w:val="00EA35E2"/>
    <w:rsid w:val="00EE2E4F"/>
    <w:rsid w:val="00EF33D0"/>
    <w:rsid w:val="00F27EC2"/>
    <w:rsid w:val="00F505B5"/>
    <w:rsid w:val="00F555CA"/>
    <w:rsid w:val="00F7028E"/>
    <w:rsid w:val="00F718E3"/>
    <w:rsid w:val="00F734E7"/>
    <w:rsid w:val="00F75076"/>
    <w:rsid w:val="00F7599F"/>
    <w:rsid w:val="00F800C8"/>
    <w:rsid w:val="00F81CDE"/>
    <w:rsid w:val="00F83205"/>
    <w:rsid w:val="00F83318"/>
    <w:rsid w:val="00F841EF"/>
    <w:rsid w:val="00F97C27"/>
    <w:rsid w:val="00FD3E5E"/>
    <w:rsid w:val="00FE1B00"/>
    <w:rsid w:val="00FF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8FF9"/>
  <w15:chartTrackingRefBased/>
  <w15:docId w15:val="{79D3031B-4F92-4FD4-B733-F79DAEDE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5B5FB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5B5FBD"/>
    <w:rPr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C5440F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C5440F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C5440F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5440F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C5440F"/>
    <w:rPr>
      <w:b/>
      <w:bCs/>
    </w:rPr>
  </w:style>
  <w:style w:type="paragraph" w:styleId="af6">
    <w:name w:val="caption"/>
    <w:basedOn w:val="a"/>
    <w:next w:val="a"/>
    <w:uiPriority w:val="35"/>
    <w:unhideWhenUsed/>
    <w:qFormat/>
    <w:rsid w:val="003119E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header" Target="header1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jp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10" Type="http://schemas.openxmlformats.org/officeDocument/2006/relationships/header" Target="header2.xml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4.jpg"/><Relationship Id="rId22" Type="http://schemas.openxmlformats.org/officeDocument/2006/relationships/image" Target="media/image1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940;&#24605;&#28458;\Desktop\CRPG%20Book\&#31456;&#33410;&#27169;&#29256;2020083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33AB8-A631-4299-AB4F-37724C05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章节模版20200831.dotx</Template>
  <TotalTime>1887</TotalTime>
  <Pages>4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凌思漪</dc:creator>
  <cp:keywords/>
  <dc:description/>
  <cp:lastModifiedBy>思漪 凌</cp:lastModifiedBy>
  <cp:revision>38</cp:revision>
  <dcterms:created xsi:type="dcterms:W3CDTF">2020-09-05T12:00:00Z</dcterms:created>
  <dcterms:modified xsi:type="dcterms:W3CDTF">2020-10-15T03:14:00Z</dcterms:modified>
</cp:coreProperties>
</file>