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00C73" w14:textId="09A997BB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9D9A86" wp14:editId="4A2E8AE5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8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85"/>
                          <a:chOff x="0" y="1802"/>
                          <a:chExt cx="6185535" cy="302958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3525" y="1802"/>
                            <a:ext cx="6158485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17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622CF6" w14:textId="421A6C6C" w:rsidR="00F96429" w:rsidRPr="009F1E5C" w:rsidRDefault="009F1E5C" w:rsidP="009F1E5C">
                              <w:pPr>
                                <w:pStyle w:val="af4"/>
                              </w:pPr>
                              <w:r>
                                <w:t>Dev Team, 1987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 xml:space="preserve"> MS-DOS, Windows, Linux, Amiga, Android,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  <w:r w:rsidR="0016232D"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  <w:p w14:paraId="7E638EDD" w14:textId="588EF745" w:rsidR="000C1A81" w:rsidRPr="003D1B06" w:rsidRDefault="0016232D" w:rsidP="00647780">
                              <w:pPr>
                                <w:pStyle w:val="af4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*《迷宫骇客》是免费、开源的游戏。最新版本可以在</w:t>
                              </w:r>
                              <w:hyperlink r:id="rId9" w:history="1">
                                <w:r w:rsidRPr="00D06259">
                                  <w:rPr>
                                    <w:rStyle w:val="aa"/>
                                    <w:rFonts w:hint="eastAsia"/>
                                    <w:szCs w:val="21"/>
                                  </w:rPr>
                                  <w:t>w</w:t>
                                </w:r>
                                <w:r w:rsidRPr="00D06259">
                                  <w:rPr>
                                    <w:rStyle w:val="aa"/>
                                    <w:szCs w:val="21"/>
                                  </w:rPr>
                                  <w:t>ww.nethack.org</w:t>
                                </w:r>
                              </w:hyperlink>
                              <w:r>
                                <w:rPr>
                                  <w:rFonts w:hint="eastAsia"/>
                                  <w:szCs w:val="21"/>
                                </w:rPr>
                                <w:t>下载。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D9A86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B9QeDfHelWekWcT3kSsltCpUyAEEIARjPFbH/CxNH/&#13;&#10;AOf6H/v4v+NfI9FO6FY+m/HfjnS7/RbyKO7idngcBQ4JJ9AM18yUUUho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rc8P+CdU8UxtJZwmRUYBiCowSM9yKw698/ZxG&#13;&#10;bG6H/TxH/wCgmhAzzT/hUPiL/n1P/fUf/wAVR/wqHxF/z6n/AL6j/wDiqu638Vtftb2eNLkhVmkA&#13;&#10;G1OAGIA+7VL/AIW94i/5+j/3zH/8TT0FqH/CofEX/Pqf++o//iqP+FQ+Iv8An1P/AH1H/wDFUf8A&#13;&#10;C3vEX/P0f++Y/wD4mj/hb3iL/n6P/fMf/wATRoGof8Kh8Rf8+p/76j/+KrI8Q+DtS8KhDeRGPzN2&#13;&#10;3JU524z0J9RXWeFPilr2oapawy3JZJLiJGG1BkM4BHCjsa6n9o7/AFVj/vT/AMoqNA1PEKKKKQw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vfP2cP+PG6/wCviP8A9BNeB175+zh/x43X/XxH/wCgmgTPFPEf/IQu&#13;&#10;P+u8v/oRrOrR8R/8hC4/67y/+hGs6gYUUUUAbfgj/kNWX/X3B/6MWvVP2j/9VY/70/8AKKvK/BH/&#13;&#10;ACGrL/r7g/8ARi16p+0f/qrH/en/AJRU1sJniFFFFIY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Xvn7OH/Hjd&#13;&#10;f9fEf/oJrwOvfP2cP+PG6/6+I/8A0E0AzxTxH/yELj/rvL/6Eazq0fEf/IQuP+u8v/oRrOoAKKKK&#13;&#10;ANvwR/yGrL/r7g/9GLXqn7R/+qsf96f+UVeV+B/+Q1Zf9fcH/oxa9U/aO/1Vj/vT/wAoqa2EzxCi&#13;&#10;iikM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r3z9nD/jxuv8Ar4j/APQTXgde+fs4f8eN1/18R/8AoJoBnini&#13;&#10;P/kIXH/XeX/0I1nVo+I/+Qhcf9d5f/QjWdQAUUUUAbfgj/kNWX/X3B/6MWvVP2j/APVWP+9P/KKv&#13;&#10;K/BH/Iasv+vuD/0YteqftH/6qx/3p/5RU1sJniFFFFIY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35;top:18;width:61585;height:267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" stroked="f">
                  <v:textbox style="mso-fit-shape-to-text:t" inset="0,0,0,0">
                    <w:txbxContent>
                      <w:p w14:paraId="11622CF6" w14:textId="421A6C6C" w:rsidR="00F96429" w:rsidRPr="009F1E5C" w:rsidRDefault="009F1E5C" w:rsidP="009F1E5C">
                        <w:pPr>
                          <w:pStyle w:val="af4"/>
                        </w:pPr>
                        <w:r>
                          <w:t>Dev Team, 1987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 xml:space="preserve"> MS-DOS, Windows, Linux, Amiga, Android, </w:t>
                        </w:r>
                        <w:proofErr w:type="spellStart"/>
                        <w:r>
                          <w:t>etc</w:t>
                        </w:r>
                        <w:proofErr w:type="spellEnd"/>
                        <w:r w:rsidR="0016232D">
                          <w:t>*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  <w:p w14:paraId="7E638EDD" w14:textId="588EF745" w:rsidR="000C1A81" w:rsidRPr="003D1B06" w:rsidRDefault="0016232D" w:rsidP="00647780">
                        <w:pPr>
                          <w:pStyle w:val="af4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*《迷宫骇客》是免费、开源的游戏。最新版本可以在</w:t>
                        </w:r>
                        <w:hyperlink r:id="rId11" w:history="1">
                          <w:r w:rsidRPr="00D06259">
                            <w:rPr>
                              <w:rStyle w:val="aa"/>
                              <w:rFonts w:hint="eastAsia"/>
                              <w:szCs w:val="21"/>
                            </w:rPr>
                            <w:t>w</w:t>
                          </w:r>
                          <w:r w:rsidRPr="00D06259">
                            <w:rPr>
                              <w:rStyle w:val="aa"/>
                              <w:szCs w:val="21"/>
                            </w:rPr>
                            <w:t>ww.nethack.org</w:t>
                          </w:r>
                        </w:hyperlink>
                        <w:r>
                          <w:rPr>
                            <w:rFonts w:hint="eastAsia"/>
                            <w:szCs w:val="21"/>
                          </w:rPr>
                          <w:t>下载。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9F1E5C">
        <w:rPr>
          <w:rFonts w:hint="eastAsia"/>
        </w:rPr>
        <w:t>迷宫骇客</w:t>
      </w:r>
      <w:r w:rsidR="00DB684D">
        <w:rPr>
          <w:rFonts w:hint="eastAsia"/>
        </w:rPr>
        <w:t>》（</w:t>
      </w:r>
      <w:proofErr w:type="spellStart"/>
      <w:r w:rsidR="009F1E5C">
        <w:t>NetHack</w:t>
      </w:r>
      <w:proofErr w:type="spellEnd"/>
      <w:r w:rsidR="00DB684D">
        <w:rPr>
          <w:rFonts w:hint="eastAsia"/>
        </w:rPr>
        <w:t>）</w:t>
      </w:r>
    </w:p>
    <w:p w14:paraId="32CA6661" w14:textId="0E6B6C28" w:rsidR="0016522A" w:rsidRDefault="008F2B87" w:rsidP="00F734E7">
      <w:r w:rsidRPr="008F2B87">
        <w:rPr>
          <w:rFonts w:hint="eastAsia"/>
        </w:rPr>
        <w:t>作者：</w:t>
      </w:r>
      <w:r w:rsidR="009F1E5C">
        <w:rPr>
          <w:rFonts w:hint="eastAsia"/>
        </w:rPr>
        <w:t>JH</w:t>
      </w:r>
    </w:p>
    <w:p w14:paraId="19C65F79" w14:textId="599DE863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9F1E5C">
        <w:rPr>
          <w:rFonts w:hint="eastAsia"/>
        </w:rPr>
        <w:t>V</w:t>
      </w:r>
      <w:r w:rsidR="009F1E5C">
        <w:t>ita</w:t>
      </w:r>
      <w:r w:rsidR="009F1E5C">
        <w:rPr>
          <w:rFonts w:hint="eastAsia"/>
        </w:rPr>
        <w:t>min</w:t>
      </w:r>
      <w:r w:rsidR="009F1E5C">
        <w:t>A</w:t>
      </w:r>
      <w:proofErr w:type="spellEnd"/>
    </w:p>
    <w:p w14:paraId="6A495C54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0EDDA9" wp14:editId="725A7854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C596" w14:textId="30197CDD" w:rsidR="00B64617" w:rsidRDefault="0092507E" w:rsidP="00215F40">
                            <w:pPr>
                              <w:pStyle w:val="af5"/>
                            </w:pPr>
                            <w:r w:rsidRPr="00E81749">
                              <w:rPr>
                                <w:rFonts w:hint="eastAsia"/>
                              </w:rPr>
                              <w:t>“</w:t>
                            </w:r>
                            <w:r w:rsidR="009F1E5C">
                              <w:rPr>
                                <w:rFonts w:hint="eastAsia"/>
                              </w:rPr>
                              <w:t>大部分的游戏生命周期就那么长，</w:t>
                            </w:r>
                            <w:r w:rsidR="007379F3">
                              <w:rPr>
                                <w:rFonts w:hint="eastAsia"/>
                              </w:rPr>
                              <w:t>总有一天会变得重复。但《迷宫骇客》并非如此。就算已经玩了很多年，</w:t>
                            </w:r>
                            <w:r w:rsidR="0016232D">
                              <w:rPr>
                                <w:rFonts w:hint="eastAsia"/>
                              </w:rPr>
                              <w:t>玩家</w:t>
                            </w:r>
                            <w:r w:rsidR="002E65DD">
                              <w:rPr>
                                <w:rFonts w:hint="eastAsia"/>
                              </w:rPr>
                              <w:t>每次</w:t>
                            </w:r>
                            <w:r w:rsidR="0016232D">
                              <w:rPr>
                                <w:rFonts w:hint="eastAsia"/>
                              </w:rPr>
                              <w:t>撞见好事、</w:t>
                            </w:r>
                            <w:r w:rsidR="002E65DD">
                              <w:rPr>
                                <w:rFonts w:hint="eastAsia"/>
                              </w:rPr>
                              <w:t>晋升通关</w:t>
                            </w:r>
                            <w:r w:rsidR="0016232D">
                              <w:rPr>
                                <w:rFonts w:hint="eastAsia"/>
                              </w:rPr>
                              <w:t>、</w:t>
                            </w:r>
                            <w:r w:rsidR="002E65DD">
                              <w:rPr>
                                <w:rFonts w:hint="eastAsia"/>
                              </w:rPr>
                              <w:t>或者</w:t>
                            </w:r>
                            <w:r w:rsidR="0016232D">
                              <w:rPr>
                                <w:rFonts w:hint="eastAsia"/>
                              </w:rPr>
                              <w:t>发现一些制作组的良苦用心</w:t>
                            </w:r>
                            <w:r w:rsidR="002E65DD">
                              <w:rPr>
                                <w:rFonts w:hint="eastAsia"/>
                              </w:rPr>
                              <w:t>时，</w:t>
                            </w:r>
                            <w:r w:rsidR="0016232D">
                              <w:rPr>
                                <w:rFonts w:hint="eastAsia"/>
                              </w:rPr>
                              <w:t>还是能变得很兴奋。</w:t>
                            </w:r>
                            <w:r w:rsidRPr="00E81749">
                              <w:rPr>
                                <w:rFonts w:hint="eastAsia"/>
                              </w:rPr>
                              <w:t>”</w:t>
                            </w:r>
                          </w:p>
                          <w:p w14:paraId="233F112B" w14:textId="77777777" w:rsidR="003F7E6F" w:rsidRPr="00E81749" w:rsidRDefault="003F7E6F" w:rsidP="00215F40">
                            <w:pPr>
                              <w:pStyle w:val="af5"/>
                            </w:pPr>
                          </w:p>
                          <w:p w14:paraId="458253E5" w14:textId="7FD99E2A" w:rsidR="002169D6" w:rsidRPr="00E81749" w:rsidRDefault="002169D6" w:rsidP="0016232D">
                            <w:pPr>
                              <w:pStyle w:val="af5"/>
                              <w:wordWrap w:val="0"/>
                              <w:jc w:val="right"/>
                            </w:pPr>
                            <w:r w:rsidRPr="00E81749">
                              <w:t xml:space="preserve">—— </w:t>
                            </w:r>
                            <w:hyperlink r:id="rId12" w:history="1">
                              <w:r w:rsidR="0016232D" w:rsidRPr="0016232D">
                                <w:rPr>
                                  <w:rStyle w:val="aa"/>
                                </w:rPr>
                                <w:t>Paul Winner</w:t>
                              </w:r>
                            </w:hyperlink>
                          </w:p>
                          <w:p w14:paraId="33D957A7" w14:textId="0AACAC11" w:rsidR="002169D6" w:rsidRDefault="002169D6" w:rsidP="00215F40">
                            <w:pPr>
                              <w:pStyle w:val="af5"/>
                              <w:jc w:val="right"/>
                            </w:pPr>
                            <w:r w:rsidRPr="00E81749">
                              <w:rPr>
                                <w:rFonts w:hint="eastAsia"/>
                              </w:rPr>
                              <w:t>《</w:t>
                            </w:r>
                            <w:r w:rsidR="0016232D">
                              <w:rPr>
                                <w:rFonts w:hint="eastAsia"/>
                              </w:rPr>
                              <w:t>迷宫骇客</w:t>
                            </w:r>
                            <w:r w:rsidRPr="00E81749">
                              <w:rPr>
                                <w:rFonts w:hint="eastAsia"/>
                              </w:rPr>
                              <w:t>》</w:t>
                            </w:r>
                            <w:r w:rsidR="0016232D">
                              <w:rPr>
                                <w:rFonts w:hint="eastAsia"/>
                              </w:rPr>
                              <w:t>开发者</w:t>
                            </w:r>
                          </w:p>
                          <w:p w14:paraId="340464E1" w14:textId="1D51B666" w:rsidR="00F96429" w:rsidRPr="00E81749" w:rsidRDefault="00F96429" w:rsidP="00215F40">
                            <w:pPr>
                              <w:pStyle w:val="af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EDDA9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" stroked="f">
                <v:textbox style="mso-fit-shape-to-text:t">
                  <w:txbxContent>
                    <w:p w14:paraId="7F8EC596" w14:textId="30197CDD" w:rsidR="00B64617" w:rsidRDefault="0092507E" w:rsidP="00215F40">
                      <w:pPr>
                        <w:pStyle w:val="af5"/>
                      </w:pPr>
                      <w:r w:rsidRPr="00E81749">
                        <w:rPr>
                          <w:rFonts w:hint="eastAsia"/>
                        </w:rPr>
                        <w:t>“</w:t>
                      </w:r>
                      <w:r w:rsidR="009F1E5C">
                        <w:rPr>
                          <w:rFonts w:hint="eastAsia"/>
                        </w:rPr>
                        <w:t>大部分的游戏生命周期就那么长，</w:t>
                      </w:r>
                      <w:r w:rsidR="007379F3">
                        <w:rPr>
                          <w:rFonts w:hint="eastAsia"/>
                        </w:rPr>
                        <w:t>总有一天会变得重复。但《迷宫骇客》并非如此。就算已经玩了很多年，</w:t>
                      </w:r>
                      <w:r w:rsidR="0016232D">
                        <w:rPr>
                          <w:rFonts w:hint="eastAsia"/>
                        </w:rPr>
                        <w:t>玩家</w:t>
                      </w:r>
                      <w:r w:rsidR="002E65DD">
                        <w:rPr>
                          <w:rFonts w:hint="eastAsia"/>
                        </w:rPr>
                        <w:t>每次</w:t>
                      </w:r>
                      <w:r w:rsidR="0016232D">
                        <w:rPr>
                          <w:rFonts w:hint="eastAsia"/>
                        </w:rPr>
                        <w:t>撞见好事、</w:t>
                      </w:r>
                      <w:r w:rsidR="002E65DD">
                        <w:rPr>
                          <w:rFonts w:hint="eastAsia"/>
                        </w:rPr>
                        <w:t>晋升通关</w:t>
                      </w:r>
                      <w:r w:rsidR="0016232D">
                        <w:rPr>
                          <w:rFonts w:hint="eastAsia"/>
                        </w:rPr>
                        <w:t>、</w:t>
                      </w:r>
                      <w:r w:rsidR="002E65DD">
                        <w:rPr>
                          <w:rFonts w:hint="eastAsia"/>
                        </w:rPr>
                        <w:t>或者</w:t>
                      </w:r>
                      <w:r w:rsidR="0016232D">
                        <w:rPr>
                          <w:rFonts w:hint="eastAsia"/>
                        </w:rPr>
                        <w:t>发现一些制作组的良苦用心</w:t>
                      </w:r>
                      <w:r w:rsidR="002E65DD">
                        <w:rPr>
                          <w:rFonts w:hint="eastAsia"/>
                        </w:rPr>
                        <w:t>时，</w:t>
                      </w:r>
                      <w:r w:rsidR="0016232D">
                        <w:rPr>
                          <w:rFonts w:hint="eastAsia"/>
                        </w:rPr>
                        <w:t>还是能变得很兴奋。</w:t>
                      </w:r>
                      <w:r w:rsidRPr="00E81749">
                        <w:rPr>
                          <w:rFonts w:hint="eastAsia"/>
                        </w:rPr>
                        <w:t>”</w:t>
                      </w:r>
                    </w:p>
                    <w:p w14:paraId="233F112B" w14:textId="77777777" w:rsidR="003F7E6F" w:rsidRPr="00E81749" w:rsidRDefault="003F7E6F" w:rsidP="00215F40">
                      <w:pPr>
                        <w:pStyle w:val="af5"/>
                      </w:pPr>
                    </w:p>
                    <w:p w14:paraId="458253E5" w14:textId="7FD99E2A" w:rsidR="002169D6" w:rsidRPr="00E81749" w:rsidRDefault="002169D6" w:rsidP="0016232D">
                      <w:pPr>
                        <w:pStyle w:val="af5"/>
                        <w:wordWrap w:val="0"/>
                        <w:jc w:val="right"/>
                      </w:pPr>
                      <w:r w:rsidRPr="00E81749">
                        <w:t xml:space="preserve">—— </w:t>
                      </w:r>
                      <w:hyperlink r:id="rId13" w:history="1">
                        <w:r w:rsidR="0016232D" w:rsidRPr="0016232D">
                          <w:rPr>
                            <w:rStyle w:val="aa"/>
                          </w:rPr>
                          <w:t>Paul Winner</w:t>
                        </w:r>
                      </w:hyperlink>
                    </w:p>
                    <w:p w14:paraId="33D957A7" w14:textId="0AACAC11" w:rsidR="002169D6" w:rsidRDefault="002169D6" w:rsidP="00215F40">
                      <w:pPr>
                        <w:pStyle w:val="af5"/>
                        <w:jc w:val="right"/>
                      </w:pPr>
                      <w:r w:rsidRPr="00E81749">
                        <w:rPr>
                          <w:rFonts w:hint="eastAsia"/>
                        </w:rPr>
                        <w:t>《</w:t>
                      </w:r>
                      <w:r w:rsidR="0016232D">
                        <w:rPr>
                          <w:rFonts w:hint="eastAsia"/>
                        </w:rPr>
                        <w:t>迷宫骇客</w:t>
                      </w:r>
                      <w:r w:rsidRPr="00E81749">
                        <w:rPr>
                          <w:rFonts w:hint="eastAsia"/>
                        </w:rPr>
                        <w:t>》</w:t>
                      </w:r>
                      <w:r w:rsidR="0016232D">
                        <w:rPr>
                          <w:rFonts w:hint="eastAsia"/>
                        </w:rPr>
                        <w:t>开发者</w:t>
                      </w:r>
                    </w:p>
                    <w:p w14:paraId="340464E1" w14:textId="1D51B666" w:rsidR="00F96429" w:rsidRPr="00E81749" w:rsidRDefault="00F96429" w:rsidP="00215F40">
                      <w:pPr>
                        <w:pStyle w:val="af5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F1D2B">
        <w:rPr>
          <w:noProof/>
        </w:rPr>
        <w:pict w14:anchorId="13C729DA">
          <v:rect id="_x0000_i1025" alt="" style="width:243.8pt;height:.05pt;mso-width-percent:0;mso-height-percent:0;mso-width-percent:0;mso-height-percent:0" o:hrpct="587" o:hrstd="t" o:hrnoshade="t" o:hr="t" fillcolor="#cfcdcd [2894]" stroked="f"/>
        </w:pict>
      </w:r>
    </w:p>
    <w:p w14:paraId="1B67E546" w14:textId="77777777" w:rsidR="0016522A" w:rsidRDefault="0016522A" w:rsidP="00F734E7">
      <w:pPr>
        <w:sectPr w:rsidR="0016522A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9AFF84F" w14:textId="0F39A1A3" w:rsidR="00F348C6" w:rsidRDefault="00530422" w:rsidP="00E90DED">
      <w:pPr>
        <w:pStyle w:val="-"/>
        <w:ind w:firstLine="420"/>
      </w:pPr>
      <w:r>
        <w:rPr>
          <w:rFonts w:hint="eastAsia"/>
        </w:rPr>
        <w:t>《迷宫骇客》</w:t>
      </w:r>
      <w:r w:rsidR="00E90DED">
        <w:rPr>
          <w:rFonts w:hint="eastAsia"/>
        </w:rPr>
        <w:t>是“正统”</w:t>
      </w:r>
      <w:r w:rsidR="00E90DED">
        <w:rPr>
          <w:rFonts w:hint="eastAsia"/>
        </w:rPr>
        <w:t xml:space="preserve"> r</w:t>
      </w:r>
      <w:r w:rsidR="00E90DED">
        <w:t xml:space="preserve">oguelike </w:t>
      </w:r>
      <w:r w:rsidR="00E90DED">
        <w:rPr>
          <w:rFonts w:hint="eastAsia"/>
        </w:rPr>
        <w:t>游戏之一。就和</w:t>
      </w:r>
      <w:ins w:id="0" w:author="陈 俊宏" w:date="2021-05-07T10:46:00Z">
        <w:r w:rsidR="007C2513">
          <w:rPr>
            <w:rFonts w:hint="eastAsia"/>
          </w:rPr>
          <w:t xml:space="preserve"> </w:t>
        </w:r>
      </w:ins>
      <w:del w:id="1" w:author="陈 俊宏" w:date="2021-05-07T10:46:00Z">
        <w:r w:rsidR="00E90DED" w:rsidDel="007C2513">
          <w:rPr>
            <w:rFonts w:hint="eastAsia"/>
          </w:rPr>
          <w:delText>《</w:delText>
        </w:r>
      </w:del>
      <w:r w:rsidR="00E90DED">
        <w:rPr>
          <w:rFonts w:hint="eastAsia"/>
        </w:rPr>
        <w:t>R</w:t>
      </w:r>
      <w:r w:rsidR="00E90DED">
        <w:t>ogue</w:t>
      </w:r>
      <w:ins w:id="2" w:author="陈 俊宏" w:date="2021-05-07T10:46:00Z">
        <w:r w:rsidR="007C2513">
          <w:rPr>
            <w:rFonts w:hint="eastAsia"/>
          </w:rPr>
          <w:t xml:space="preserve"> </w:t>
        </w:r>
      </w:ins>
      <w:del w:id="3" w:author="陈 俊宏" w:date="2021-05-07T10:46:00Z">
        <w:r w:rsidR="00E90DED" w:rsidDel="007C2513">
          <w:rPr>
            <w:rFonts w:hint="eastAsia"/>
          </w:rPr>
          <w:delText>》</w:delText>
        </w:r>
      </w:del>
      <w:r w:rsidR="00E90DED">
        <w:rPr>
          <w:rFonts w:hint="eastAsia"/>
        </w:rPr>
        <w:t>一样，玩家要探索庞大的随机生成地牢，越往下走难度越高。游戏的最终目标是取得“严多护符”（</w:t>
      </w:r>
      <w:r w:rsidR="00E90DED">
        <w:rPr>
          <w:rFonts w:hint="eastAsia"/>
        </w:rPr>
        <w:t>A</w:t>
      </w:r>
      <w:r w:rsidR="00E90DED">
        <w:t xml:space="preserve">mulet of </w:t>
      </w:r>
      <w:proofErr w:type="spellStart"/>
      <w:r w:rsidR="00E90DED">
        <w:t>Yendor</w:t>
      </w:r>
      <w:proofErr w:type="spellEnd"/>
      <w:r w:rsidR="00E90DED">
        <w:rPr>
          <w:rFonts w:hint="eastAsia"/>
        </w:rPr>
        <w:t>），这点也和</w:t>
      </w:r>
      <w:ins w:id="4" w:author="陈 俊宏" w:date="2021-05-07T10:46:00Z">
        <w:r w:rsidR="007C2513">
          <w:rPr>
            <w:rFonts w:hint="eastAsia"/>
          </w:rPr>
          <w:t xml:space="preserve"> </w:t>
        </w:r>
      </w:ins>
      <w:del w:id="5" w:author="陈 俊宏" w:date="2021-05-07T10:46:00Z">
        <w:r w:rsidR="00E90DED" w:rsidDel="007C2513">
          <w:rPr>
            <w:rFonts w:hint="eastAsia"/>
          </w:rPr>
          <w:delText>《</w:delText>
        </w:r>
      </w:del>
      <w:r w:rsidR="00E90DED">
        <w:rPr>
          <w:rFonts w:hint="eastAsia"/>
        </w:rPr>
        <w:t>Rogue</w:t>
      </w:r>
      <w:ins w:id="6" w:author="陈 俊宏" w:date="2021-05-07T10:46:00Z">
        <w:r w:rsidR="007C2513">
          <w:rPr>
            <w:rFonts w:hint="eastAsia"/>
          </w:rPr>
          <w:t xml:space="preserve"> </w:t>
        </w:r>
      </w:ins>
      <w:del w:id="7" w:author="陈 俊宏" w:date="2021-05-07T10:46:00Z">
        <w:r w:rsidR="00E90DED" w:rsidDel="007C2513">
          <w:rPr>
            <w:rFonts w:hint="eastAsia"/>
          </w:rPr>
          <w:delText>》</w:delText>
        </w:r>
      </w:del>
      <w:r w:rsidR="00E90DED">
        <w:rPr>
          <w:rFonts w:hint="eastAsia"/>
        </w:rPr>
        <w:t>一样。不过，俗话说得好，细节决定成败。</w:t>
      </w:r>
    </w:p>
    <w:p w14:paraId="5328603C" w14:textId="612FF778" w:rsidR="00061344" w:rsidDel="007C2513" w:rsidRDefault="00E90DED" w:rsidP="00061344">
      <w:pPr>
        <w:pStyle w:val="-"/>
        <w:ind w:firstLine="420"/>
        <w:rPr>
          <w:del w:id="8" w:author="陈 俊宏" w:date="2021-05-07T10:47:00Z"/>
        </w:rPr>
      </w:pPr>
      <w:r>
        <w:rPr>
          <w:rFonts w:hint="eastAsia"/>
        </w:rPr>
        <w:t>《迷宫骇客》这个游戏有着惊人的复杂度</w:t>
      </w:r>
      <w:r w:rsidR="00061344">
        <w:rPr>
          <w:rFonts w:hint="eastAsia"/>
        </w:rPr>
        <w:t>，</w:t>
      </w:r>
      <w:r>
        <w:rPr>
          <w:rFonts w:hint="eastAsia"/>
        </w:rPr>
        <w:t>游戏</w:t>
      </w:r>
      <w:r w:rsidR="00061344">
        <w:rPr>
          <w:rFonts w:hint="eastAsia"/>
        </w:rPr>
        <w:t>世界</w:t>
      </w:r>
      <w:r>
        <w:rPr>
          <w:rFonts w:hint="eastAsia"/>
        </w:rPr>
        <w:t>的逻辑</w:t>
      </w:r>
      <w:r w:rsidR="00061344">
        <w:rPr>
          <w:rFonts w:hint="eastAsia"/>
        </w:rPr>
        <w:t>往往独辟蹊径。玩家拿到一瓶药水，可以放到</w:t>
      </w:r>
      <w:r w:rsidR="005A75DC">
        <w:rPr>
          <w:rFonts w:hint="eastAsia"/>
        </w:rPr>
        <w:t>喷泉</w:t>
      </w:r>
      <w:r w:rsidR="00061344">
        <w:rPr>
          <w:rFonts w:hint="eastAsia"/>
        </w:rPr>
        <w:t>里稀释成清水，然后摆在与你阵营相同的祭坛上，祈祷一下，就能将它变成圣水。接着，玩家可以将另一件物品浸入圣水来祝福这件物品，又或者可以把许多瓶清水浸入圣水，一口气再制造出更多的圣水来。玩家也可以把圣水扔向敌人，通过</w:t>
      </w:r>
      <w:ins w:id="9" w:author="陈 俊宏" w:date="2021-05-07T10:46:00Z">
        <w:r w:rsidR="007C2513">
          <w:rPr>
            <w:rFonts w:hint="eastAsia"/>
          </w:rPr>
          <w:t>产生的</w:t>
        </w:r>
      </w:ins>
      <w:r w:rsidR="00061344">
        <w:rPr>
          <w:rFonts w:hint="eastAsia"/>
        </w:rPr>
        <w:t>蒸汽来攻击；把圣水和别的药水混合；或者把别的物品浸入其中。据说，玩家甚至可以饮用圣水呢。</w:t>
      </w:r>
    </w:p>
    <w:p w14:paraId="1A7E13A5" w14:textId="77777777" w:rsidR="007C7CE0" w:rsidRDefault="007C7CE0" w:rsidP="00C31CC8">
      <w:pPr>
        <w:pStyle w:val="-"/>
        <w:ind w:firstLine="420"/>
        <w:rPr>
          <w:rFonts w:hint="eastAsia"/>
        </w:rPr>
      </w:pPr>
    </w:p>
    <w:p w14:paraId="5DC4F572" w14:textId="72A62CC3" w:rsidR="00061344" w:rsidRDefault="00061344" w:rsidP="00061344">
      <w:pPr>
        <w:pStyle w:val="-"/>
        <w:ind w:firstLine="420"/>
      </w:pPr>
      <w:r>
        <w:rPr>
          <w:rFonts w:hint="eastAsia"/>
        </w:rPr>
        <w:t>以上只是</w:t>
      </w:r>
      <w:r w:rsidR="007C7CE0">
        <w:rPr>
          <w:rFonts w:hint="eastAsia"/>
        </w:rPr>
        <w:t>该游戏特色的冰山一角。如果要我给每种特色写一句话，就算只是最语焉不详的一句概述，加起来都能编成一整本书。</w:t>
      </w:r>
      <w:r w:rsidR="00300C93">
        <w:rPr>
          <w:rFonts w:hint="eastAsia"/>
        </w:rPr>
        <w:t>虽然《迷宫骇客》是如此有深度的一款游戏，</w:t>
      </w:r>
      <w:del w:id="10" w:author="陈 俊宏" w:date="2021-05-07T10:48:00Z">
        <w:r w:rsidR="00300C93" w:rsidDel="007C2513">
          <w:rPr>
            <w:rFonts w:hint="eastAsia"/>
          </w:rPr>
          <w:delText>也</w:delText>
        </w:r>
      </w:del>
      <w:r w:rsidR="00300C93">
        <w:rPr>
          <w:rFonts w:hint="eastAsia"/>
        </w:rPr>
        <w:t>经常有人说它对新玩家来说难度太高，但其实你几乎每把都可以通关。</w:t>
      </w:r>
    </w:p>
    <w:p w14:paraId="6C103378" w14:textId="4E3C49CF" w:rsidR="00300C93" w:rsidRDefault="002E65DD" w:rsidP="00061344">
      <w:pPr>
        <w:pStyle w:val="-"/>
        <w:ind w:firstLine="420"/>
      </w:pPr>
      <w:r>
        <w:rPr>
          <w:rFonts w:hint="eastAsia"/>
        </w:rPr>
        <w:t>如果完全不看攻略自己摸索，慢慢变强直到“</w:t>
      </w:r>
      <w:ins w:id="11" w:author="陈 俊宏" w:date="2021-05-07T10:48:00Z">
        <w:r w:rsidR="007C2513">
          <w:rPr>
            <w:rFonts w:hint="eastAsia"/>
          </w:rPr>
          <w:t>飞升</w:t>
        </w:r>
      </w:ins>
      <w:del w:id="12" w:author="陈 俊宏" w:date="2021-05-07T10:48:00Z">
        <w:r w:rsidDel="007C2513">
          <w:rPr>
            <w:rFonts w:hint="eastAsia"/>
          </w:rPr>
          <w:delText>晋升</w:delText>
        </w:r>
      </w:del>
      <w:r>
        <w:rPr>
          <w:rFonts w:hint="eastAsia"/>
        </w:rPr>
        <w:t>”（通关游戏）可能要花上很多年的时间。不过，有了</w:t>
      </w:r>
      <w:r w:rsidR="00BD439C">
        <w:rPr>
          <w:rFonts w:hint="eastAsia"/>
        </w:rPr>
        <w:t>指南</w:t>
      </w:r>
      <w:r>
        <w:rPr>
          <w:rFonts w:hint="eastAsia"/>
        </w:rPr>
        <w:t>和剧透</w:t>
      </w:r>
      <w:ins w:id="13" w:author="陈 俊宏" w:date="2021-05-07T10:48:00Z">
        <w:r w:rsidR="007C2513">
          <w:rPr>
            <w:rFonts w:hint="eastAsia"/>
          </w:rPr>
          <w:t>攻略</w:t>
        </w:r>
      </w:ins>
      <w:r>
        <w:rPr>
          <w:rFonts w:hint="eastAsia"/>
        </w:rPr>
        <w:t>，玩家可以轻易在几周内打通游戏。《迷宫骇客》对玩家要求很高，但它的平衡做得很</w:t>
      </w:r>
      <w:r w:rsidR="0012021A">
        <w:rPr>
          <w:rFonts w:hint="eastAsia"/>
        </w:rPr>
        <w:t>精巧。为了</w:t>
      </w:r>
      <w:r>
        <w:rPr>
          <w:rFonts w:hint="eastAsia"/>
        </w:rPr>
        <w:t>鼓励你进行探索，</w:t>
      </w:r>
      <w:r w:rsidR="0012021A">
        <w:rPr>
          <w:rFonts w:hint="eastAsia"/>
        </w:rPr>
        <w:t>游戏甚至有自己</w:t>
      </w:r>
      <w:r>
        <w:rPr>
          <w:rFonts w:hint="eastAsia"/>
        </w:rPr>
        <w:t>内置</w:t>
      </w:r>
      <w:r w:rsidR="0012021A">
        <w:rPr>
          <w:rFonts w:hint="eastAsia"/>
        </w:rPr>
        <w:t>的一套提示系统——</w:t>
      </w:r>
      <w:ins w:id="14" w:author="陈 俊宏" w:date="2021-05-07T10:49:00Z">
        <w:r w:rsidR="007C2513">
          <w:rPr>
            <w:rFonts w:hint="eastAsia"/>
          </w:rPr>
          <w:t>也就是</w:t>
        </w:r>
      </w:ins>
      <w:del w:id="15" w:author="陈 俊宏" w:date="2021-05-07T10:49:00Z">
        <w:r w:rsidR="0012021A" w:rsidDel="007C2513">
          <w:rPr>
            <w:rFonts w:hint="eastAsia"/>
          </w:rPr>
          <w:delText>体现为</w:delText>
        </w:r>
      </w:del>
      <w:r w:rsidR="0012021A">
        <w:rPr>
          <w:rFonts w:hint="eastAsia"/>
        </w:rPr>
        <w:t>幸运饼干和神谕宣言。</w:t>
      </w:r>
    </w:p>
    <w:p w14:paraId="007E897E" w14:textId="67461E45" w:rsidR="0012021A" w:rsidRDefault="00BD439C" w:rsidP="00061344">
      <w:pPr>
        <w:pStyle w:val="-"/>
        <w:ind w:firstLine="420"/>
      </w:pPr>
      <w:r>
        <w:rPr>
          <w:rFonts w:hint="eastAsia"/>
        </w:rPr>
        <w:t>网上也有很多《迷宫骇客》的信息</w:t>
      </w:r>
      <w:r w:rsidR="008F3A32">
        <w:rPr>
          <w:rFonts w:hint="eastAsia"/>
        </w:rPr>
        <w:t>，比如：不同怪物及其能力、地牢及其内容物、关卡的最优解、千奇百怪的死法等等。</w:t>
      </w:r>
      <w:r w:rsidR="00585BE4">
        <w:rPr>
          <w:rFonts w:hint="eastAsia"/>
        </w:rPr>
        <w:t>还有一些</w:t>
      </w:r>
      <w:r w:rsidR="00585BE4">
        <w:rPr>
          <w:rFonts w:hint="eastAsia"/>
        </w:rPr>
        <w:t xml:space="preserve"> </w:t>
      </w:r>
      <w:r w:rsidR="00585BE4">
        <w:t xml:space="preserve">YAAP </w:t>
      </w:r>
      <w:r w:rsidR="00585BE4">
        <w:rPr>
          <w:rFonts w:hint="eastAsia"/>
        </w:rPr>
        <w:t>帖子（</w:t>
      </w:r>
      <w:r w:rsidR="00585BE4">
        <w:rPr>
          <w:rFonts w:hint="eastAsia"/>
        </w:rPr>
        <w:t>Y</w:t>
      </w:r>
      <w:r w:rsidR="00585BE4">
        <w:t xml:space="preserve">et </w:t>
      </w:r>
      <w:r w:rsidR="00585BE4">
        <w:lastRenderedPageBreak/>
        <w:t>Another Ascension Post</w:t>
      </w:r>
      <w:r w:rsidR="00585BE4">
        <w:rPr>
          <w:rFonts w:hint="eastAsia"/>
        </w:rPr>
        <w:t>，又一份</w:t>
      </w:r>
      <w:ins w:id="16" w:author="陈 俊宏" w:date="2021-05-07T10:50:00Z">
        <w:r w:rsidR="007C2513">
          <w:rPr>
            <w:rFonts w:hint="eastAsia"/>
          </w:rPr>
          <w:t>飞升</w:t>
        </w:r>
      </w:ins>
      <w:del w:id="17" w:author="陈 俊宏" w:date="2021-05-07T10:50:00Z">
        <w:r w:rsidR="00585BE4" w:rsidDel="007C2513">
          <w:rPr>
            <w:rFonts w:hint="eastAsia"/>
          </w:rPr>
          <w:delText>晋升</w:delText>
        </w:r>
      </w:del>
      <w:r w:rsidR="00585BE4">
        <w:rPr>
          <w:rFonts w:hint="eastAsia"/>
        </w:rPr>
        <w:t>经验贴），玩家经常在其中分享自己特殊的胜利过程：</w:t>
      </w:r>
      <w:r w:rsidR="00CE4827">
        <w:rPr>
          <w:rFonts w:hint="eastAsia"/>
        </w:rPr>
        <w:t>例如</w:t>
      </w:r>
      <w:r w:rsidR="00585BE4">
        <w:rPr>
          <w:rFonts w:hint="eastAsia"/>
        </w:rPr>
        <w:t>以角色扮演的形式通关，或者自行附加挑战通关——严格遵守某种“行为</w:t>
      </w:r>
      <w:r w:rsidR="00CE4827">
        <w:rPr>
          <w:rFonts w:hint="eastAsia"/>
        </w:rPr>
        <w:t>模式</w:t>
      </w:r>
      <w:r w:rsidR="00585BE4">
        <w:rPr>
          <w:rFonts w:hint="eastAsia"/>
        </w:rPr>
        <w:t>”，</w:t>
      </w:r>
      <w:r w:rsidR="00CE4827">
        <w:rPr>
          <w:rFonts w:hint="eastAsia"/>
        </w:rPr>
        <w:t>当素食主义者、无神论者、和平主义者，甚至全程让角色戴着眼罩通关。</w:t>
      </w:r>
    </w:p>
    <w:p w14:paraId="4EE86FF1" w14:textId="77777777" w:rsidR="00CE4827" w:rsidRPr="0012021A" w:rsidRDefault="00CE4827" w:rsidP="00061344">
      <w:pPr>
        <w:pStyle w:val="-"/>
        <w:ind w:firstLine="420"/>
      </w:pPr>
    </w:p>
    <w:p w14:paraId="1F6BEEFB" w14:textId="37695C2B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A9D4312" wp14:editId="3B63ED00">
            <wp:extent cx="2959200" cy="22212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C311" w14:textId="532567CC" w:rsidR="00F348C6" w:rsidRDefault="00F348C6" w:rsidP="00F348C6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C172E">
        <w:rPr>
          <w:noProof/>
        </w:rPr>
        <w:t>1</w:t>
      </w:r>
      <w:r>
        <w:fldChar w:fldCharType="end"/>
      </w:r>
      <w:r w:rsidR="007E4479">
        <w:t xml:space="preserve"> </w:t>
      </w:r>
      <w:r w:rsidR="007C7CE0">
        <w:rPr>
          <w:rFonts w:hint="eastAsia"/>
        </w:rPr>
        <w:t>《迷宫骇客》有</w:t>
      </w:r>
      <w:r w:rsidR="007C7CE0">
        <w:rPr>
          <w:rFonts w:hint="eastAsia"/>
        </w:rPr>
        <w:t xml:space="preserve"> 1</w:t>
      </w:r>
      <w:r w:rsidR="007C7CE0">
        <w:t xml:space="preserve">3 </w:t>
      </w:r>
      <w:r w:rsidR="007C7CE0">
        <w:rPr>
          <w:rFonts w:hint="eastAsia"/>
        </w:rPr>
        <w:t>种职业、</w:t>
      </w:r>
      <w:r w:rsidR="007C7CE0">
        <w:rPr>
          <w:rFonts w:hint="eastAsia"/>
        </w:rPr>
        <w:t>5</w:t>
      </w:r>
      <w:r w:rsidR="007C7CE0">
        <w:t xml:space="preserve"> </w:t>
      </w:r>
      <w:r w:rsidR="007C7CE0">
        <w:rPr>
          <w:rFonts w:hint="eastAsia"/>
        </w:rPr>
        <w:t>个种族、</w:t>
      </w:r>
      <w:r w:rsidR="007C7CE0">
        <w:rPr>
          <w:rFonts w:hint="eastAsia"/>
        </w:rPr>
        <w:t xml:space="preserve"> </w:t>
      </w:r>
      <w:r w:rsidR="007C7CE0">
        <w:t>39</w:t>
      </w:r>
      <w:r w:rsidR="007C7CE0">
        <w:rPr>
          <w:rFonts w:hint="eastAsia"/>
        </w:rPr>
        <w:t>种技能。然而，光是角色成长还不能体现游戏真正的深度</w:t>
      </w:r>
      <w:r w:rsidR="00300C93">
        <w:rPr>
          <w:rFonts w:hint="eastAsia"/>
        </w:rPr>
        <w:t>，</w:t>
      </w:r>
      <w:r w:rsidR="007C7CE0">
        <w:rPr>
          <w:rFonts w:hint="eastAsia"/>
        </w:rPr>
        <w:t>道具、怪物和错综复杂的交互系统</w:t>
      </w:r>
      <w:r w:rsidR="00300C93">
        <w:rPr>
          <w:rFonts w:hint="eastAsia"/>
        </w:rPr>
        <w:t>才是</w:t>
      </w:r>
      <w:ins w:id="18" w:author="陈 俊宏" w:date="2021-05-07T10:51:00Z">
        <w:r w:rsidR="007C2513">
          <w:rPr>
            <w:rFonts w:hint="eastAsia"/>
          </w:rPr>
          <w:t>其</w:t>
        </w:r>
      </w:ins>
      <w:r w:rsidR="00300C93">
        <w:rPr>
          <w:rFonts w:hint="eastAsia"/>
        </w:rPr>
        <w:t>精髓所在。</w:t>
      </w:r>
    </w:p>
    <w:p w14:paraId="60371946" w14:textId="1C8695B6" w:rsidR="00F348C6" w:rsidRDefault="00F348C6" w:rsidP="00F348C6">
      <w:pPr>
        <w:pStyle w:val="-"/>
        <w:ind w:firstLine="420"/>
      </w:pPr>
    </w:p>
    <w:p w14:paraId="4A081B2B" w14:textId="0E4941BC" w:rsidR="00F8075D" w:rsidRDefault="00B91803" w:rsidP="00F348C6">
      <w:pPr>
        <w:pStyle w:val="-"/>
        <w:ind w:firstLine="420"/>
      </w:pPr>
      <w:r>
        <w:rPr>
          <w:rFonts w:hint="eastAsia"/>
        </w:rPr>
        <w:t>和大部分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一样，升级也是《迷宫骇客》游玩过程中很重要的一部分，但更加关键的则是找到完成任务需要的道具。不如说，角色的实力和道具息息相关——装备优良的一级角色要比裸奔的十级角色更加强大。如果你有幸在地牢中随机刷出一个好装备（或者通过幸运魔法祈愿获得了好装备），那你的游戏体验会大大改善。</w:t>
      </w:r>
      <w:r w:rsidR="00083310">
        <w:rPr>
          <w:rFonts w:hint="eastAsia"/>
        </w:rPr>
        <w:t>因为这一点，</w:t>
      </w:r>
      <w:r>
        <w:rPr>
          <w:rFonts w:hint="eastAsia"/>
        </w:rPr>
        <w:t>《迷宫骇客》</w:t>
      </w:r>
      <w:r w:rsidR="00083310">
        <w:rPr>
          <w:rFonts w:hint="eastAsia"/>
        </w:rPr>
        <w:t>值得多次游玩，就算玩家没能走得很远，那一局也能很有趣。</w:t>
      </w:r>
    </w:p>
    <w:p w14:paraId="34071BF6" w14:textId="09B3439C" w:rsidR="003F7E6F" w:rsidRPr="00083310" w:rsidRDefault="00083310" w:rsidP="00F348C6">
      <w:pPr>
        <w:pStyle w:val="-"/>
        <w:ind w:firstLine="420"/>
      </w:pPr>
      <w:r>
        <w:rPr>
          <w:rFonts w:hint="eastAsia"/>
        </w:rPr>
        <w:t>一局《迷宫骇客》可以大致分为三个阶段：前期、中期和后期。前期游戏最有挑战性，因为玩家等级低、对大部分东西一无所知，还要筹备“</w:t>
      </w:r>
      <w:ins w:id="19" w:author="陈 俊宏" w:date="2021-05-07T10:52:00Z">
        <w:r w:rsidR="007C2513">
          <w:rPr>
            <w:rFonts w:hint="eastAsia"/>
          </w:rPr>
          <w:t>飞升</w:t>
        </w:r>
      </w:ins>
      <w:del w:id="20" w:author="陈 俊宏" w:date="2021-05-07T10:52:00Z">
        <w:r w:rsidDel="007C2513">
          <w:rPr>
            <w:rFonts w:hint="eastAsia"/>
          </w:rPr>
          <w:delText>晋升</w:delText>
        </w:r>
      </w:del>
      <w:r>
        <w:rPr>
          <w:rFonts w:hint="eastAsia"/>
        </w:rPr>
        <w:t>套装”——</w:t>
      </w:r>
      <w:r w:rsidR="00FA4CB0">
        <w:rPr>
          <w:rFonts w:hint="eastAsia"/>
        </w:rPr>
        <w:t>通关所需的道具。相比之下，漫长的中期就显得有些无聊了：迷宫关卡比较单调，玩家变得经验丰富，也就没什么挑战可言。后期一些新场景的加入又会给游戏增添几分新鲜感，但玩家此时应该已经准备充分，能够游刃有余地应对各种情况。</w:t>
      </w:r>
    </w:p>
    <w:p w14:paraId="0FC86FF5" w14:textId="53DE1DC7" w:rsidR="003F7E6F" w:rsidRDefault="003F7E6F" w:rsidP="00F348C6">
      <w:pPr>
        <w:pStyle w:val="-"/>
        <w:ind w:firstLine="420"/>
      </w:pPr>
    </w:p>
    <w:p w14:paraId="014F8FF8" w14:textId="77777777" w:rsidR="007E4479" w:rsidRDefault="007E4479" w:rsidP="007E4479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0E12D131" wp14:editId="40AF2E5B">
            <wp:extent cx="2959200" cy="221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B757" w14:textId="4C0D05F6" w:rsidR="003F7E6F" w:rsidRDefault="007E4479" w:rsidP="007E447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C172E"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《迷宫骇客》有着</w:t>
      </w:r>
      <w:r w:rsidR="00185B83">
        <w:rPr>
          <w:rFonts w:hint="eastAsia"/>
        </w:rPr>
        <w:t>堪称传奇的</w:t>
      </w:r>
      <w:r>
        <w:rPr>
          <w:rFonts w:hint="eastAsia"/>
        </w:rPr>
        <w:t>复杂度</w:t>
      </w:r>
      <w:r w:rsidR="00185B83">
        <w:rPr>
          <w:rFonts w:hint="eastAsia"/>
        </w:rPr>
        <w:t>——游戏中上百种道具、怪物、效果和变化都能以某种逻辑互相联系在一起。正因如此，玩家间广为流传着一句赞颂：“制作组什么都考虑到了。”</w:t>
      </w:r>
    </w:p>
    <w:p w14:paraId="003533F7" w14:textId="1BCC338E" w:rsidR="00FD78FB" w:rsidRPr="00185B83" w:rsidRDefault="00FD78FB" w:rsidP="00F348C6">
      <w:pPr>
        <w:pStyle w:val="-"/>
        <w:ind w:firstLine="420"/>
      </w:pPr>
    </w:p>
    <w:p w14:paraId="1417366B" w14:textId="06033DE9" w:rsidR="00FD78FB" w:rsidRDefault="00E22931" w:rsidP="00F348C6">
      <w:pPr>
        <w:pStyle w:val="-"/>
        <w:ind w:firstLine="420"/>
      </w:pPr>
      <w:r>
        <w:rPr>
          <w:rFonts w:hint="eastAsia"/>
        </w:rPr>
        <w:t>《迷宫骇客》是个开源游戏，</w:t>
      </w:r>
      <w:r w:rsidR="00D2156E">
        <w:rPr>
          <w:rFonts w:hint="eastAsia"/>
        </w:rPr>
        <w:t>因此粉丝也制作了很多变体，</w:t>
      </w:r>
      <w:r w:rsidR="00925D19">
        <w:rPr>
          <w:rFonts w:hint="eastAsia"/>
        </w:rPr>
        <w:t>力求弥补原作</w:t>
      </w:r>
      <w:ins w:id="21" w:author="陈 俊宏" w:date="2021-05-07T10:52:00Z">
        <w:r w:rsidR="007C2513">
          <w:rPr>
            <w:rFonts w:hint="eastAsia"/>
          </w:rPr>
          <w:t>的</w:t>
        </w:r>
      </w:ins>
      <w:r w:rsidR="00925D19">
        <w:rPr>
          <w:rFonts w:hint="eastAsia"/>
        </w:rPr>
        <w:t>不足或增添新机制。</w:t>
      </w:r>
      <w:r w:rsidR="000D116D">
        <w:rPr>
          <w:rFonts w:hint="eastAsia"/>
        </w:rPr>
        <w:t>分支游戏有许多：《迷宫骇客：下一代》（</w:t>
      </w:r>
      <w:proofErr w:type="spellStart"/>
      <w:r w:rsidR="000D116D">
        <w:t>NetHack</w:t>
      </w:r>
      <w:proofErr w:type="spellEnd"/>
      <w:r w:rsidR="000D116D">
        <w:t>: The Next Generation</w:t>
      </w:r>
      <w:r w:rsidR="000D116D">
        <w:rPr>
          <w:rFonts w:hint="eastAsia"/>
        </w:rPr>
        <w:t>）增加了一种“极客”职业，并且加了许多道格拉斯·亚当斯</w:t>
      </w:r>
      <w:r w:rsidR="00355C4C">
        <w:rPr>
          <w:rStyle w:val="a9"/>
        </w:rPr>
        <w:footnoteReference w:id="1"/>
      </w:r>
      <w:r w:rsidR="000D116D">
        <w:rPr>
          <w:rFonts w:hint="eastAsia"/>
        </w:rPr>
        <w:t>的彩蛋。</w:t>
      </w:r>
      <w:r w:rsidR="009F17CE">
        <w:rPr>
          <w:rFonts w:hint="eastAsia"/>
        </w:rPr>
        <w:t>《非迷宫骇客》（</w:t>
      </w:r>
      <w:proofErr w:type="spellStart"/>
      <w:r w:rsidR="000D116D">
        <w:rPr>
          <w:rFonts w:hint="eastAsia"/>
        </w:rPr>
        <w:t>U</w:t>
      </w:r>
      <w:r w:rsidR="000D116D">
        <w:t>nNetHack</w:t>
      </w:r>
      <w:proofErr w:type="spellEnd"/>
      <w:r w:rsidR="009F17CE">
        <w:rPr>
          <w:rFonts w:hint="eastAsia"/>
        </w:rPr>
        <w:t>）改进了</w:t>
      </w:r>
      <w:r w:rsidR="009F17CE">
        <w:rPr>
          <w:rFonts w:hint="eastAsia"/>
        </w:rPr>
        <w:t xml:space="preserve"> UI</w:t>
      </w:r>
      <w:r w:rsidR="009F17CE">
        <w:t xml:space="preserve"> </w:t>
      </w:r>
      <w:r w:rsidR="009F17CE">
        <w:rPr>
          <w:rFonts w:hint="eastAsia"/>
        </w:rPr>
        <w:t>界面，增强了随机性以让游戏更加多样化。</w:t>
      </w:r>
      <w:ins w:id="22" w:author="陈 俊宏" w:date="2021-05-07T10:56:00Z">
        <w:r w:rsidR="00C31CC8">
          <w:rPr>
            <w:rFonts w:hint="eastAsia"/>
          </w:rPr>
          <w:t>《砍就完事了增强版》</w:t>
        </w:r>
      </w:ins>
      <w:ins w:id="23" w:author="陈 俊宏" w:date="2021-05-07T10:55:00Z">
        <w:r w:rsidR="00C31CC8">
          <w:rPr>
            <w:rFonts w:hint="eastAsia"/>
          </w:rPr>
          <w:t>(</w:t>
        </w:r>
      </w:ins>
      <w:commentRangeStart w:id="24"/>
      <w:proofErr w:type="spellStart"/>
      <w:del w:id="25" w:author="陈 俊宏" w:date="2021-05-07T10:55:00Z">
        <w:r w:rsidR="009F17CE" w:rsidDel="007C2513">
          <w:rPr>
            <w:rFonts w:hint="eastAsia"/>
          </w:rPr>
          <w:delText>《</w:delText>
        </w:r>
      </w:del>
      <w:r w:rsidR="00694293">
        <w:rPr>
          <w:rFonts w:hint="eastAsia"/>
        </w:rPr>
        <w:t>S</w:t>
      </w:r>
      <w:r w:rsidR="00694293">
        <w:t>lash’Em</w:t>
      </w:r>
      <w:proofErr w:type="spellEnd"/>
      <w:r w:rsidR="00694293">
        <w:t xml:space="preserve"> Extended</w:t>
      </w:r>
      <w:ins w:id="26" w:author="陈 俊宏" w:date="2021-05-07T10:56:00Z">
        <w:r w:rsidR="00C31CC8">
          <w:t>)</w:t>
        </w:r>
        <w:r w:rsidR="00C31CC8">
          <w:rPr>
            <w:rStyle w:val="a9"/>
          </w:rPr>
          <w:footnoteReference w:id="2"/>
        </w:r>
      </w:ins>
      <w:ins w:id="28" w:author="陈 俊宏" w:date="2021-05-07T10:57:00Z">
        <w:r w:rsidR="00C31CC8">
          <w:rPr>
            <w:rFonts w:hint="eastAsia"/>
          </w:rPr>
          <w:t>进</w:t>
        </w:r>
      </w:ins>
      <w:del w:id="29" w:author="陈 俊宏" w:date="2021-05-07T10:55:00Z">
        <w:r w:rsidR="009F17CE" w:rsidDel="007C2513">
          <w:rPr>
            <w:rFonts w:hint="eastAsia"/>
          </w:rPr>
          <w:delText>》</w:delText>
        </w:r>
        <w:commentRangeEnd w:id="24"/>
        <w:r w:rsidR="00694293" w:rsidDel="007C2513">
          <w:rPr>
            <w:rStyle w:val="af6"/>
            <w:rFonts w:asciiTheme="minorHAnsi" w:eastAsiaTheme="minorEastAsia" w:hAnsiTheme="minorHAnsi"/>
          </w:rPr>
          <w:commentReference w:id="24"/>
        </w:r>
        <w:r w:rsidR="00694293" w:rsidDel="007C2513">
          <w:rPr>
            <w:rFonts w:hint="eastAsia"/>
          </w:rPr>
          <w:delText>进</w:delText>
        </w:r>
      </w:del>
      <w:r w:rsidR="00694293">
        <w:rPr>
          <w:rFonts w:hint="eastAsia"/>
        </w:rPr>
        <w:t>一步加入了更多的职业和种族，等等。</w:t>
      </w:r>
    </w:p>
    <w:p w14:paraId="598F5660" w14:textId="206F1BE3" w:rsidR="00FD78FB" w:rsidRDefault="00694293" w:rsidP="00F348C6">
      <w:pPr>
        <w:pStyle w:val="-"/>
        <w:ind w:firstLine="420"/>
      </w:pPr>
      <w:r>
        <w:rPr>
          <w:rFonts w:hint="eastAsia"/>
        </w:rPr>
        <w:t>大部分粉丝制作的分支游戏都</w:t>
      </w:r>
      <w:r w:rsidR="00C1226A">
        <w:rPr>
          <w:rFonts w:hint="eastAsia"/>
        </w:rPr>
        <w:t>做得</w:t>
      </w:r>
      <w:r>
        <w:rPr>
          <w:rFonts w:hint="eastAsia"/>
        </w:rPr>
        <w:t>比原游戏更难，</w:t>
      </w:r>
      <w:r w:rsidR="00C1226A">
        <w:rPr>
          <w:rFonts w:hint="eastAsia"/>
        </w:rPr>
        <w:t>也因此更加要依靠事先剧透才能通关</w:t>
      </w:r>
      <w:r>
        <w:rPr>
          <w:rFonts w:hint="eastAsia"/>
        </w:rPr>
        <w:t>。</w:t>
      </w:r>
      <w:r w:rsidR="00C1226A">
        <w:rPr>
          <w:rFonts w:hint="eastAsia"/>
        </w:rPr>
        <w:t>有些分支游戏中做出的改动大受欢迎，于是开发者们采纳了这些要素，添加到了原游戏之中。</w:t>
      </w:r>
    </w:p>
    <w:p w14:paraId="1B1F779A" w14:textId="57A55B08" w:rsidR="00355C4C" w:rsidRPr="00C1226A" w:rsidRDefault="00855F49" w:rsidP="00355C4C">
      <w:pPr>
        <w:pStyle w:val="-"/>
        <w:ind w:firstLine="420"/>
      </w:pPr>
      <w:r>
        <w:rPr>
          <w:rFonts w:hint="eastAsia"/>
        </w:rPr>
        <w:t>虽然很多玩家喜欢</w:t>
      </w:r>
      <w:r>
        <w:rPr>
          <w:rFonts w:hint="eastAsia"/>
        </w:rPr>
        <w:t xml:space="preserve"> </w:t>
      </w:r>
      <w:r>
        <w:t xml:space="preserve">ASCII </w:t>
      </w:r>
      <w:r>
        <w:rPr>
          <w:rFonts w:hint="eastAsia"/>
        </w:rPr>
        <w:t>码图像，觉得那样更有效率，不过《迷宫骇客》也是有一套可视化贴图可供选择的。玩家也做了很多自制贴图，以及</w:t>
      </w:r>
      <w:r w:rsidR="00355C4C">
        <w:rPr>
          <w:rFonts w:hint="eastAsia"/>
        </w:rPr>
        <w:t>“秃鹫之眼”（</w:t>
      </w:r>
      <w:r w:rsidR="00355C4C">
        <w:rPr>
          <w:rFonts w:hint="eastAsia"/>
        </w:rPr>
        <w:t>V</w:t>
      </w:r>
      <w:r w:rsidR="00355C4C">
        <w:t>ulture’s Eye</w:t>
      </w:r>
      <w:r w:rsidR="00355C4C">
        <w:rPr>
          <w:rFonts w:hint="eastAsia"/>
        </w:rPr>
        <w:t>）客户端，能为游戏提供</w:t>
      </w:r>
      <w:r w:rsidR="00355C4C">
        <w:rPr>
          <w:rFonts w:hint="eastAsia"/>
        </w:rPr>
        <w:t xml:space="preserve"> GUI</w:t>
      </w:r>
      <w:r w:rsidR="00355C4C">
        <w:rPr>
          <w:rStyle w:val="a9"/>
        </w:rPr>
        <w:footnoteReference w:id="3"/>
      </w:r>
      <w:r w:rsidR="00355C4C">
        <w:t xml:space="preserve"> </w:t>
      </w:r>
      <w:r w:rsidR="00355C4C">
        <w:rPr>
          <w:rFonts w:hint="eastAsia"/>
        </w:rPr>
        <w:t>、音乐和</w:t>
      </w:r>
      <w:r w:rsidR="00355C4C">
        <w:rPr>
          <w:rFonts w:hint="eastAsia"/>
        </w:rPr>
        <w:t xml:space="preserve"> </w:t>
      </w:r>
      <w:r w:rsidR="00355C4C">
        <w:t xml:space="preserve">45 </w:t>
      </w:r>
      <w:r w:rsidR="00355C4C">
        <w:rPr>
          <w:rFonts w:hint="eastAsia"/>
        </w:rPr>
        <w:t>度等角界面。</w:t>
      </w:r>
    </w:p>
    <w:p w14:paraId="501074C4" w14:textId="21CECCF9" w:rsidR="00FD78FB" w:rsidRPr="00355C4C" w:rsidRDefault="00FD78FB" w:rsidP="00F348C6">
      <w:pPr>
        <w:pStyle w:val="-"/>
        <w:ind w:firstLine="420"/>
      </w:pPr>
    </w:p>
    <w:p w14:paraId="00BFC00A" w14:textId="77777777" w:rsidR="00355C4C" w:rsidRDefault="00355C4C" w:rsidP="00355C4C">
      <w:pPr>
        <w:pStyle w:val="-"/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6BAD451E" wp14:editId="03F31BD2">
            <wp:extent cx="2959200" cy="2217600"/>
            <wp:effectExtent l="0" t="0" r="0" b="0"/>
            <wp:docPr id="6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描述已自动生成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752C" w14:textId="7B2F3951" w:rsidR="00FD78FB" w:rsidRDefault="00355C4C" w:rsidP="00355C4C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C172E">
        <w:rPr>
          <w:noProof/>
        </w:rPr>
        <w:t>3</w:t>
      </w:r>
      <w:r>
        <w:fldChar w:fldCharType="end"/>
      </w:r>
      <w:r>
        <w:t xml:space="preserve">  </w:t>
      </w:r>
      <w:r>
        <w:rPr>
          <w:rFonts w:hint="eastAsia"/>
        </w:rPr>
        <w:t>《迷宫骇客》支持导入各种各样的图块来替换原有的</w:t>
      </w:r>
      <w:r>
        <w:rPr>
          <w:rFonts w:hint="eastAsia"/>
        </w:rPr>
        <w:t xml:space="preserve"> </w:t>
      </w:r>
      <w:r>
        <w:t xml:space="preserve">ASCII </w:t>
      </w:r>
      <w:r>
        <w:rPr>
          <w:rFonts w:hint="eastAsia"/>
        </w:rPr>
        <w:t>码界面，这样对新人更友好。</w:t>
      </w:r>
    </w:p>
    <w:p w14:paraId="5007D706" w14:textId="77777777" w:rsidR="00FD78FB" w:rsidRDefault="00FD78FB" w:rsidP="00F348C6">
      <w:pPr>
        <w:pStyle w:val="-"/>
        <w:ind w:firstLine="420"/>
      </w:pPr>
    </w:p>
    <w:p w14:paraId="57D0EA4E" w14:textId="3F0F3B43" w:rsidR="00FD78FB" w:rsidRDefault="00355C4C" w:rsidP="00F348C6">
      <w:pPr>
        <w:pStyle w:val="-"/>
        <w:ind w:firstLine="420"/>
      </w:pPr>
      <w:r>
        <w:rPr>
          <w:rFonts w:hint="eastAsia"/>
        </w:rPr>
        <w:t>《迷宫骇客》继承了</w:t>
      </w:r>
      <w:r>
        <w:rPr>
          <w:rFonts w:hint="eastAsia"/>
        </w:rPr>
        <w:t xml:space="preserve"> </w:t>
      </w:r>
      <w:r>
        <w:t xml:space="preserve">1982 </w:t>
      </w:r>
      <w:r>
        <w:rPr>
          <w:rFonts w:hint="eastAsia"/>
        </w:rPr>
        <w:t>年发行的《骇客》（</w:t>
      </w:r>
      <w:r>
        <w:rPr>
          <w:rFonts w:hint="eastAsia"/>
        </w:rPr>
        <w:t>H</w:t>
      </w:r>
      <w:r>
        <w:t>ack</w:t>
      </w:r>
      <w:r>
        <w:rPr>
          <w:rFonts w:hint="eastAsia"/>
        </w:rPr>
        <w:t>），后者是</w:t>
      </w:r>
      <w:r>
        <w:rPr>
          <w:rFonts w:hint="eastAsia"/>
        </w:rPr>
        <w:t xml:space="preserve"> </w:t>
      </w:r>
      <w:r>
        <w:t xml:space="preserve">Rogue </w:t>
      </w:r>
      <w:r>
        <w:rPr>
          <w:rFonts w:hint="eastAsia"/>
        </w:rPr>
        <w:t>的变体之一，由</w:t>
      </w:r>
      <w:r>
        <w:rPr>
          <w:rFonts w:hint="eastAsia"/>
        </w:rPr>
        <w:t xml:space="preserve"> </w:t>
      </w:r>
      <w:r>
        <w:t xml:space="preserve">Jay </w:t>
      </w:r>
      <w:proofErr w:type="spellStart"/>
      <w:r>
        <w:t>Fenlason</w:t>
      </w:r>
      <w:proofErr w:type="spellEnd"/>
      <w:r>
        <w:t xml:space="preserve"> </w:t>
      </w:r>
      <w:r>
        <w:rPr>
          <w:rFonts w:hint="eastAsia"/>
        </w:rPr>
        <w:t>在大学期间创作。</w:t>
      </w:r>
      <w:r>
        <w:t xml:space="preserve">1987 </w:t>
      </w:r>
      <w:r>
        <w:rPr>
          <w:rFonts w:hint="eastAsia"/>
        </w:rPr>
        <w:t>年，开发组</w:t>
      </w:r>
      <w:r w:rsidR="00B24915">
        <w:rPr>
          <w:rFonts w:hint="eastAsia"/>
        </w:rPr>
        <w:t>重制了《骇客》并发布在</w:t>
      </w:r>
      <w:r w:rsidR="00B24915">
        <w:rPr>
          <w:rFonts w:hint="eastAsia"/>
        </w:rPr>
        <w:t xml:space="preserve"> Use</w:t>
      </w:r>
      <w:r w:rsidR="00B24915">
        <w:t>net</w:t>
      </w:r>
      <w:r w:rsidR="00B24915">
        <w:rPr>
          <w:rStyle w:val="a9"/>
        </w:rPr>
        <w:footnoteReference w:id="4"/>
      </w:r>
      <w:r w:rsidR="00B24915">
        <w:rPr>
          <w:rFonts w:hint="eastAsia"/>
        </w:rPr>
        <w:t>（早期版本的因特网）上，添加了“网络”的前缀。自那之后，游戏经历了多次不定期更新，断断续续延续至今——</w:t>
      </w:r>
      <w:r w:rsidR="00B24915">
        <w:rPr>
          <w:rFonts w:hint="eastAsia"/>
        </w:rPr>
        <w:t xml:space="preserve"> </w:t>
      </w:r>
      <w:r w:rsidR="00B24915">
        <w:t xml:space="preserve">2016 </w:t>
      </w:r>
      <w:r w:rsidR="00B24915">
        <w:rPr>
          <w:rFonts w:hint="eastAsia"/>
        </w:rPr>
        <w:t>年</w:t>
      </w:r>
      <w:ins w:id="30" w:author="陈 俊宏" w:date="2021-05-07T10:58:00Z">
        <w:r w:rsidR="00C31CC8">
          <w:rPr>
            <w:rFonts w:hint="eastAsia"/>
          </w:rPr>
          <w:t>下</w:t>
        </w:r>
      </w:ins>
      <w:del w:id="31" w:author="陈 俊宏" w:date="2021-05-07T10:58:00Z">
        <w:r w:rsidR="00B24915" w:rsidDel="00C31CC8">
          <w:rPr>
            <w:rFonts w:hint="eastAsia"/>
          </w:rPr>
          <w:delText>后</w:delText>
        </w:r>
      </w:del>
      <w:r w:rsidR="00B24915">
        <w:rPr>
          <w:rFonts w:hint="eastAsia"/>
        </w:rPr>
        <w:t>半年，他们在停滞了六年之后发布了</w:t>
      </w:r>
      <w:r w:rsidR="00B24915">
        <w:rPr>
          <w:rFonts w:hint="eastAsia"/>
        </w:rPr>
        <w:t xml:space="preserve"> </w:t>
      </w:r>
      <w:r w:rsidR="00B24915">
        <w:t xml:space="preserve">3.6.0 </w:t>
      </w:r>
      <w:r w:rsidR="00B24915">
        <w:rPr>
          <w:rFonts w:hint="eastAsia"/>
        </w:rPr>
        <w:t>版本</w:t>
      </w:r>
      <w:r w:rsidR="005C172E">
        <w:rPr>
          <w:rStyle w:val="a9"/>
        </w:rPr>
        <w:footnoteReference w:id="5"/>
      </w:r>
      <w:r w:rsidR="00B24915">
        <w:rPr>
          <w:rFonts w:hint="eastAsia"/>
        </w:rPr>
        <w:t>。</w:t>
      </w:r>
    </w:p>
    <w:p w14:paraId="04B9861C" w14:textId="3E70C1EE" w:rsidR="00FD78FB" w:rsidRDefault="00B24915" w:rsidP="00F348C6">
      <w:pPr>
        <w:pStyle w:val="-"/>
        <w:ind w:firstLine="420"/>
      </w:pPr>
      <w:r>
        <w:rPr>
          <w:rFonts w:hint="eastAsia"/>
        </w:rPr>
        <w:t>开发组依然热情高涨，但事务繁多，随着时间推移，他们也逐渐力不从心。《迷宫骇客》开发至今已有逾三十年的历史，当年还是大学生的制作组成员现在也都年过半百</w:t>
      </w:r>
      <w:ins w:id="32" w:author="陈 俊宏" w:date="2021-05-07T11:00:00Z">
        <w:r w:rsidR="00C31CC8">
          <w:rPr>
            <w:rFonts w:hint="eastAsia"/>
          </w:rPr>
          <w:t>，甚至有些已至耳顺之年</w:t>
        </w:r>
      </w:ins>
      <w:r>
        <w:rPr>
          <w:rFonts w:hint="eastAsia"/>
        </w:rPr>
        <w:t>。虽然原班人马年岁渐长，但他们也在稳定招纳新鲜血液</w:t>
      </w:r>
      <w:r w:rsidR="005C172E">
        <w:rPr>
          <w:rFonts w:hint="eastAsia"/>
        </w:rPr>
        <w:t>加入团队，比如那些</w:t>
      </w:r>
      <w:ins w:id="33" w:author="陈 俊宏" w:date="2021-05-07T11:01:00Z">
        <w:r w:rsidR="00C31CC8">
          <w:rPr>
            <w:rFonts w:hint="eastAsia"/>
          </w:rPr>
          <w:t>制作了</w:t>
        </w:r>
      </w:ins>
      <w:r w:rsidR="005C172E">
        <w:rPr>
          <w:rFonts w:hint="eastAsia"/>
        </w:rPr>
        <w:t>平衡性更好的分支游戏的作者。如此一来，创新思想也能源源不断地汇入原游戏。</w:t>
      </w:r>
    </w:p>
    <w:p w14:paraId="25752202" w14:textId="29DAFC67" w:rsidR="005C172E" w:rsidRPr="00B24915" w:rsidDel="00C31CC8" w:rsidRDefault="005C172E" w:rsidP="00F348C6">
      <w:pPr>
        <w:pStyle w:val="-"/>
        <w:ind w:firstLine="420"/>
        <w:rPr>
          <w:del w:id="34" w:author="陈 俊宏" w:date="2021-05-07T11:01:00Z"/>
        </w:rPr>
      </w:pPr>
      <w:r>
        <w:rPr>
          <w:rFonts w:hint="eastAsia"/>
        </w:rPr>
        <w:t>在后来者的管理之下，《迷宫骇客》将来又会如何发展呢？即使是神谕也无法断言未来。</w:t>
      </w:r>
    </w:p>
    <w:p w14:paraId="5C5A967E" w14:textId="77777777" w:rsidR="00FD78FB" w:rsidRPr="005C172E" w:rsidRDefault="00FD78FB" w:rsidP="00C31CC8">
      <w:pPr>
        <w:pStyle w:val="-"/>
        <w:ind w:firstLine="420"/>
        <w:rPr>
          <w:rFonts w:hint="eastAsia"/>
        </w:rPr>
        <w:pPrChange w:id="35" w:author="陈 俊宏" w:date="2021-05-07T11:01:00Z">
          <w:pPr>
            <w:pStyle w:val="-"/>
            <w:ind w:firstLine="420"/>
          </w:pPr>
        </w:pPrChange>
      </w:pPr>
    </w:p>
    <w:p w14:paraId="70E4657F" w14:textId="77777777" w:rsidR="005C172E" w:rsidRDefault="005C172E" w:rsidP="005C172E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124B68AE" wp14:editId="78DDBDB4">
            <wp:extent cx="2959200" cy="2224800"/>
            <wp:effectExtent l="0" t="0" r="0" b="4445"/>
            <wp:docPr id="7" name="图片 7" descr="建筑的摆设布局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建筑的摆设布局&#10;&#10;低可信度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AD1B" w14:textId="3AE9C093" w:rsidR="003F7E6F" w:rsidRDefault="005C172E" w:rsidP="005C172E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 </w:t>
      </w:r>
      <w:r>
        <w:rPr>
          <w:rFonts w:hint="eastAsia"/>
        </w:rPr>
        <w:t>“秃鹫之眼”是一款免费工具，可以为《迷宫骇客》及其分支游戏导入贴图、音效、音乐和可视化交互界面。</w:t>
      </w:r>
    </w:p>
    <w:p w14:paraId="217D010A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24"/>
      <w:footerReference w:type="default" r:id="rId2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4" w:author="Vita Astora" w:date="2021-05-04T13:42:00Z" w:initials="VA">
    <w:p w14:paraId="7967EA1A" w14:textId="7BE928B7" w:rsidR="00694293" w:rsidRDefault="00694293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找不到通用译名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67EA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BCDDC" w16cex:dateUtc="2021-05-04T0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67EA1A" w16cid:durableId="243BCD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3CD32" w14:textId="77777777" w:rsidR="00BF1D2B" w:rsidRDefault="00BF1D2B" w:rsidP="00F841EF">
      <w:r>
        <w:separator/>
      </w:r>
    </w:p>
  </w:endnote>
  <w:endnote w:type="continuationSeparator" w:id="0">
    <w:p w14:paraId="1B4056F5" w14:textId="77777777" w:rsidR="00BF1D2B" w:rsidRDefault="00BF1D2B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078EF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FFBD1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10A79" w14:textId="77777777" w:rsidR="00BF1D2B" w:rsidRDefault="00BF1D2B" w:rsidP="00F841EF">
      <w:r>
        <w:separator/>
      </w:r>
    </w:p>
  </w:footnote>
  <w:footnote w:type="continuationSeparator" w:id="0">
    <w:p w14:paraId="4CE05911" w14:textId="77777777" w:rsidR="00BF1D2B" w:rsidRDefault="00BF1D2B" w:rsidP="00F841EF">
      <w:r>
        <w:continuationSeparator/>
      </w:r>
    </w:p>
  </w:footnote>
  <w:footnote w:id="1">
    <w:p w14:paraId="4F034065" w14:textId="5DBD582C" w:rsidR="00355C4C" w:rsidRDefault="00355C4C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译者注：道格拉斯·亚当斯（D</w:t>
      </w:r>
      <w:r>
        <w:t>ouglas Adams</w:t>
      </w:r>
      <w:r>
        <w:rPr>
          <w:rFonts w:hint="eastAsia"/>
        </w:rPr>
        <w:t>），英国科幻作家，代表作《银河系漫游指南》。</w:t>
      </w:r>
    </w:p>
  </w:footnote>
  <w:footnote w:id="2">
    <w:p w14:paraId="57EAB1F6" w14:textId="64A051F1" w:rsidR="00C31CC8" w:rsidRDefault="00C31CC8">
      <w:pPr>
        <w:pStyle w:val="a7"/>
        <w:rPr>
          <w:rFonts w:hint="eastAsia"/>
        </w:rPr>
      </w:pPr>
      <w:ins w:id="27" w:author="陈 俊宏" w:date="2021-05-07T10:56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译者注：此为原创翻译。</w:t>
        </w:r>
      </w:ins>
    </w:p>
  </w:footnote>
  <w:footnote w:id="3">
    <w:p w14:paraId="6319ED7D" w14:textId="7B280F38" w:rsidR="00355C4C" w:rsidRDefault="00355C4C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译者注：GUI（G</w:t>
      </w:r>
      <w:r>
        <w:t>raphic User Interface</w:t>
      </w:r>
      <w:r>
        <w:rPr>
          <w:rFonts w:hint="eastAsia"/>
        </w:rPr>
        <w:t>），可视化交互界面。</w:t>
      </w:r>
    </w:p>
  </w:footnote>
  <w:footnote w:id="4">
    <w:p w14:paraId="29544256" w14:textId="22407FCC" w:rsidR="00B24915" w:rsidRDefault="00B24915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译者注：U</w:t>
      </w:r>
      <w:r>
        <w:t>senet</w:t>
      </w:r>
      <w:r>
        <w:rPr>
          <w:rFonts w:hint="eastAsia"/>
        </w:rPr>
        <w:t>，</w:t>
      </w:r>
      <w:r w:rsidRPr="00B24915">
        <w:rPr>
          <w:rFonts w:hint="eastAsia"/>
        </w:rPr>
        <w:t>一种分布式的互联网交流系统</w:t>
      </w:r>
      <w:r>
        <w:rPr>
          <w:rFonts w:hint="eastAsia"/>
        </w:rPr>
        <w:t xml:space="preserve">，名称来自 </w:t>
      </w:r>
      <w:r>
        <w:t xml:space="preserve">users network </w:t>
      </w:r>
      <w:r>
        <w:rPr>
          <w:rFonts w:hint="eastAsia"/>
        </w:rPr>
        <w:t>用户网络。</w:t>
      </w:r>
    </w:p>
  </w:footnote>
  <w:footnote w:id="5">
    <w:p w14:paraId="26E71D6E" w14:textId="208CCB6F" w:rsidR="005C172E" w:rsidRDefault="005C172E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新玩家都应该去看看 </w:t>
      </w:r>
      <w:hyperlink r:id="rId1" w:history="1">
        <w:r w:rsidRPr="006747B6">
          <w:rPr>
            <w:rStyle w:val="aa"/>
          </w:rPr>
          <w:t>www.nethackwiki.com</w:t>
        </w:r>
      </w:hyperlink>
      <w:r>
        <w:t xml:space="preserve"> </w:t>
      </w:r>
      <w:r>
        <w:rPr>
          <w:rFonts w:hint="eastAsia"/>
        </w:rPr>
        <w:t>上的新手指南，里面在避免剧透的情况下提供了重要的提示。同样建议新玩家记住一份键盘指令列表。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8C09B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7C4F8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 俊宏">
    <w15:presenceInfo w15:providerId="Windows Live" w15:userId="0427e016da503547"/>
  </w15:person>
  <w15:person w15:author="Vita Astora">
    <w15:presenceInfo w15:providerId="Windows Live" w15:userId="f589937ac1ce2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5C"/>
    <w:rsid w:val="00007178"/>
    <w:rsid w:val="00045DB7"/>
    <w:rsid w:val="00055882"/>
    <w:rsid w:val="00061344"/>
    <w:rsid w:val="00062CAA"/>
    <w:rsid w:val="00064042"/>
    <w:rsid w:val="00083310"/>
    <w:rsid w:val="00087AE0"/>
    <w:rsid w:val="000A6A0B"/>
    <w:rsid w:val="000B34CB"/>
    <w:rsid w:val="000C1A81"/>
    <w:rsid w:val="000D116D"/>
    <w:rsid w:val="000E4E1E"/>
    <w:rsid w:val="00111EB5"/>
    <w:rsid w:val="00117365"/>
    <w:rsid w:val="0012021A"/>
    <w:rsid w:val="00150BAB"/>
    <w:rsid w:val="00153EE2"/>
    <w:rsid w:val="001573DA"/>
    <w:rsid w:val="0016232D"/>
    <w:rsid w:val="0016522A"/>
    <w:rsid w:val="00173CBF"/>
    <w:rsid w:val="001806CB"/>
    <w:rsid w:val="00185B83"/>
    <w:rsid w:val="0019605A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5F40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E65DD"/>
    <w:rsid w:val="002F1A0E"/>
    <w:rsid w:val="002F3408"/>
    <w:rsid w:val="002F7493"/>
    <w:rsid w:val="00300C93"/>
    <w:rsid w:val="00316C8C"/>
    <w:rsid w:val="003249D9"/>
    <w:rsid w:val="00333CDD"/>
    <w:rsid w:val="00355319"/>
    <w:rsid w:val="00355C4C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5062C4"/>
    <w:rsid w:val="00530422"/>
    <w:rsid w:val="00532598"/>
    <w:rsid w:val="00533A81"/>
    <w:rsid w:val="0053640F"/>
    <w:rsid w:val="00561057"/>
    <w:rsid w:val="00576BB6"/>
    <w:rsid w:val="00585BE4"/>
    <w:rsid w:val="00594354"/>
    <w:rsid w:val="005A2AD5"/>
    <w:rsid w:val="005A75DC"/>
    <w:rsid w:val="005B5669"/>
    <w:rsid w:val="005C172E"/>
    <w:rsid w:val="005C71CD"/>
    <w:rsid w:val="005E1D00"/>
    <w:rsid w:val="00621D8F"/>
    <w:rsid w:val="00647780"/>
    <w:rsid w:val="0065046D"/>
    <w:rsid w:val="006530AD"/>
    <w:rsid w:val="00657B80"/>
    <w:rsid w:val="006610BC"/>
    <w:rsid w:val="00661441"/>
    <w:rsid w:val="00664DA0"/>
    <w:rsid w:val="006722AD"/>
    <w:rsid w:val="0067675A"/>
    <w:rsid w:val="00694293"/>
    <w:rsid w:val="00694FCF"/>
    <w:rsid w:val="006B2C72"/>
    <w:rsid w:val="006B3758"/>
    <w:rsid w:val="006F4D28"/>
    <w:rsid w:val="0071094A"/>
    <w:rsid w:val="00710D5F"/>
    <w:rsid w:val="00717306"/>
    <w:rsid w:val="0071777F"/>
    <w:rsid w:val="00730438"/>
    <w:rsid w:val="00731BF1"/>
    <w:rsid w:val="007379F3"/>
    <w:rsid w:val="00766048"/>
    <w:rsid w:val="007752FB"/>
    <w:rsid w:val="00781ED7"/>
    <w:rsid w:val="007869FA"/>
    <w:rsid w:val="00791749"/>
    <w:rsid w:val="007A2BD6"/>
    <w:rsid w:val="007C2513"/>
    <w:rsid w:val="007C7CE0"/>
    <w:rsid w:val="007D71D1"/>
    <w:rsid w:val="007E4479"/>
    <w:rsid w:val="00804F76"/>
    <w:rsid w:val="00806138"/>
    <w:rsid w:val="008451DD"/>
    <w:rsid w:val="00845AF8"/>
    <w:rsid w:val="00855F49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8F3A32"/>
    <w:rsid w:val="00911BFC"/>
    <w:rsid w:val="0092047D"/>
    <w:rsid w:val="0092507E"/>
    <w:rsid w:val="00925D19"/>
    <w:rsid w:val="00937B95"/>
    <w:rsid w:val="00960341"/>
    <w:rsid w:val="0097206B"/>
    <w:rsid w:val="009851AC"/>
    <w:rsid w:val="0099242B"/>
    <w:rsid w:val="009B5ACC"/>
    <w:rsid w:val="009C45E4"/>
    <w:rsid w:val="009D21CC"/>
    <w:rsid w:val="009F17CE"/>
    <w:rsid w:val="009F1E5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AD6DE9"/>
    <w:rsid w:val="00B10A40"/>
    <w:rsid w:val="00B24915"/>
    <w:rsid w:val="00B25851"/>
    <w:rsid w:val="00B415B0"/>
    <w:rsid w:val="00B50715"/>
    <w:rsid w:val="00B62941"/>
    <w:rsid w:val="00B64617"/>
    <w:rsid w:val="00B91803"/>
    <w:rsid w:val="00BA2914"/>
    <w:rsid w:val="00BD439C"/>
    <w:rsid w:val="00BE1C72"/>
    <w:rsid w:val="00BF11F4"/>
    <w:rsid w:val="00BF1D2B"/>
    <w:rsid w:val="00C1226A"/>
    <w:rsid w:val="00C31CC8"/>
    <w:rsid w:val="00C36086"/>
    <w:rsid w:val="00C61659"/>
    <w:rsid w:val="00C7080D"/>
    <w:rsid w:val="00CE2F7E"/>
    <w:rsid w:val="00CE4827"/>
    <w:rsid w:val="00D02128"/>
    <w:rsid w:val="00D03448"/>
    <w:rsid w:val="00D2156E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577"/>
    <w:rsid w:val="00E07734"/>
    <w:rsid w:val="00E1534E"/>
    <w:rsid w:val="00E20D0F"/>
    <w:rsid w:val="00E22931"/>
    <w:rsid w:val="00E377C2"/>
    <w:rsid w:val="00E61F41"/>
    <w:rsid w:val="00E63C55"/>
    <w:rsid w:val="00E81749"/>
    <w:rsid w:val="00E81D1D"/>
    <w:rsid w:val="00E85ED9"/>
    <w:rsid w:val="00E90DED"/>
    <w:rsid w:val="00E96BDA"/>
    <w:rsid w:val="00EA10AB"/>
    <w:rsid w:val="00EA35E2"/>
    <w:rsid w:val="00EB267F"/>
    <w:rsid w:val="00EE2E4F"/>
    <w:rsid w:val="00EE3E02"/>
    <w:rsid w:val="00EE72C1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A4CB0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094B"/>
  <w15:chartTrackingRefBased/>
  <w15:docId w15:val="{2B564747-44D3-4911-AF85-925DDFF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link w:val="af0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64042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64042"/>
    <w:rPr>
      <w:sz w:val="18"/>
      <w:szCs w:val="18"/>
    </w:rPr>
  </w:style>
  <w:style w:type="paragraph" w:styleId="af3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af4">
    <w:name w:val="标题图题注"/>
    <w:basedOn w:val="af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af0">
    <w:name w:val="题注 字符"/>
    <w:basedOn w:val="a0"/>
    <w:link w:val="af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af0"/>
    <w:link w:val="af4"/>
    <w:rsid w:val="00647780"/>
    <w:rPr>
      <w:rFonts w:asciiTheme="majorHAnsi" w:eastAsiaTheme="minorHAnsi" w:hAnsiTheme="majorHAnsi" w:cstheme="majorBidi"/>
      <w:sz w:val="20"/>
      <w:szCs w:val="20"/>
    </w:rPr>
  </w:style>
  <w:style w:type="paragraph" w:customStyle="1" w:styleId="af5">
    <w:name w:val="引言"/>
    <w:basedOn w:val="a"/>
    <w:link w:val="Char0"/>
    <w:qFormat/>
    <w:rsid w:val="00215F40"/>
    <w:rPr>
      <w:rFonts w:ascii="Times New Roman" w:eastAsia="楷体" w:hAnsi="Times New Roman"/>
    </w:rPr>
  </w:style>
  <w:style w:type="character" w:customStyle="1" w:styleId="Char0">
    <w:name w:val="引言 Char"/>
    <w:basedOn w:val="a0"/>
    <w:link w:val="af5"/>
    <w:rsid w:val="00215F40"/>
    <w:rPr>
      <w:rFonts w:ascii="Times New Roman" w:eastAsia="楷体" w:hAnsi="Times New Roman"/>
    </w:rPr>
  </w:style>
  <w:style w:type="character" w:styleId="af6">
    <w:name w:val="annotation reference"/>
    <w:basedOn w:val="a0"/>
    <w:uiPriority w:val="99"/>
    <w:semiHidden/>
    <w:unhideWhenUsed/>
    <w:rsid w:val="00694293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694293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694293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9429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694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amasutra.com/view/news/269726/The_story_behind_NetHacks_longawaited_updatethe_first_since_2003.php" TargetMode="External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https://www.gamasutra.com/view/news/269726/The_story_behind_NetHacks_longawaited_updatethe_first_since_2003.php" TargetMode="External"/><Relationship Id="rId17" Type="http://schemas.openxmlformats.org/officeDocument/2006/relationships/image" Target="media/image4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thack.org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6.jp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://www.nethack.org" TargetMode="External"/><Relationship Id="rId14" Type="http://schemas.openxmlformats.org/officeDocument/2006/relationships/header" Target="header1.xml"/><Relationship Id="rId22" Type="http://schemas.openxmlformats.org/officeDocument/2006/relationships/image" Target="media/image5.jpg"/><Relationship Id="rId27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hackwik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a\&#22362;&#26524;&#20113;\CRPG-Book-Chinese\review&#27169;&#29256;2021042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D:\Vita\坚果云\CRPG-Book-Chinese\review模版20210425.dotx</Template>
  <TotalTime>504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Astora</dc:creator>
  <cp:keywords/>
  <dc:description/>
  <cp:lastModifiedBy>陈 俊宏</cp:lastModifiedBy>
  <cp:revision>10</cp:revision>
  <dcterms:created xsi:type="dcterms:W3CDTF">2021-05-03T12:58:00Z</dcterms:created>
  <dcterms:modified xsi:type="dcterms:W3CDTF">2021-05-07T03:01:00Z</dcterms:modified>
</cp:coreProperties>
</file>