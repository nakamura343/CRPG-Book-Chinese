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FBBCB" w14:textId="51116D28" w:rsidR="0016522A" w:rsidRPr="00F734E7" w:rsidRDefault="000C1A81" w:rsidP="00DB684D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81913B" wp14:editId="34F1E2DC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029688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029688"/>
                          <a:chOff x="0" y="1802"/>
                          <a:chExt cx="6185535" cy="3029688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1802"/>
                            <a:ext cx="6185535" cy="2674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320"/>
                            <a:ext cx="6185535" cy="3441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C6570C" w14:textId="471A9DCA" w:rsidR="00F96429" w:rsidRPr="003D1B06" w:rsidRDefault="00671856" w:rsidP="00671856">
                              <w:pPr>
                                <w:pStyle w:val="Caption"/>
                                <w:jc w:val="center"/>
                                <w:rPr>
                                  <w:rFonts w:asciiTheme="minorHAnsi" w:eastAsiaTheme="minorHAnsi" w:hAnsiTheme="minorHAnsi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Theme="minorHAnsi" w:hAnsiTheme="minorHAnsi" w:hint="eastAsia"/>
                                </w:rPr>
                                <w:t>M</w:t>
                              </w:r>
                              <w:r>
                                <w:rPr>
                                  <w:rFonts w:asciiTheme="minorHAnsi" w:eastAsiaTheme="minorHAnsi" w:hAnsiTheme="minorHAnsi"/>
                                </w:rPr>
                                <w:t>icroillusions</w:t>
                              </w:r>
                              <w:proofErr w:type="spellEnd"/>
                              <w:r>
                                <w:rPr>
                                  <w:rFonts w:asciiTheme="minorHAnsi" w:eastAsiaTheme="minorHAnsi" w:hAnsiTheme="minorHAnsi"/>
                                </w:rPr>
                                <w:t>, 1987, Amiga, MS-DOS, C64 and Genesis</w:t>
                              </w:r>
                            </w:p>
                            <w:p w14:paraId="0D0612BF" w14:textId="77777777" w:rsidR="000C1A81" w:rsidRPr="003D1B06" w:rsidRDefault="000C1A81" w:rsidP="000C1A81">
                              <w:pPr>
                                <w:rPr>
                                  <w:rFonts w:eastAsiaTheme="minorHAnsi"/>
                                  <w:sz w:val="2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1913B" id="组合 4" o:spid="_x0000_s1026" style="position:absolute;left:0;text-align:left;margin-left:435.85pt;margin-top:44.4pt;width:487.05pt;height:238.55pt;z-index:251660288;mso-position-horizontal:right;mso-position-horizontal-relative:margin;mso-width-relative:margin;mso-height-relative:margin" coordorigin=",18" coordsize="61855,302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top:18;width:61855;height:2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3;width:61855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0DC6570C" w14:textId="471A9DCA" w:rsidR="00F96429" w:rsidRPr="003D1B06" w:rsidRDefault="00671856" w:rsidP="00671856">
                        <w:pPr>
                          <w:pStyle w:val="Caption"/>
                          <w:jc w:val="center"/>
                          <w:rPr>
                            <w:rFonts w:asciiTheme="minorHAnsi" w:eastAsiaTheme="minorHAnsi" w:hAnsiTheme="minorHAnsi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Theme="minorHAnsi" w:eastAsiaTheme="minorHAnsi" w:hAnsiTheme="minorHAnsi" w:hint="eastAsia"/>
                          </w:rPr>
                          <w:t>M</w:t>
                        </w:r>
                        <w:r>
                          <w:rPr>
                            <w:rFonts w:asciiTheme="minorHAnsi" w:eastAsiaTheme="minorHAnsi" w:hAnsiTheme="minorHAnsi"/>
                          </w:rPr>
                          <w:t>icroillusions</w:t>
                        </w:r>
                        <w:proofErr w:type="spellEnd"/>
                        <w:r>
                          <w:rPr>
                            <w:rFonts w:asciiTheme="minorHAnsi" w:eastAsiaTheme="minorHAnsi" w:hAnsiTheme="minorHAnsi"/>
                          </w:rPr>
                          <w:t>, 1987, Amiga, MS-DOS, C64 and Genesis</w:t>
                        </w:r>
                      </w:p>
                      <w:p w14:paraId="0D0612BF" w14:textId="77777777" w:rsidR="000C1A81" w:rsidRPr="003D1B06" w:rsidRDefault="000C1A81" w:rsidP="000C1A81">
                        <w:pPr>
                          <w:rPr>
                            <w:rFonts w:eastAsiaTheme="minorHAnsi"/>
                            <w:sz w:val="20"/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53640F">
        <w:rPr>
          <w:rFonts w:hint="eastAsia"/>
        </w:rPr>
        <w:t>仙境传说</w:t>
      </w:r>
      <w:r w:rsidR="00DB684D">
        <w:rPr>
          <w:rFonts w:hint="eastAsia"/>
        </w:rPr>
        <w:t>》（</w:t>
      </w:r>
      <w:r w:rsidR="0053640F">
        <w:t>The Faery Tale Adventure</w:t>
      </w:r>
      <w:r w:rsidR="00DB684D">
        <w:rPr>
          <w:rFonts w:hint="eastAsia"/>
        </w:rPr>
        <w:t>）</w:t>
      </w:r>
    </w:p>
    <w:p w14:paraId="2AA42647" w14:textId="378ADE31" w:rsidR="0016522A" w:rsidRDefault="008F2B87" w:rsidP="00F734E7">
      <w:r w:rsidRPr="008F2B87">
        <w:rPr>
          <w:rFonts w:hint="eastAsia"/>
        </w:rPr>
        <w:t>作者：</w:t>
      </w:r>
      <w:r w:rsidR="00671856">
        <w:t>ZD</w:t>
      </w:r>
    </w:p>
    <w:p w14:paraId="765D28DD" w14:textId="332E5195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671856">
        <w:rPr>
          <w:rFonts w:hint="eastAsia"/>
        </w:rPr>
        <w:t>F</w:t>
      </w:r>
      <w:r w:rsidR="00671856">
        <w:t>Q</w:t>
      </w:r>
    </w:p>
    <w:p w14:paraId="6EF59387" w14:textId="77777777" w:rsidR="0016522A" w:rsidRDefault="0092507E" w:rsidP="00F734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BB0A6E" wp14:editId="228BBFC1">
                <wp:simplePos x="0" y="0"/>
                <wp:positionH relativeFrom="margin">
                  <wp:align>right</wp:align>
                </wp:positionH>
                <wp:positionV relativeFrom="paragraph">
                  <wp:posOffset>249362</wp:posOffset>
                </wp:positionV>
                <wp:extent cx="6169660" cy="1404620"/>
                <wp:effectExtent l="0" t="0" r="2540" b="571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4F0B5" w14:textId="08559CBE" w:rsidR="00B64617" w:rsidRDefault="0092507E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“</w:t>
                            </w:r>
                            <w:r w:rsidR="002750AD">
                              <w:rPr>
                                <w:rFonts w:ascii="Times New Roman" w:eastAsia="楷体" w:hAnsi="Times New Roman" w:hint="eastAsia"/>
                              </w:rPr>
                              <w:t>我想大部分时候我都是在独自制作这个游戏。我觉得是受到了</w:t>
                            </w:r>
                            <w:r w:rsidR="002750AD"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 w:rsidR="002750AD">
                              <w:rPr>
                                <w:rFonts w:ascii="Times New Roman" w:eastAsia="楷体" w:hAnsi="Times New Roman"/>
                              </w:rPr>
                              <w:t xml:space="preserve">Jon Van </w:t>
                            </w:r>
                            <w:proofErr w:type="spellStart"/>
                            <w:r w:rsidR="002750AD">
                              <w:rPr>
                                <w:rFonts w:ascii="Times New Roman" w:eastAsia="楷体" w:hAnsi="Times New Roman"/>
                              </w:rPr>
                              <w:t>Caneghem</w:t>
                            </w:r>
                            <w:proofErr w:type="spellEnd"/>
                            <w:r w:rsidR="002750AD">
                              <w:rPr>
                                <w:rFonts w:ascii="Times New Roman" w:eastAsia="楷体" w:hAnsi="Times New Roman"/>
                              </w:rPr>
                              <w:t xml:space="preserve"> </w:t>
                            </w:r>
                            <w:r w:rsidR="002750AD">
                              <w:rPr>
                                <w:rFonts w:ascii="Times New Roman" w:eastAsia="楷体" w:hAnsi="Times New Roman" w:hint="eastAsia"/>
                              </w:rPr>
                              <w:t>制作《魔法门》（</w:t>
                            </w:r>
                            <w:r w:rsidR="002750AD">
                              <w:rPr>
                                <w:rFonts w:ascii="Times New Roman" w:eastAsia="楷体" w:hAnsi="Times New Roman" w:hint="eastAsia"/>
                              </w:rPr>
                              <w:t>Might</w:t>
                            </w:r>
                            <w:r w:rsidR="002750AD">
                              <w:rPr>
                                <w:rFonts w:ascii="Times New Roman" w:eastAsia="楷体" w:hAnsi="Times New Roman"/>
                              </w:rPr>
                              <w:t xml:space="preserve"> and Magic</w:t>
                            </w:r>
                            <w:r w:rsidR="002750AD">
                              <w:rPr>
                                <w:rFonts w:ascii="Times New Roman" w:eastAsia="楷体" w:hAnsi="Times New Roman" w:hint="eastAsia"/>
                              </w:rPr>
                              <w:t>）的启发，从基本的引擎出发，然后加入亿点细节。</w:t>
                            </w:r>
                            <w:r w:rsidR="00661D61">
                              <w:rPr>
                                <w:rFonts w:ascii="Times New Roman" w:eastAsia="楷体" w:hAnsi="Times New Roman" w:hint="eastAsia"/>
                              </w:rPr>
                              <w:t>还有个</w:t>
                            </w:r>
                            <w:r w:rsidR="002750AD">
                              <w:rPr>
                                <w:rFonts w:ascii="Times New Roman" w:eastAsia="楷体" w:hAnsi="Times New Roman" w:hint="eastAsia"/>
                              </w:rPr>
                              <w:t>很有趣的是，很多年之后我在</w:t>
                            </w:r>
                            <w:r w:rsidR="002750AD"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 w:rsidR="002750AD">
                              <w:rPr>
                                <w:rFonts w:ascii="Times New Roman" w:eastAsia="楷体" w:hAnsi="Times New Roman"/>
                              </w:rPr>
                              <w:t xml:space="preserve">Maxis </w:t>
                            </w:r>
                            <w:r w:rsidR="002750AD">
                              <w:rPr>
                                <w:rFonts w:ascii="Times New Roman" w:eastAsia="楷体" w:hAnsi="Times New Roman" w:hint="eastAsia"/>
                              </w:rPr>
                              <w:t>做《模拟城市</w:t>
                            </w:r>
                            <w:r w:rsidR="002750AD">
                              <w:rPr>
                                <w:rFonts w:ascii="Times New Roman" w:eastAsia="楷体" w:hAnsi="Times New Roman"/>
                              </w:rPr>
                              <w:t xml:space="preserve"> 4</w:t>
                            </w:r>
                            <w:r w:rsidR="002750AD">
                              <w:rPr>
                                <w:rFonts w:ascii="Times New Roman" w:eastAsia="楷体" w:hAnsi="Times New Roman" w:hint="eastAsia"/>
                              </w:rPr>
                              <w:t>》（</w:t>
                            </w:r>
                            <w:r w:rsidR="002750AD">
                              <w:rPr>
                                <w:rFonts w:ascii="Times New Roman" w:eastAsia="楷体" w:hAnsi="Times New Roman" w:hint="eastAsia"/>
                              </w:rPr>
                              <w:t>SimCity</w:t>
                            </w:r>
                            <w:r w:rsidR="002750AD">
                              <w:rPr>
                                <w:rFonts w:ascii="Times New Roman" w:eastAsia="楷体" w:hAnsi="Times New Roman"/>
                              </w:rPr>
                              <w:t xml:space="preserve"> 4</w:t>
                            </w:r>
                            <w:r w:rsidR="002750AD">
                              <w:rPr>
                                <w:rFonts w:ascii="Times New Roman" w:eastAsia="楷体" w:hAnsi="Times New Roman" w:hint="eastAsia"/>
                              </w:rPr>
                              <w:t>）和《模拟人生</w:t>
                            </w:r>
                            <w:r w:rsidR="002750AD"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 w:rsidR="002750AD">
                              <w:rPr>
                                <w:rFonts w:ascii="Times New Roman" w:eastAsia="楷体" w:hAnsi="Times New Roman"/>
                              </w:rPr>
                              <w:t>2</w:t>
                            </w:r>
                            <w:r w:rsidR="002750AD">
                              <w:rPr>
                                <w:rFonts w:ascii="Times New Roman" w:eastAsia="楷体" w:hAnsi="Times New Roman" w:hint="eastAsia"/>
                              </w:rPr>
                              <w:t>》（</w:t>
                            </w:r>
                            <w:r w:rsidR="002750AD">
                              <w:rPr>
                                <w:rFonts w:ascii="Times New Roman" w:eastAsia="楷体" w:hAnsi="Times New Roman" w:hint="eastAsia"/>
                              </w:rPr>
                              <w:t>Sims</w:t>
                            </w:r>
                            <w:r w:rsidR="002750AD">
                              <w:rPr>
                                <w:rFonts w:ascii="Times New Roman" w:eastAsia="楷体" w:hAnsi="Times New Roman"/>
                              </w:rPr>
                              <w:t xml:space="preserve"> 2</w:t>
                            </w:r>
                            <w:r w:rsidR="002750AD">
                              <w:rPr>
                                <w:rFonts w:ascii="Times New Roman" w:eastAsia="楷体" w:hAnsi="Times New Roman" w:hint="eastAsia"/>
                              </w:rPr>
                              <w:t>）</w:t>
                            </w:r>
                            <w:r w:rsidR="00661D61">
                              <w:rPr>
                                <w:rFonts w:ascii="Times New Roman" w:eastAsia="楷体" w:hAnsi="Times New Roman" w:hint="eastAsia"/>
                              </w:rPr>
                              <w:t>的时候，也发现了同样的规律：在游戏制作完成之前，或者至少做到能玩的程度之前，你真的无法评估一款游戏有多好玩。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”</w:t>
                            </w:r>
                          </w:p>
                          <w:p w14:paraId="1E731BE2" w14:textId="77777777" w:rsidR="003F7E6F" w:rsidRPr="00E81749" w:rsidRDefault="003F7E6F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  <w:p w14:paraId="4101758F" w14:textId="388F5289" w:rsidR="002169D6" w:rsidRPr="00E81749" w:rsidRDefault="002169D6" w:rsidP="002169D6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/>
                              </w:rPr>
                              <w:t>—</w:t>
                            </w:r>
                            <w:r w:rsidR="00661D61">
                              <w:rPr>
                                <w:rFonts w:ascii="Times New Roman" w:eastAsia="楷体" w:hAnsi="Times New Roman"/>
                              </w:rPr>
                              <w:t xml:space="preserve"> </w:t>
                            </w:r>
                            <w:hyperlink r:id="rId10" w:history="1">
                              <w:r w:rsidR="00661D61" w:rsidRPr="007B186F">
                                <w:rPr>
                                  <w:rStyle w:val="Hyperlink"/>
                                  <w:rFonts w:ascii="Times New Roman" w:eastAsia="楷体" w:hAnsi="Times New Roman"/>
                                </w:rPr>
                                <w:t>David Joiner</w:t>
                              </w:r>
                            </w:hyperlink>
                          </w:p>
                          <w:p w14:paraId="73A67676" w14:textId="58F4CD60" w:rsidR="00F96429" w:rsidRDefault="002169D6" w:rsidP="007B186F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《</w:t>
                            </w:r>
                            <w:r w:rsidR="007B186F">
                              <w:rPr>
                                <w:rFonts w:ascii="Times New Roman" w:eastAsia="楷体" w:hAnsi="Times New Roman" w:hint="eastAsia"/>
                              </w:rPr>
                              <w:t>仙境传说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》作者</w:t>
                            </w:r>
                          </w:p>
                          <w:p w14:paraId="4277C3F3" w14:textId="77777777" w:rsidR="007B186F" w:rsidRPr="00E81749" w:rsidRDefault="007B186F" w:rsidP="007B186F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BB0A6E" id="文本框 2" o:spid="_x0000_s1029" type="#_x0000_t202" style="position:absolute;left:0;text-align:left;margin-left:434.6pt;margin-top:19.65pt;width:485.8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" stroked="f">
                <v:textbox style="mso-fit-shape-to-text:t">
                  <w:txbxContent>
                    <w:p w14:paraId="3F64F0B5" w14:textId="08559CBE" w:rsidR="00B64617" w:rsidRDefault="0092507E">
                      <w:pPr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“</w:t>
                      </w:r>
                      <w:r w:rsidR="002750AD">
                        <w:rPr>
                          <w:rFonts w:ascii="Times New Roman" w:eastAsia="楷体" w:hAnsi="Times New Roman" w:hint="eastAsia"/>
                        </w:rPr>
                        <w:t>我想大部分时候我都是在独自制作这个游戏。我觉得是受到了</w:t>
                      </w:r>
                      <w:r w:rsidR="002750AD"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 w:rsidR="002750AD">
                        <w:rPr>
                          <w:rFonts w:ascii="Times New Roman" w:eastAsia="楷体" w:hAnsi="Times New Roman"/>
                        </w:rPr>
                        <w:t xml:space="preserve">Jon Van </w:t>
                      </w:r>
                      <w:proofErr w:type="spellStart"/>
                      <w:r w:rsidR="002750AD">
                        <w:rPr>
                          <w:rFonts w:ascii="Times New Roman" w:eastAsia="楷体" w:hAnsi="Times New Roman"/>
                        </w:rPr>
                        <w:t>Caneghem</w:t>
                      </w:r>
                      <w:proofErr w:type="spellEnd"/>
                      <w:r w:rsidR="002750AD">
                        <w:rPr>
                          <w:rFonts w:ascii="Times New Roman" w:eastAsia="楷体" w:hAnsi="Times New Roman"/>
                        </w:rPr>
                        <w:t xml:space="preserve"> </w:t>
                      </w:r>
                      <w:r w:rsidR="002750AD">
                        <w:rPr>
                          <w:rFonts w:ascii="Times New Roman" w:eastAsia="楷体" w:hAnsi="Times New Roman" w:hint="eastAsia"/>
                        </w:rPr>
                        <w:t>制作《魔法门》（</w:t>
                      </w:r>
                      <w:r w:rsidR="002750AD">
                        <w:rPr>
                          <w:rFonts w:ascii="Times New Roman" w:eastAsia="楷体" w:hAnsi="Times New Roman" w:hint="eastAsia"/>
                        </w:rPr>
                        <w:t>Might</w:t>
                      </w:r>
                      <w:r w:rsidR="002750AD">
                        <w:rPr>
                          <w:rFonts w:ascii="Times New Roman" w:eastAsia="楷体" w:hAnsi="Times New Roman"/>
                        </w:rPr>
                        <w:t xml:space="preserve"> and Magic</w:t>
                      </w:r>
                      <w:r w:rsidR="002750AD">
                        <w:rPr>
                          <w:rFonts w:ascii="Times New Roman" w:eastAsia="楷体" w:hAnsi="Times New Roman" w:hint="eastAsia"/>
                        </w:rPr>
                        <w:t>）的启发，从基本的引擎出发，然后加入亿点细节。</w:t>
                      </w:r>
                      <w:r w:rsidR="00661D61">
                        <w:rPr>
                          <w:rFonts w:ascii="Times New Roman" w:eastAsia="楷体" w:hAnsi="Times New Roman" w:hint="eastAsia"/>
                        </w:rPr>
                        <w:t>还有个</w:t>
                      </w:r>
                      <w:r w:rsidR="002750AD">
                        <w:rPr>
                          <w:rFonts w:ascii="Times New Roman" w:eastAsia="楷体" w:hAnsi="Times New Roman" w:hint="eastAsia"/>
                        </w:rPr>
                        <w:t>很有趣的是，很多年之后我在</w:t>
                      </w:r>
                      <w:r w:rsidR="002750AD"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 w:rsidR="002750AD">
                        <w:rPr>
                          <w:rFonts w:ascii="Times New Roman" w:eastAsia="楷体" w:hAnsi="Times New Roman"/>
                        </w:rPr>
                        <w:t xml:space="preserve">Maxis </w:t>
                      </w:r>
                      <w:r w:rsidR="002750AD">
                        <w:rPr>
                          <w:rFonts w:ascii="Times New Roman" w:eastAsia="楷体" w:hAnsi="Times New Roman" w:hint="eastAsia"/>
                        </w:rPr>
                        <w:t>做《模拟城市</w:t>
                      </w:r>
                      <w:r w:rsidR="002750AD">
                        <w:rPr>
                          <w:rFonts w:ascii="Times New Roman" w:eastAsia="楷体" w:hAnsi="Times New Roman"/>
                        </w:rPr>
                        <w:t xml:space="preserve"> 4</w:t>
                      </w:r>
                      <w:r w:rsidR="002750AD">
                        <w:rPr>
                          <w:rFonts w:ascii="Times New Roman" w:eastAsia="楷体" w:hAnsi="Times New Roman" w:hint="eastAsia"/>
                        </w:rPr>
                        <w:t>》（</w:t>
                      </w:r>
                      <w:r w:rsidR="002750AD">
                        <w:rPr>
                          <w:rFonts w:ascii="Times New Roman" w:eastAsia="楷体" w:hAnsi="Times New Roman" w:hint="eastAsia"/>
                        </w:rPr>
                        <w:t>SimCity</w:t>
                      </w:r>
                      <w:r w:rsidR="002750AD">
                        <w:rPr>
                          <w:rFonts w:ascii="Times New Roman" w:eastAsia="楷体" w:hAnsi="Times New Roman"/>
                        </w:rPr>
                        <w:t xml:space="preserve"> 4</w:t>
                      </w:r>
                      <w:r w:rsidR="002750AD">
                        <w:rPr>
                          <w:rFonts w:ascii="Times New Roman" w:eastAsia="楷体" w:hAnsi="Times New Roman" w:hint="eastAsia"/>
                        </w:rPr>
                        <w:t>）和《模拟人生</w:t>
                      </w:r>
                      <w:r w:rsidR="002750AD"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 w:rsidR="002750AD">
                        <w:rPr>
                          <w:rFonts w:ascii="Times New Roman" w:eastAsia="楷体" w:hAnsi="Times New Roman"/>
                        </w:rPr>
                        <w:t>2</w:t>
                      </w:r>
                      <w:r w:rsidR="002750AD">
                        <w:rPr>
                          <w:rFonts w:ascii="Times New Roman" w:eastAsia="楷体" w:hAnsi="Times New Roman" w:hint="eastAsia"/>
                        </w:rPr>
                        <w:t>》（</w:t>
                      </w:r>
                      <w:r w:rsidR="002750AD">
                        <w:rPr>
                          <w:rFonts w:ascii="Times New Roman" w:eastAsia="楷体" w:hAnsi="Times New Roman" w:hint="eastAsia"/>
                        </w:rPr>
                        <w:t>Sims</w:t>
                      </w:r>
                      <w:r w:rsidR="002750AD">
                        <w:rPr>
                          <w:rFonts w:ascii="Times New Roman" w:eastAsia="楷体" w:hAnsi="Times New Roman"/>
                        </w:rPr>
                        <w:t xml:space="preserve"> 2</w:t>
                      </w:r>
                      <w:r w:rsidR="002750AD">
                        <w:rPr>
                          <w:rFonts w:ascii="Times New Roman" w:eastAsia="楷体" w:hAnsi="Times New Roman" w:hint="eastAsia"/>
                        </w:rPr>
                        <w:t>）</w:t>
                      </w:r>
                      <w:r w:rsidR="00661D61">
                        <w:rPr>
                          <w:rFonts w:ascii="Times New Roman" w:eastAsia="楷体" w:hAnsi="Times New Roman" w:hint="eastAsia"/>
                        </w:rPr>
                        <w:t>的时候，也发现了同样的规律：在游戏制作完成之前，或者至少做到能玩的程度之前，你真的无法评估一款游戏有多好玩。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”</w:t>
                      </w:r>
                    </w:p>
                    <w:p w14:paraId="1E731BE2" w14:textId="77777777" w:rsidR="003F7E6F" w:rsidRPr="00E81749" w:rsidRDefault="003F7E6F">
                      <w:pPr>
                        <w:rPr>
                          <w:rFonts w:ascii="Times New Roman" w:eastAsia="楷体" w:hAnsi="Times New Roman"/>
                        </w:rPr>
                      </w:pPr>
                    </w:p>
                    <w:p w14:paraId="4101758F" w14:textId="388F5289" w:rsidR="002169D6" w:rsidRPr="00E81749" w:rsidRDefault="002169D6" w:rsidP="002169D6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/>
                        </w:rPr>
                        <w:t>—</w:t>
                      </w:r>
                      <w:r w:rsidR="00661D61">
                        <w:rPr>
                          <w:rFonts w:ascii="Times New Roman" w:eastAsia="楷体" w:hAnsi="Times New Roman"/>
                        </w:rPr>
                        <w:t xml:space="preserve"> </w:t>
                      </w:r>
                      <w:hyperlink r:id="rId11" w:history="1">
                        <w:r w:rsidR="00661D61" w:rsidRPr="007B186F">
                          <w:rPr>
                            <w:rStyle w:val="Hyperlink"/>
                            <w:rFonts w:ascii="Times New Roman" w:eastAsia="楷体" w:hAnsi="Times New Roman"/>
                          </w:rPr>
                          <w:t>David Joiner</w:t>
                        </w:r>
                      </w:hyperlink>
                    </w:p>
                    <w:p w14:paraId="73A67676" w14:textId="58F4CD60" w:rsidR="00F96429" w:rsidRDefault="002169D6" w:rsidP="007B186F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《</w:t>
                      </w:r>
                      <w:r w:rsidR="007B186F">
                        <w:rPr>
                          <w:rFonts w:ascii="Times New Roman" w:eastAsia="楷体" w:hAnsi="Times New Roman" w:hint="eastAsia"/>
                        </w:rPr>
                        <w:t>仙境传说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》作者</w:t>
                      </w:r>
                    </w:p>
                    <w:p w14:paraId="4277C3F3" w14:textId="77777777" w:rsidR="007B186F" w:rsidRPr="00E81749" w:rsidRDefault="007B186F" w:rsidP="007B186F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902A4">
        <w:pict w14:anchorId="664825E1">
          <v:rect id="_x0000_i1025" style="width:261.65pt;height:1pt" o:hrpct="500" o:hrstd="t" o:hrnoshade="t" o:hr="t" fillcolor="#cfcdcd [2894]" stroked="f"/>
        </w:pict>
      </w:r>
    </w:p>
    <w:p w14:paraId="5E299BF3" w14:textId="77777777" w:rsidR="0016522A" w:rsidRDefault="0016522A" w:rsidP="00F734E7">
      <w:pPr>
        <w:sectPr w:rsidR="0016522A" w:rsidSect="00F800C8">
          <w:headerReference w:type="default" r:id="rId12"/>
          <w:footerReference w:type="default" r:id="rId13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7D50A77E" w14:textId="77777777" w:rsidR="00F348C6" w:rsidRDefault="00F348C6" w:rsidP="00F348C6">
      <w:pPr>
        <w:pStyle w:val="-"/>
        <w:ind w:firstLine="420"/>
      </w:pPr>
      <w:r>
        <w:rPr>
          <w:rFonts w:hint="eastAsia"/>
        </w:rPr>
        <w:t>正文部分从此开始（使用“正文</w:t>
      </w:r>
      <w:r>
        <w:t>-</w:t>
      </w:r>
      <w:r>
        <w:t>首行缩进</w:t>
      </w:r>
      <w:r>
        <w:t>”</w:t>
      </w:r>
      <w:r>
        <w:t>样式，默认就是）</w:t>
      </w:r>
      <w:r w:rsidR="00FD78FB">
        <w:rPr>
          <w:rFonts w:hint="eastAsia"/>
        </w:rPr>
        <w:t>，如果编辑过程中按回车</w:t>
      </w:r>
      <w:proofErr w:type="gramStart"/>
      <w:r w:rsidR="00FD78FB">
        <w:rPr>
          <w:rFonts w:hint="eastAsia"/>
        </w:rPr>
        <w:t>不</w:t>
      </w:r>
      <w:proofErr w:type="gramEnd"/>
      <w:r w:rsidR="00FD78FB">
        <w:rPr>
          <w:rFonts w:hint="eastAsia"/>
        </w:rPr>
        <w:t>缩进了，不要使用</w:t>
      </w:r>
      <w:r w:rsidR="00FD78FB">
        <w:rPr>
          <w:rFonts w:hint="eastAsia"/>
        </w:rPr>
        <w:t xml:space="preserve"> Tab</w:t>
      </w:r>
      <w:r w:rsidR="00FD78FB">
        <w:t xml:space="preserve"> </w:t>
      </w:r>
      <w:r w:rsidR="00FD78FB">
        <w:rPr>
          <w:rFonts w:hint="eastAsia"/>
        </w:rPr>
        <w:t>键，这种情况直接点一下上面功能区的对应样式就可以了</w:t>
      </w:r>
      <w:r>
        <w:t>。</w:t>
      </w:r>
    </w:p>
    <w:p w14:paraId="1A369465" w14:textId="77777777" w:rsidR="00F348C6" w:rsidRDefault="00F348C6" w:rsidP="00F348C6">
      <w:pPr>
        <w:pStyle w:val="-"/>
        <w:ind w:firstLine="420"/>
      </w:pPr>
      <w:r>
        <w:rPr>
          <w:rFonts w:hint="eastAsia"/>
        </w:rPr>
        <w:t>图片插入方式（单栏）：</w:t>
      </w:r>
    </w:p>
    <w:p w14:paraId="3AE7B7D7" w14:textId="77777777" w:rsidR="00F348C6" w:rsidRDefault="00F348C6" w:rsidP="00F348C6">
      <w:pPr>
        <w:pStyle w:val="-"/>
        <w:ind w:firstLine="420"/>
      </w:pPr>
    </w:p>
    <w:p w14:paraId="66848214" w14:textId="77777777" w:rsidR="00F348C6" w:rsidRDefault="00F348C6" w:rsidP="00F348C6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78E21B1D" wp14:editId="15371F20">
            <wp:extent cx="2959100" cy="1969135"/>
            <wp:effectExtent l="0" t="0" r="0" b="0"/>
            <wp:docPr id="1" name="图片 1" descr="图片包含 桌子, 室内, 家具, 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2458" w14:textId="77777777" w:rsidR="00F348C6" w:rsidRDefault="00F348C6" w:rsidP="00F348C6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3640F">
        <w:rPr>
          <w:noProof/>
        </w:rPr>
        <w:t>1</w:t>
      </w:r>
      <w:r>
        <w:fldChar w:fldCharType="end"/>
      </w:r>
      <w:r w:rsidRPr="0092014F">
        <w:t>在边上的注释一般都以题注的形式写在此处，题注开头使用</w:t>
      </w:r>
      <w:r w:rsidRPr="0092014F">
        <w:t>“</w:t>
      </w:r>
      <w:r w:rsidRPr="0092014F">
        <w:t>图</w:t>
      </w:r>
      <w:r w:rsidRPr="0092014F">
        <w:t xml:space="preserve"> 1”</w:t>
      </w:r>
      <w:r w:rsidRPr="0092014F">
        <w:t>而不是英文的</w:t>
      </w:r>
      <w:r w:rsidRPr="0092014F">
        <w:t>“Figure 1”</w:t>
      </w:r>
      <w:r w:rsidRPr="0092014F">
        <w:t>。插入题注在图片上右键，选择</w:t>
      </w:r>
      <w:r w:rsidRPr="0092014F">
        <w:t>“</w:t>
      </w:r>
      <w:r w:rsidRPr="0092014F">
        <w:t>插入题注</w:t>
      </w:r>
      <w:r w:rsidRPr="0092014F">
        <w:t>”</w:t>
      </w:r>
      <w:r w:rsidRPr="0092014F">
        <w:t>，而不是手动创建文本框。格式：靠左对齐。（在</w:t>
      </w:r>
      <w:r w:rsidRPr="0092014F">
        <w:t xml:space="preserve"> word </w:t>
      </w:r>
      <w:proofErr w:type="gramStart"/>
      <w:r w:rsidRPr="0092014F">
        <w:t>里图片</w:t>
      </w:r>
      <w:proofErr w:type="gramEnd"/>
      <w:r w:rsidRPr="0092014F">
        <w:t>左边可能会显示一个小黑点，不用管它）</w:t>
      </w:r>
    </w:p>
    <w:p w14:paraId="1CA1E6BD" w14:textId="77777777" w:rsidR="00F348C6" w:rsidRDefault="00F348C6" w:rsidP="00F348C6">
      <w:pPr>
        <w:pStyle w:val="-"/>
        <w:ind w:firstLine="420"/>
      </w:pPr>
    </w:p>
    <w:p w14:paraId="0A1D9EEE" w14:textId="77777777" w:rsidR="00845AF8" w:rsidRDefault="00845AF8" w:rsidP="00F348C6">
      <w:pPr>
        <w:pStyle w:val="-"/>
        <w:ind w:firstLine="420"/>
      </w:pPr>
      <w:r w:rsidRPr="0092014F">
        <w:lastRenderedPageBreak/>
        <w:t>宽度</w:t>
      </w:r>
      <w:r w:rsidRPr="0092014F">
        <w:t xml:space="preserve"> 8.22 </w:t>
      </w:r>
      <w:r w:rsidRPr="0092014F">
        <w:t>厘米，顶格</w:t>
      </w:r>
      <w:r>
        <w:rPr>
          <w:rFonts w:hint="eastAsia"/>
        </w:rPr>
        <w:t>无缩进</w:t>
      </w:r>
      <w:r w:rsidRPr="0092014F">
        <w:t>，</w:t>
      </w:r>
      <w:r>
        <w:rPr>
          <w:rFonts w:hint="eastAsia"/>
        </w:rPr>
        <w:t>环绕模式选“嵌入型”，</w:t>
      </w:r>
    </w:p>
    <w:p w14:paraId="2D66C1C4" w14:textId="77777777" w:rsidR="00F8075D" w:rsidRDefault="00F348C6" w:rsidP="00F348C6">
      <w:pPr>
        <w:pStyle w:val="-"/>
        <w:ind w:firstLine="420"/>
      </w:pPr>
      <w:r>
        <w:rPr>
          <w:rFonts w:hint="eastAsia"/>
        </w:rPr>
        <w:t>图片前后</w:t>
      </w:r>
      <w:r w:rsidR="009851AC">
        <w:rPr>
          <w:rFonts w:hint="eastAsia"/>
        </w:rPr>
        <w:t>与</w:t>
      </w:r>
      <w:r>
        <w:rPr>
          <w:rFonts w:hint="eastAsia"/>
        </w:rPr>
        <w:t>正文</w:t>
      </w:r>
      <w:r w:rsidR="009851AC">
        <w:rPr>
          <w:rFonts w:hint="eastAsia"/>
        </w:rPr>
        <w:t>间隔一行正文的距离</w:t>
      </w:r>
      <w:r>
        <w:rPr>
          <w:rFonts w:hint="eastAsia"/>
        </w:rPr>
        <w:t>。</w:t>
      </w:r>
    </w:p>
    <w:p w14:paraId="5A24439C" w14:textId="77777777" w:rsidR="003F7E6F" w:rsidRDefault="003F7E6F" w:rsidP="00F348C6">
      <w:pPr>
        <w:pStyle w:val="-"/>
        <w:ind w:firstLine="420"/>
      </w:pPr>
    </w:p>
    <w:p w14:paraId="3C42957C" w14:textId="77777777" w:rsidR="003F7E6F" w:rsidRDefault="003F7E6F" w:rsidP="00F348C6">
      <w:pPr>
        <w:pStyle w:val="-"/>
        <w:ind w:firstLine="420"/>
      </w:pPr>
    </w:p>
    <w:p w14:paraId="616D7968" w14:textId="77777777" w:rsidR="003F7E6F" w:rsidRDefault="003F7E6F" w:rsidP="00F348C6">
      <w:pPr>
        <w:pStyle w:val="-"/>
        <w:ind w:firstLine="420"/>
      </w:pPr>
    </w:p>
    <w:p w14:paraId="3FD76FEF" w14:textId="77777777" w:rsidR="00FD78FB" w:rsidRDefault="00FD78FB" w:rsidP="00F348C6">
      <w:pPr>
        <w:pStyle w:val="-"/>
        <w:ind w:firstLine="420"/>
      </w:pPr>
    </w:p>
    <w:p w14:paraId="46EE05E8" w14:textId="77777777" w:rsidR="00FD78FB" w:rsidRDefault="00FD78FB" w:rsidP="00F348C6">
      <w:pPr>
        <w:pStyle w:val="-"/>
        <w:ind w:firstLine="420"/>
      </w:pPr>
    </w:p>
    <w:p w14:paraId="34656634" w14:textId="77777777" w:rsidR="00FD78FB" w:rsidRDefault="00FD78FB" w:rsidP="00F348C6">
      <w:pPr>
        <w:pStyle w:val="-"/>
        <w:ind w:firstLine="420"/>
      </w:pPr>
    </w:p>
    <w:p w14:paraId="310EB953" w14:textId="77777777" w:rsidR="00FD78FB" w:rsidRDefault="00FD78FB" w:rsidP="00F348C6">
      <w:pPr>
        <w:pStyle w:val="-"/>
        <w:ind w:firstLine="420"/>
      </w:pPr>
    </w:p>
    <w:p w14:paraId="1CE8763A" w14:textId="77777777" w:rsidR="00FD78FB" w:rsidRDefault="00FD78FB" w:rsidP="00F348C6">
      <w:pPr>
        <w:pStyle w:val="-"/>
        <w:ind w:firstLine="420"/>
      </w:pPr>
    </w:p>
    <w:p w14:paraId="1D0C5714" w14:textId="77777777" w:rsidR="00FD78FB" w:rsidRDefault="00FD78FB" w:rsidP="00F348C6">
      <w:pPr>
        <w:pStyle w:val="-"/>
        <w:ind w:firstLine="420"/>
      </w:pPr>
    </w:p>
    <w:p w14:paraId="7D756318" w14:textId="77777777" w:rsidR="00FD78FB" w:rsidRDefault="00FD78FB" w:rsidP="00F348C6">
      <w:pPr>
        <w:pStyle w:val="-"/>
        <w:ind w:firstLine="420"/>
      </w:pPr>
    </w:p>
    <w:p w14:paraId="1B677ED7" w14:textId="77777777" w:rsidR="00FD78FB" w:rsidRDefault="00FD78FB" w:rsidP="00F348C6">
      <w:pPr>
        <w:pStyle w:val="-"/>
        <w:ind w:firstLine="420"/>
      </w:pPr>
    </w:p>
    <w:p w14:paraId="6C79BFF7" w14:textId="77777777" w:rsidR="00FD78FB" w:rsidRDefault="00FD78FB" w:rsidP="00F348C6">
      <w:pPr>
        <w:pStyle w:val="-"/>
        <w:ind w:firstLine="420"/>
      </w:pPr>
    </w:p>
    <w:p w14:paraId="15C659F9" w14:textId="77777777" w:rsidR="00FD78FB" w:rsidRDefault="00FD78FB" w:rsidP="00F348C6">
      <w:pPr>
        <w:pStyle w:val="-"/>
        <w:ind w:firstLine="420"/>
      </w:pPr>
    </w:p>
    <w:p w14:paraId="75766704" w14:textId="77777777" w:rsidR="003F7E6F" w:rsidRDefault="00373773" w:rsidP="00F348C6">
      <w:pPr>
        <w:pStyle w:val="-"/>
        <w:ind w:firstLine="420"/>
      </w:pPr>
      <w:r>
        <w:rPr>
          <w:rFonts w:hint="eastAsia"/>
        </w:rPr>
        <w:t>脚注的格式（请看脚注）</w:t>
      </w:r>
      <w:r>
        <w:rPr>
          <w:rStyle w:val="FootnoteReference"/>
        </w:rPr>
        <w:footnoteReference w:id="1"/>
      </w:r>
    </w:p>
    <w:p w14:paraId="5A5B022E" w14:textId="77777777" w:rsidR="003F7E6F" w:rsidRPr="00373773" w:rsidRDefault="003F7E6F" w:rsidP="00F348C6">
      <w:pPr>
        <w:pStyle w:val="-"/>
        <w:ind w:firstLine="420"/>
      </w:pPr>
    </w:p>
    <w:p w14:paraId="706F971E" w14:textId="77777777" w:rsidR="003F7E6F" w:rsidRDefault="003F7E6F" w:rsidP="00F348C6">
      <w:pPr>
        <w:pStyle w:val="-"/>
        <w:ind w:firstLine="420"/>
      </w:pPr>
    </w:p>
    <w:p w14:paraId="04055622" w14:textId="77777777" w:rsidR="003F7E6F" w:rsidRDefault="003F7E6F" w:rsidP="00F348C6">
      <w:pPr>
        <w:pStyle w:val="-"/>
        <w:ind w:firstLine="420"/>
      </w:pPr>
    </w:p>
    <w:p w14:paraId="5BC6101F" w14:textId="77777777" w:rsidR="003F7E6F" w:rsidRDefault="003F7E6F" w:rsidP="00F348C6">
      <w:pPr>
        <w:pStyle w:val="-"/>
        <w:ind w:firstLine="420"/>
      </w:pPr>
    </w:p>
    <w:p w14:paraId="586550D3" w14:textId="77777777" w:rsidR="003F7E6F" w:rsidRDefault="003F7E6F" w:rsidP="00F348C6">
      <w:pPr>
        <w:pStyle w:val="-"/>
        <w:ind w:firstLine="420"/>
      </w:pPr>
    </w:p>
    <w:p w14:paraId="41DA8725" w14:textId="77777777" w:rsidR="003F7E6F" w:rsidRDefault="003F7E6F" w:rsidP="00F348C6">
      <w:pPr>
        <w:pStyle w:val="-"/>
        <w:ind w:firstLine="420"/>
      </w:pPr>
    </w:p>
    <w:p w14:paraId="777F5DC5" w14:textId="77777777" w:rsidR="003F7E6F" w:rsidRDefault="003F7E6F" w:rsidP="00F348C6">
      <w:pPr>
        <w:pStyle w:val="-"/>
        <w:ind w:firstLine="420"/>
      </w:pPr>
    </w:p>
    <w:p w14:paraId="6C3D4BC5" w14:textId="77777777" w:rsidR="003F7E6F" w:rsidRDefault="003F7E6F" w:rsidP="00F348C6">
      <w:pPr>
        <w:pStyle w:val="-"/>
        <w:ind w:firstLine="420"/>
      </w:pPr>
    </w:p>
    <w:p w14:paraId="0690B27D" w14:textId="77777777" w:rsidR="003F7E6F" w:rsidRDefault="003F7E6F" w:rsidP="00F348C6">
      <w:pPr>
        <w:pStyle w:val="-"/>
        <w:ind w:firstLine="420"/>
      </w:pPr>
    </w:p>
    <w:p w14:paraId="781C2ADE" w14:textId="77777777" w:rsidR="003F7E6F" w:rsidRDefault="003F7E6F" w:rsidP="00F348C6">
      <w:pPr>
        <w:pStyle w:val="-"/>
        <w:ind w:firstLine="420"/>
      </w:pPr>
    </w:p>
    <w:p w14:paraId="6BA56F19" w14:textId="77777777" w:rsidR="003F7E6F" w:rsidRDefault="00316C8C" w:rsidP="00F348C6">
      <w:pPr>
        <w:pStyle w:val="-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7EB1BE33" wp14:editId="03DAB7D9">
            <wp:simplePos x="0" y="0"/>
            <wp:positionH relativeFrom="margin">
              <wp:align>right</wp:align>
            </wp:positionH>
            <wp:positionV relativeFrom="paragraph">
              <wp:posOffset>301377</wp:posOffset>
            </wp:positionV>
            <wp:extent cx="6193790" cy="1969135"/>
            <wp:effectExtent l="0" t="0" r="0" b="0"/>
            <wp:wrapTopAndBottom/>
            <wp:docPr id="8" name="图片 8" descr="图片包含 桌子, 室内, 家具, 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10D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CBA31F" wp14:editId="373DCB4E">
                <wp:simplePos x="0" y="0"/>
                <wp:positionH relativeFrom="column">
                  <wp:posOffset>0</wp:posOffset>
                </wp:positionH>
                <wp:positionV relativeFrom="paragraph">
                  <wp:posOffset>2327910</wp:posOffset>
                </wp:positionV>
                <wp:extent cx="6177915" cy="635"/>
                <wp:effectExtent l="0" t="0" r="0" b="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BE22CA" w14:textId="77777777" w:rsidR="00710D5F" w:rsidRPr="00217B6B" w:rsidRDefault="00710D5F" w:rsidP="00710D5F">
                            <w:pPr>
                              <w:pStyle w:val="Caption"/>
                              <w:jc w:val="center"/>
                              <w:rPr>
                                <w:rFonts w:ascii="Times New Roman" w:eastAsia="微软雅黑" w:hAnsi="Times New Roman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3640F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题注居中</w:t>
                            </w:r>
                            <w:r w:rsidR="00845AF8">
                              <w:rPr>
                                <w:rFonts w:hint="eastAsia"/>
                              </w:rPr>
                              <w:t>，其他关于题注的说明和上面单栏图片一样。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BA31F" id="文本框 9" o:spid="_x0000_s1030" type="#_x0000_t202" style="position:absolute;left:0;text-align:left;margin-left:0;margin-top:183.3pt;width:486.4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" stroked="f">
                <v:textbox style="mso-fit-shape-to-text:t" inset="0,0,0,0">
                  <w:txbxContent>
                    <w:p w14:paraId="3CBE22CA" w14:textId="77777777" w:rsidR="00710D5F" w:rsidRPr="00217B6B" w:rsidRDefault="00710D5F" w:rsidP="00710D5F">
                      <w:pPr>
                        <w:pStyle w:val="Caption"/>
                        <w:jc w:val="center"/>
                        <w:rPr>
                          <w:rFonts w:ascii="Times New Roman" w:eastAsia="微软雅黑" w:hAnsi="Times New Roman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3640F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题注居中</w:t>
                      </w:r>
                      <w:r w:rsidR="00845AF8">
                        <w:rPr>
                          <w:rFonts w:hint="eastAsia"/>
                        </w:rPr>
                        <w:t>，其他关于题注的说明和上面单栏图片一样。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0D5F">
        <w:rPr>
          <w:rFonts w:hint="eastAsia"/>
        </w:rPr>
        <w:t>双</w:t>
      </w:r>
      <w:proofErr w:type="gramStart"/>
      <w:r w:rsidR="00710D5F">
        <w:rPr>
          <w:rFonts w:hint="eastAsia"/>
        </w:rPr>
        <w:t>栏图片</w:t>
      </w:r>
      <w:proofErr w:type="gramEnd"/>
      <w:r w:rsidR="00710D5F">
        <w:rPr>
          <w:rFonts w:hint="eastAsia"/>
        </w:rPr>
        <w:t>的插入方式：</w:t>
      </w:r>
    </w:p>
    <w:p w14:paraId="44A3F403" w14:textId="77777777" w:rsidR="00710D5F" w:rsidRDefault="00710D5F" w:rsidP="00F348C6">
      <w:pPr>
        <w:pStyle w:val="-"/>
        <w:ind w:firstLine="420"/>
      </w:pPr>
      <w:r>
        <w:rPr>
          <w:rFonts w:hint="eastAsia"/>
        </w:rPr>
        <w:t>双</w:t>
      </w:r>
      <w:proofErr w:type="gramStart"/>
      <w:r>
        <w:rPr>
          <w:rFonts w:hint="eastAsia"/>
        </w:rPr>
        <w:t>栏图片</w:t>
      </w:r>
      <w:proofErr w:type="gramEnd"/>
      <w:r>
        <w:rPr>
          <w:rFonts w:hint="eastAsia"/>
        </w:rPr>
        <w:t>宽度</w:t>
      </w:r>
      <w:r w:rsidR="00316C8C">
        <w:t xml:space="preserve"> 17.21 </w:t>
      </w:r>
      <w:r w:rsidR="00316C8C">
        <w:rPr>
          <w:rFonts w:hint="eastAsia"/>
        </w:rPr>
        <w:t>厘米，两侧贴边（拖动时有绿色提示线），上下型环绕。实际使用时要保持图片的比例，可以拖拽斜角上</w:t>
      </w:r>
      <w:proofErr w:type="gramStart"/>
      <w:r w:rsidR="00316C8C">
        <w:rPr>
          <w:rFonts w:hint="eastAsia"/>
        </w:rPr>
        <w:t>的锚点来</w:t>
      </w:r>
      <w:proofErr w:type="gramEnd"/>
      <w:r w:rsidR="00316C8C">
        <w:rPr>
          <w:rFonts w:hint="eastAsia"/>
        </w:rPr>
        <w:t>调整大小</w:t>
      </w:r>
      <w:r w:rsidR="00845AF8">
        <w:rPr>
          <w:rFonts w:hint="eastAsia"/>
        </w:rPr>
        <w:t>。</w:t>
      </w:r>
    </w:p>
    <w:p w14:paraId="60D50083" w14:textId="77777777" w:rsidR="00710D5F" w:rsidRPr="00E07734" w:rsidRDefault="00710D5F" w:rsidP="00F348C6">
      <w:pPr>
        <w:pStyle w:val="-"/>
        <w:ind w:firstLine="420"/>
      </w:pPr>
    </w:p>
    <w:sectPr w:rsidR="00710D5F" w:rsidRPr="00E07734" w:rsidSect="00A8527F">
      <w:headerReference w:type="default" r:id="rId15"/>
      <w:footerReference w:type="default" r:id="rId16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6616A" w14:textId="77777777" w:rsidR="00E902A4" w:rsidRDefault="00E902A4" w:rsidP="00F841EF">
      <w:r>
        <w:separator/>
      </w:r>
    </w:p>
  </w:endnote>
  <w:endnote w:type="continuationSeparator" w:id="0">
    <w:p w14:paraId="295F94C9" w14:textId="77777777" w:rsidR="00E902A4" w:rsidRDefault="00E902A4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2C9E9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A6A8B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E4FB4" w14:textId="77777777" w:rsidR="00E902A4" w:rsidRDefault="00E902A4" w:rsidP="00F841EF">
      <w:r>
        <w:separator/>
      </w:r>
    </w:p>
  </w:footnote>
  <w:footnote w:type="continuationSeparator" w:id="0">
    <w:p w14:paraId="315667B9" w14:textId="77777777" w:rsidR="00E902A4" w:rsidRDefault="00E902A4" w:rsidP="00F841EF">
      <w:r>
        <w:continuationSeparator/>
      </w:r>
    </w:p>
  </w:footnote>
  <w:footnote w:id="1">
    <w:p w14:paraId="2CB8C43D" w14:textId="77777777" w:rsidR="00373773" w:rsidRDefault="0037377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直接使用默认格式，不分栏。如果是我们自己加上的脚注要在最开始有“译者注：</w:t>
      </w:r>
      <w:r w:rsidR="00FD78FB">
        <w:rPr>
          <w:rFonts w:hint="eastAsia"/>
        </w:rPr>
        <w:t>”</w:t>
      </w:r>
      <w:r>
        <w:rPr>
          <w:rFonts w:hint="eastAsia"/>
        </w:rPr>
        <w:t>字样，如果是原文的注释就直接写。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28582" w14:textId="77777777" w:rsidR="0016522A" w:rsidRDefault="0016522A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454D9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0F"/>
    <w:rsid w:val="00007178"/>
    <w:rsid w:val="00045DB7"/>
    <w:rsid w:val="00055882"/>
    <w:rsid w:val="00062CAA"/>
    <w:rsid w:val="00064042"/>
    <w:rsid w:val="00087AE0"/>
    <w:rsid w:val="000A6A0B"/>
    <w:rsid w:val="000B34CB"/>
    <w:rsid w:val="000C1A81"/>
    <w:rsid w:val="000E4E1E"/>
    <w:rsid w:val="00111EB5"/>
    <w:rsid w:val="00117365"/>
    <w:rsid w:val="00150BAB"/>
    <w:rsid w:val="00153EE2"/>
    <w:rsid w:val="001573DA"/>
    <w:rsid w:val="0016522A"/>
    <w:rsid w:val="001806CB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750AD"/>
    <w:rsid w:val="00285E6A"/>
    <w:rsid w:val="002A2333"/>
    <w:rsid w:val="002A5139"/>
    <w:rsid w:val="002D01D3"/>
    <w:rsid w:val="002F1A0E"/>
    <w:rsid w:val="002F3408"/>
    <w:rsid w:val="002F7493"/>
    <w:rsid w:val="00316C8C"/>
    <w:rsid w:val="003249D9"/>
    <w:rsid w:val="00333CDD"/>
    <w:rsid w:val="00355319"/>
    <w:rsid w:val="003575CF"/>
    <w:rsid w:val="00362338"/>
    <w:rsid w:val="00366B4E"/>
    <w:rsid w:val="00373773"/>
    <w:rsid w:val="003845EC"/>
    <w:rsid w:val="00385064"/>
    <w:rsid w:val="00385C4B"/>
    <w:rsid w:val="003D1B06"/>
    <w:rsid w:val="003E13C6"/>
    <w:rsid w:val="003F442C"/>
    <w:rsid w:val="003F7E6F"/>
    <w:rsid w:val="00412ACB"/>
    <w:rsid w:val="00427A03"/>
    <w:rsid w:val="004367FE"/>
    <w:rsid w:val="00445F1D"/>
    <w:rsid w:val="00473DBD"/>
    <w:rsid w:val="004B4D18"/>
    <w:rsid w:val="004B7AB8"/>
    <w:rsid w:val="004C323F"/>
    <w:rsid w:val="004C691F"/>
    <w:rsid w:val="005062C4"/>
    <w:rsid w:val="00532598"/>
    <w:rsid w:val="0053640F"/>
    <w:rsid w:val="00561057"/>
    <w:rsid w:val="00576BB6"/>
    <w:rsid w:val="00594354"/>
    <w:rsid w:val="005A2AD5"/>
    <w:rsid w:val="005B5669"/>
    <w:rsid w:val="005C71CD"/>
    <w:rsid w:val="005E1D00"/>
    <w:rsid w:val="00621D8F"/>
    <w:rsid w:val="0065046D"/>
    <w:rsid w:val="006530AD"/>
    <w:rsid w:val="00657B80"/>
    <w:rsid w:val="006610BC"/>
    <w:rsid w:val="00661441"/>
    <w:rsid w:val="00661D61"/>
    <w:rsid w:val="00664DA0"/>
    <w:rsid w:val="00671856"/>
    <w:rsid w:val="006722AD"/>
    <w:rsid w:val="0067675A"/>
    <w:rsid w:val="00694FCF"/>
    <w:rsid w:val="006B2C72"/>
    <w:rsid w:val="006B3758"/>
    <w:rsid w:val="006F4D28"/>
    <w:rsid w:val="0071094A"/>
    <w:rsid w:val="00710D5F"/>
    <w:rsid w:val="0071777F"/>
    <w:rsid w:val="00730438"/>
    <w:rsid w:val="00731BF1"/>
    <w:rsid w:val="00766048"/>
    <w:rsid w:val="007752FB"/>
    <w:rsid w:val="007869FA"/>
    <w:rsid w:val="00791749"/>
    <w:rsid w:val="007A2BD6"/>
    <w:rsid w:val="007B186F"/>
    <w:rsid w:val="007D71D1"/>
    <w:rsid w:val="00804F76"/>
    <w:rsid w:val="00806138"/>
    <w:rsid w:val="008451DD"/>
    <w:rsid w:val="00845AF8"/>
    <w:rsid w:val="00861514"/>
    <w:rsid w:val="00876728"/>
    <w:rsid w:val="00885A03"/>
    <w:rsid w:val="00890C17"/>
    <w:rsid w:val="00891D5D"/>
    <w:rsid w:val="008931DD"/>
    <w:rsid w:val="008A620A"/>
    <w:rsid w:val="008D4384"/>
    <w:rsid w:val="008D5696"/>
    <w:rsid w:val="008E3CB4"/>
    <w:rsid w:val="008F2B87"/>
    <w:rsid w:val="00911BFC"/>
    <w:rsid w:val="0092047D"/>
    <w:rsid w:val="0092507E"/>
    <w:rsid w:val="00937B95"/>
    <w:rsid w:val="00960341"/>
    <w:rsid w:val="0097206B"/>
    <w:rsid w:val="009851AC"/>
    <w:rsid w:val="009B5ACC"/>
    <w:rsid w:val="009C45E4"/>
    <w:rsid w:val="009D21CC"/>
    <w:rsid w:val="00A2094B"/>
    <w:rsid w:val="00A3384D"/>
    <w:rsid w:val="00A47A89"/>
    <w:rsid w:val="00A50650"/>
    <w:rsid w:val="00A633EF"/>
    <w:rsid w:val="00A773E6"/>
    <w:rsid w:val="00A8527F"/>
    <w:rsid w:val="00A867B3"/>
    <w:rsid w:val="00A8783F"/>
    <w:rsid w:val="00AA606A"/>
    <w:rsid w:val="00AA68E8"/>
    <w:rsid w:val="00AC153E"/>
    <w:rsid w:val="00AC3916"/>
    <w:rsid w:val="00AC437D"/>
    <w:rsid w:val="00B10A40"/>
    <w:rsid w:val="00B25851"/>
    <w:rsid w:val="00B415B0"/>
    <w:rsid w:val="00B50715"/>
    <w:rsid w:val="00B62941"/>
    <w:rsid w:val="00B64617"/>
    <w:rsid w:val="00BA2914"/>
    <w:rsid w:val="00BE1C72"/>
    <w:rsid w:val="00BF11F4"/>
    <w:rsid w:val="00C36086"/>
    <w:rsid w:val="00C61659"/>
    <w:rsid w:val="00C7080D"/>
    <w:rsid w:val="00CE2F7E"/>
    <w:rsid w:val="00D02128"/>
    <w:rsid w:val="00D03448"/>
    <w:rsid w:val="00D2473E"/>
    <w:rsid w:val="00D40B17"/>
    <w:rsid w:val="00D43879"/>
    <w:rsid w:val="00D47D43"/>
    <w:rsid w:val="00D62021"/>
    <w:rsid w:val="00DA3E65"/>
    <w:rsid w:val="00DB684D"/>
    <w:rsid w:val="00DC7054"/>
    <w:rsid w:val="00DD0457"/>
    <w:rsid w:val="00DF1BD2"/>
    <w:rsid w:val="00E06D6C"/>
    <w:rsid w:val="00E07734"/>
    <w:rsid w:val="00E1534E"/>
    <w:rsid w:val="00E20D0F"/>
    <w:rsid w:val="00E377C2"/>
    <w:rsid w:val="00E61F41"/>
    <w:rsid w:val="00E63C55"/>
    <w:rsid w:val="00E81749"/>
    <w:rsid w:val="00E81D1D"/>
    <w:rsid w:val="00E85ED9"/>
    <w:rsid w:val="00E902A4"/>
    <w:rsid w:val="00E96BDA"/>
    <w:rsid w:val="00EA10AB"/>
    <w:rsid w:val="00EA35E2"/>
    <w:rsid w:val="00EB267F"/>
    <w:rsid w:val="00EE2E4F"/>
    <w:rsid w:val="00EE3E02"/>
    <w:rsid w:val="00F27EC2"/>
    <w:rsid w:val="00F30A58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259E"/>
    <w:rsid w:val="00FD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BD32B"/>
  <w15:chartTrackingRefBased/>
  <w15:docId w15:val="{622E4568-7EAD-4C14-908B-97C5BE29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bime.net/interviews/view/interview/id/7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abime.net/interviews/view/interview/id/7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 Faery Tale Adventure.docx</Template>
  <TotalTime>9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Fan</dc:creator>
  <cp:keywords/>
  <dc:description/>
  <cp:lastModifiedBy>Fan Quan</cp:lastModifiedBy>
  <cp:revision>3</cp:revision>
  <dcterms:created xsi:type="dcterms:W3CDTF">2021-03-20T04:32:00Z</dcterms:created>
  <dcterms:modified xsi:type="dcterms:W3CDTF">2021-03-20T04:40:00Z</dcterms:modified>
</cp:coreProperties>
</file>