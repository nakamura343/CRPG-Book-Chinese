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CB32" w14:textId="3C9D5FEB" w:rsidR="00DC41BE" w:rsidRPr="00F734E7" w:rsidRDefault="00DC41BE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E7226" wp14:editId="2C747506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149600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149600"/>
                          <a:chOff x="0" y="70958"/>
                          <a:chExt cx="6185535" cy="3149600"/>
                        </a:xfrm>
                      </wpg:grpSpPr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70958"/>
                            <a:ext cx="6185535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158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BE2DE" w14:textId="33B572E0" w:rsidR="001D1957" w:rsidRDefault="001D1957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1981, Apple II, Atari 8-bit</w:t>
                              </w:r>
                            </w:p>
                            <w:p w14:paraId="61FB27ED" w14:textId="7BCA3544" w:rsidR="001D1957" w:rsidRPr="000C1A81" w:rsidRDefault="001D1957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*《创世纪》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>986 年</w:t>
                              </w:r>
                              <w:r>
                                <w:rPr>
                                  <w:rFonts w:hint="eastAsia"/>
                                </w:rPr>
                                <w:t>重新发售了一版《创世纪1：黑暗时代》</w:t>
                              </w:r>
                              <w:r w:rsidRPr="00D81BDB">
                                <w:rPr>
                                  <w:rFonts w:hint="eastAsia"/>
                                </w:rPr>
                                <w:t>，分别登陆了</w:t>
                              </w:r>
                              <w:r w:rsidRPr="00D81BDB">
                                <w:t xml:space="preserve"> Apple II、C64、IBM PC 以及各日本品牌电脑，包括 MSX2 和 FM-Towns。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E7226" id="组合 194" o:spid="_x0000_s1026" style="position:absolute;left:0;text-align:left;margin-left:435.85pt;margin-top:44.4pt;width:487.05pt;height:248pt;z-index:251667456;mso-position-horizontal:right;mso-position-horizontal-relative:margin;mso-width-relative:margin;mso-height-relative:margin" coordorigin=",709" coordsize="61855,31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top:709;width:61855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1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2BBBE2DE" w14:textId="33B572E0" w:rsidR="001D1957" w:rsidRDefault="001D1957" w:rsidP="00DA4567">
                        <w:pPr>
                          <w:pStyle w:val="af"/>
                          <w:jc w:val="center"/>
                        </w:pPr>
                        <w:r>
                          <w:t>Richard Garriott, 1981, Apple II, Atari 8-bit</w:t>
                        </w:r>
                      </w:p>
                      <w:p w14:paraId="61FB27ED" w14:textId="7BCA3544" w:rsidR="001D1957" w:rsidRPr="000C1A81" w:rsidRDefault="001D1957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*《创世纪》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>986 年</w:t>
                        </w:r>
                        <w:r>
                          <w:rPr>
                            <w:rFonts w:hint="eastAsia"/>
                          </w:rPr>
                          <w:t>重新发售了一版《创世纪1：黑暗时代》</w:t>
                        </w:r>
                        <w:r w:rsidRPr="00D81BDB">
                          <w:rPr>
                            <w:rFonts w:hint="eastAsia"/>
                          </w:rPr>
                          <w:t>，分别登陆了</w:t>
                        </w:r>
                        <w:r w:rsidRPr="00D81BDB">
                          <w:t xml:space="preserve"> Apple II、C64、IBM PC 以及各日本品牌电脑，包括 MSX2 和 FM-Towns。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DA4567">
        <w:rPr>
          <w:rFonts w:hint="eastAsia"/>
        </w:rPr>
        <w:t>创世纪</w:t>
      </w:r>
      <w:r>
        <w:rPr>
          <w:rFonts w:hint="eastAsia"/>
        </w:rPr>
        <w:t>》（</w:t>
      </w:r>
      <w:r w:rsidR="00DA4567">
        <w:rPr>
          <w:rFonts w:hint="eastAsia"/>
        </w:rPr>
        <w:t>Ultima</w:t>
      </w:r>
      <w:r>
        <w:rPr>
          <w:rFonts w:hint="eastAsia"/>
        </w:rPr>
        <w:t>）</w:t>
      </w:r>
    </w:p>
    <w:p w14:paraId="32194A68" w14:textId="0BC1DB2A" w:rsidR="00DC41BE" w:rsidRDefault="00DC41BE" w:rsidP="00F734E7">
      <w:r w:rsidRPr="008F2B87">
        <w:rPr>
          <w:rFonts w:hint="eastAsia"/>
        </w:rPr>
        <w:t>作者：</w:t>
      </w:r>
      <w:r w:rsidR="00D81BDB">
        <w:t>RM</w:t>
      </w:r>
    </w:p>
    <w:p w14:paraId="0F483A65" w14:textId="6B10ECD3" w:rsidR="00DC41BE" w:rsidRPr="008F2B87" w:rsidRDefault="00DC41BE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81BDB">
        <w:t>Thunderplus</w:t>
      </w:r>
      <w:proofErr w:type="spellEnd"/>
    </w:p>
    <w:p w14:paraId="60F4FA86" w14:textId="77777777" w:rsidR="00DC41BE" w:rsidRDefault="00DC41B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6B8CD3" wp14:editId="0A06273D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A1A9" w14:textId="2B6A6E5E" w:rsidR="001D1957" w:rsidRPr="00E81749" w:rsidRDefault="001D195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《阿卡拉贝</w:t>
                            </w:r>
                            <w:ins w:id="0" w:author="董 宇阳" w:date="2020-10-31T17:07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：末日世界</w:t>
                              </w:r>
                            </w:ins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》（</w:t>
                            </w:r>
                            <w:proofErr w:type="spellStart"/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Akalabeth</w:t>
                            </w:r>
                            <w:proofErr w:type="spellEnd"/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World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 of Doom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）</w:t>
                            </w:r>
                            <w:ins w:id="1" w:author="董 宇阳" w:date="2020-10-31T17:07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（后文简称为</w:t>
                              </w:r>
                            </w:ins>
                            <w:ins w:id="2" w:author="董 宇阳" w:date="2020-10-31T17:08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阿卡拉贝</w:t>
                              </w:r>
                            </w:ins>
                            <w:ins w:id="3" w:author="董 宇阳" w:date="2020-10-31T17:07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）</w:t>
                              </w:r>
                            </w:ins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成功之后，我想</w:t>
                            </w:r>
                            <w:ins w:id="4" w:author="董 宇阳" w:date="2020-10-31T17:08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另起炉灶</w:t>
                              </w:r>
                            </w:ins>
                            <w:del w:id="5" w:author="董 宇阳" w:date="2020-10-31T17:08:00Z">
                              <w:r w:rsidRPr="008B497A" w:rsidDel="0092470C">
                                <w:rPr>
                                  <w:rFonts w:ascii="Times New Roman" w:eastAsia="楷体" w:hAnsi="Times New Roman" w:hint="eastAsia"/>
                                </w:rPr>
                                <w:delText>重新出发</w:delText>
                              </w:r>
                            </w:del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，做一款</w:t>
                            </w:r>
                            <w:ins w:id="6" w:author="董 宇阳" w:date="2020-10-31T17:15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商业化</w:t>
                              </w:r>
                            </w:ins>
                            <w:del w:id="7" w:author="董 宇阳" w:date="2020-10-31T17:15:00Z">
                              <w:r w:rsidRPr="008B497A" w:rsidDel="0092470C">
                                <w:rPr>
                                  <w:rFonts w:ascii="Times New Roman" w:eastAsia="楷体" w:hAnsi="Times New Roman" w:hint="eastAsia"/>
                                </w:rPr>
                                <w:delText>市场会喜欢和买单的</w:delText>
                              </w:r>
                            </w:del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游戏。最开始我给这个游戏设想的名字叫‘最后通牒’</w:t>
                            </w:r>
                            <w:ins w:id="8" w:author="董 宇阳" w:date="2020-10-31T17:37:00Z">
                              <w:r w:rsidR="009E0EF0">
                                <w:rPr>
                                  <w:rFonts w:ascii="Times New Roman" w:eastAsia="楷体" w:hAnsi="Times New Roman" w:hint="eastAsia"/>
                                </w:rPr>
                                <w:t>(</w:t>
                              </w:r>
                              <w:r w:rsidR="009E0EF0" w:rsidRPr="009E0EF0">
                                <w:rPr>
                                  <w:rFonts w:ascii="Times New Roman" w:eastAsia="楷体" w:hAnsi="Times New Roman"/>
                                </w:rPr>
                                <w:t>Ultimatum</w:t>
                              </w:r>
                              <w:r w:rsidR="009E0EF0">
                                <w:rPr>
                                  <w:rFonts w:ascii="Times New Roman" w:eastAsia="楷体" w:hAnsi="Times New Roman"/>
                                </w:rPr>
                                <w:t>)</w:t>
                              </w:r>
                            </w:ins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来着！它</w:t>
                            </w:r>
                            <w:del w:id="9" w:author="董 宇阳" w:date="2020-10-31T17:13:00Z">
                              <w:r w:rsidRPr="008B497A" w:rsidDel="0092470C">
                                <w:rPr>
                                  <w:rFonts w:ascii="Times New Roman" w:eastAsia="楷体" w:hAnsi="Times New Roman" w:hint="eastAsia"/>
                                </w:rPr>
                                <w:delText>用</w:delText>
                              </w:r>
                            </w:del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的代码系统和《阿卡拉贝》</w:t>
                            </w:r>
                            <w:del w:id="10" w:author="董 宇阳" w:date="2020-10-31T17:15:00Z">
                              <w:r w:rsidRPr="008B497A" w:rsidDel="0092470C">
                                <w:rPr>
                                  <w:rFonts w:ascii="Times New Roman" w:eastAsia="楷体" w:hAnsi="Times New Roman" w:hint="eastAsia"/>
                                </w:rPr>
                                <w:delText>的</w:delText>
                              </w:r>
                            </w:del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差不多，但</w:t>
                            </w:r>
                            <w:ins w:id="11" w:author="董 宇阳" w:date="2020-10-31T17:13:00Z">
                              <w:r w:rsidR="0092470C">
                                <w:rPr>
                                  <w:rFonts w:ascii="Times New Roman" w:eastAsia="楷体" w:hAnsi="Times New Roman" w:hint="eastAsia"/>
                                </w:rPr>
                                <w:t>构建游戏世界观的技术手法日臻完善</w:t>
                              </w:r>
                            </w:ins>
                            <w:del w:id="12" w:author="董 宇阳" w:date="2020-10-31T17:13:00Z">
                              <w:r w:rsidRPr="008B497A" w:rsidDel="0092470C">
                                <w:rPr>
                                  <w:rFonts w:ascii="Times New Roman" w:eastAsia="楷体" w:hAnsi="Times New Roman" w:hint="eastAsia"/>
                                </w:rPr>
                                <w:delText>不断地在我本人的世界观构筑方法上改进</w:delText>
                              </w:r>
                            </w:del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。游戏地图很大一部分是基于我创造的一个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 xml:space="preserve"> D&amp;D 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世界，叫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做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索沙利亚</w:t>
                            </w:r>
                            <w:ins w:id="13" w:author="董 宇阳" w:date="2020-10-31T17:37:00Z">
                              <w:r w:rsidR="009E0EF0">
                                <w:rPr>
                                  <w:rFonts w:ascii="Times New Roman" w:eastAsia="楷体" w:hAnsi="Times New Roman" w:hint="eastAsia"/>
                                </w:rPr>
                                <w:t>(</w:t>
                              </w:r>
                            </w:ins>
                            <w:proofErr w:type="spellStart"/>
                            <w:ins w:id="14" w:author="董 宇阳" w:date="2020-10-31T17:38:00Z">
                              <w:r w:rsidR="009E0EF0" w:rsidRPr="009E0EF0">
                                <w:rPr>
                                  <w:rFonts w:ascii="Times New Roman" w:eastAsia="楷体" w:hAnsi="Times New Roman"/>
                                </w:rPr>
                                <w:t>Sosaria</w:t>
                              </w:r>
                            </w:ins>
                            <w:proofErr w:type="spellEnd"/>
                            <w:ins w:id="15" w:author="董 宇阳" w:date="2020-10-31T17:37:00Z">
                              <w:r w:rsidR="009E0EF0">
                                <w:rPr>
                                  <w:rFonts w:ascii="Times New Roman" w:eastAsia="楷体" w:hAnsi="Times New Roman"/>
                                </w:rPr>
                                <w:t>)</w:t>
                              </w:r>
                            </w:ins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。最终游戏完成的时候，我们还是决定以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‘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’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给它命名。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2041C62F" w14:textId="73D9E24A" w:rsidR="001D1957" w:rsidRPr="00E81749" w:rsidRDefault="001D1957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9B351E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165CC13C" w14:textId="36DF23CD" w:rsidR="001D1957" w:rsidRPr="00E81749" w:rsidRDefault="001D1957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B8CD3" id="文本框 2" o:spid="_x0000_s1029" type="#_x0000_t202" style="position:absolute;left:0;text-align:left;margin-left:434.6pt;margin-top:19.65pt;width:485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" stroked="f">
                <v:textbox style="mso-fit-shape-to-text:t">
                  <w:txbxContent>
                    <w:p w14:paraId="7B37A1A9" w14:textId="2B6A6E5E" w:rsidR="001D1957" w:rsidRPr="00E81749" w:rsidRDefault="001D195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《阿卡拉贝</w:t>
                      </w:r>
                      <w:ins w:id="16" w:author="董 宇阳" w:date="2020-10-31T17:07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：末日世界</w:t>
                        </w:r>
                      </w:ins>
                      <w:r>
                        <w:rPr>
                          <w:rFonts w:ascii="Times New Roman" w:eastAsia="楷体" w:hAnsi="Times New Roman" w:hint="eastAsia"/>
                        </w:rPr>
                        <w:t>》（</w:t>
                      </w:r>
                      <w:proofErr w:type="spellStart"/>
                      <w:r>
                        <w:rPr>
                          <w:rFonts w:ascii="Times New Roman" w:eastAsia="楷体" w:hAnsi="Times New Roman" w:hint="eastAsia"/>
                        </w:rPr>
                        <w:t>Akalabeth</w:t>
                      </w:r>
                      <w:proofErr w:type="spellEnd"/>
                      <w:r>
                        <w:rPr>
                          <w:rFonts w:ascii="Times New Roman" w:eastAsia="楷体" w:hAnsi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World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 of Doom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）</w:t>
                      </w:r>
                      <w:ins w:id="17" w:author="董 宇阳" w:date="2020-10-31T17:07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（后文简称为</w:t>
                        </w:r>
                      </w:ins>
                      <w:ins w:id="18" w:author="董 宇阳" w:date="2020-10-31T17:08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阿卡拉贝</w:t>
                        </w:r>
                      </w:ins>
                      <w:ins w:id="19" w:author="董 宇阳" w:date="2020-10-31T17:07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）</w:t>
                        </w:r>
                      </w:ins>
                      <w:r w:rsidRPr="008B497A">
                        <w:rPr>
                          <w:rFonts w:ascii="Times New Roman" w:eastAsia="楷体" w:hAnsi="Times New Roman" w:hint="eastAsia"/>
                        </w:rPr>
                        <w:t>成功之后，我想</w:t>
                      </w:r>
                      <w:ins w:id="20" w:author="董 宇阳" w:date="2020-10-31T17:08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另起炉灶</w:t>
                        </w:r>
                      </w:ins>
                      <w:del w:id="21" w:author="董 宇阳" w:date="2020-10-31T17:08:00Z">
                        <w:r w:rsidRPr="008B497A" w:rsidDel="0092470C">
                          <w:rPr>
                            <w:rFonts w:ascii="Times New Roman" w:eastAsia="楷体" w:hAnsi="Times New Roman" w:hint="eastAsia"/>
                          </w:rPr>
                          <w:delText>重新出发</w:delText>
                        </w:r>
                      </w:del>
                      <w:r w:rsidRPr="008B497A">
                        <w:rPr>
                          <w:rFonts w:ascii="Times New Roman" w:eastAsia="楷体" w:hAnsi="Times New Roman" w:hint="eastAsia"/>
                        </w:rPr>
                        <w:t>，做一款</w:t>
                      </w:r>
                      <w:ins w:id="22" w:author="董 宇阳" w:date="2020-10-31T17:15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商业化</w:t>
                        </w:r>
                      </w:ins>
                      <w:del w:id="23" w:author="董 宇阳" w:date="2020-10-31T17:15:00Z">
                        <w:r w:rsidRPr="008B497A" w:rsidDel="0092470C">
                          <w:rPr>
                            <w:rFonts w:ascii="Times New Roman" w:eastAsia="楷体" w:hAnsi="Times New Roman" w:hint="eastAsia"/>
                          </w:rPr>
                          <w:delText>市场会喜欢和买单的</w:delText>
                        </w:r>
                      </w:del>
                      <w:r w:rsidRPr="008B497A">
                        <w:rPr>
                          <w:rFonts w:ascii="Times New Roman" w:eastAsia="楷体" w:hAnsi="Times New Roman" w:hint="eastAsia"/>
                        </w:rPr>
                        <w:t>游戏。最开始我给这个游戏设想的名字叫‘最后通牒’</w:t>
                      </w:r>
                      <w:ins w:id="24" w:author="董 宇阳" w:date="2020-10-31T17:37:00Z">
                        <w:r w:rsidR="009E0EF0">
                          <w:rPr>
                            <w:rFonts w:ascii="Times New Roman" w:eastAsia="楷体" w:hAnsi="Times New Roman" w:hint="eastAsia"/>
                          </w:rPr>
                          <w:t>(</w:t>
                        </w:r>
                        <w:r w:rsidR="009E0EF0" w:rsidRPr="009E0EF0">
                          <w:rPr>
                            <w:rFonts w:ascii="Times New Roman" w:eastAsia="楷体" w:hAnsi="Times New Roman"/>
                          </w:rPr>
                          <w:t>Ultimatum</w:t>
                        </w:r>
                        <w:r w:rsidR="009E0EF0">
                          <w:rPr>
                            <w:rFonts w:ascii="Times New Roman" w:eastAsia="楷体" w:hAnsi="Times New Roman"/>
                          </w:rPr>
                          <w:t>)</w:t>
                        </w:r>
                      </w:ins>
                      <w:r w:rsidRPr="008B497A">
                        <w:rPr>
                          <w:rFonts w:ascii="Times New Roman" w:eastAsia="楷体" w:hAnsi="Times New Roman" w:hint="eastAsia"/>
                        </w:rPr>
                        <w:t>来着！它</w:t>
                      </w:r>
                      <w:del w:id="25" w:author="董 宇阳" w:date="2020-10-31T17:13:00Z">
                        <w:r w:rsidRPr="008B497A" w:rsidDel="0092470C">
                          <w:rPr>
                            <w:rFonts w:ascii="Times New Roman" w:eastAsia="楷体" w:hAnsi="Times New Roman" w:hint="eastAsia"/>
                          </w:rPr>
                          <w:delText>用</w:delText>
                        </w:r>
                      </w:del>
                      <w:r w:rsidRPr="008B497A">
                        <w:rPr>
                          <w:rFonts w:ascii="Times New Roman" w:eastAsia="楷体" w:hAnsi="Times New Roman" w:hint="eastAsia"/>
                        </w:rPr>
                        <w:t>的代码系统和《阿卡拉贝》</w:t>
                      </w:r>
                      <w:del w:id="26" w:author="董 宇阳" w:date="2020-10-31T17:15:00Z">
                        <w:r w:rsidRPr="008B497A" w:rsidDel="0092470C">
                          <w:rPr>
                            <w:rFonts w:ascii="Times New Roman" w:eastAsia="楷体" w:hAnsi="Times New Roman" w:hint="eastAsia"/>
                          </w:rPr>
                          <w:delText>的</w:delText>
                        </w:r>
                      </w:del>
                      <w:r w:rsidRPr="008B497A">
                        <w:rPr>
                          <w:rFonts w:ascii="Times New Roman" w:eastAsia="楷体" w:hAnsi="Times New Roman" w:hint="eastAsia"/>
                        </w:rPr>
                        <w:t>差不多，但</w:t>
                      </w:r>
                      <w:ins w:id="27" w:author="董 宇阳" w:date="2020-10-31T17:13:00Z">
                        <w:r w:rsidR="0092470C">
                          <w:rPr>
                            <w:rFonts w:ascii="Times New Roman" w:eastAsia="楷体" w:hAnsi="Times New Roman" w:hint="eastAsia"/>
                          </w:rPr>
                          <w:t>构建游戏世界观的技术手法日臻完善</w:t>
                        </w:r>
                      </w:ins>
                      <w:del w:id="28" w:author="董 宇阳" w:date="2020-10-31T17:13:00Z">
                        <w:r w:rsidRPr="008B497A" w:rsidDel="0092470C">
                          <w:rPr>
                            <w:rFonts w:ascii="Times New Roman" w:eastAsia="楷体" w:hAnsi="Times New Roman" w:hint="eastAsia"/>
                          </w:rPr>
                          <w:delText>不断地在我本人的世界观构筑方法上改进</w:delText>
                        </w:r>
                      </w:del>
                      <w:r w:rsidRPr="008B497A">
                        <w:rPr>
                          <w:rFonts w:ascii="Times New Roman" w:eastAsia="楷体" w:hAnsi="Times New Roman" w:hint="eastAsia"/>
                        </w:rPr>
                        <w:t>。游戏地图很大一部分是基于我创造的一个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 xml:space="preserve"> D&amp;D 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世界，叫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做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索沙利亚</w:t>
                      </w:r>
                      <w:ins w:id="29" w:author="董 宇阳" w:date="2020-10-31T17:37:00Z">
                        <w:r w:rsidR="009E0EF0">
                          <w:rPr>
                            <w:rFonts w:ascii="Times New Roman" w:eastAsia="楷体" w:hAnsi="Times New Roman" w:hint="eastAsia"/>
                          </w:rPr>
                          <w:t>(</w:t>
                        </w:r>
                      </w:ins>
                      <w:proofErr w:type="spellStart"/>
                      <w:ins w:id="30" w:author="董 宇阳" w:date="2020-10-31T17:38:00Z">
                        <w:r w:rsidR="009E0EF0" w:rsidRPr="009E0EF0">
                          <w:rPr>
                            <w:rFonts w:ascii="Times New Roman" w:eastAsia="楷体" w:hAnsi="Times New Roman"/>
                          </w:rPr>
                          <w:t>Sosaria</w:t>
                        </w:r>
                      </w:ins>
                      <w:proofErr w:type="spellEnd"/>
                      <w:ins w:id="31" w:author="董 宇阳" w:date="2020-10-31T17:37:00Z">
                        <w:r w:rsidR="009E0EF0">
                          <w:rPr>
                            <w:rFonts w:ascii="Times New Roman" w:eastAsia="楷体" w:hAnsi="Times New Roman"/>
                          </w:rPr>
                          <w:t>)</w:t>
                        </w:r>
                      </w:ins>
                      <w:r w:rsidRPr="008B497A">
                        <w:rPr>
                          <w:rFonts w:ascii="Times New Roman" w:eastAsia="楷体" w:hAnsi="Times New Roman"/>
                        </w:rPr>
                        <w:t>。最终游戏完成的时候，我们还是决定以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‘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’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给它命名。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2041C62F" w14:textId="73D9E24A" w:rsidR="001D1957" w:rsidRPr="00E81749" w:rsidRDefault="001D1957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9B351E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165CC13C" w14:textId="36DF23CD" w:rsidR="001D1957" w:rsidRPr="00E81749" w:rsidRDefault="001D1957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5BF2">
        <w:pict w14:anchorId="641C4625">
          <v:rect id="_x0000_i1025" style="width:261.65pt;height:1pt" o:hrpct="500" o:hrstd="t" o:hrnoshade="t" o:hr="t" fillcolor="#cfcdcd [2894]" stroked="f"/>
        </w:pict>
      </w:r>
    </w:p>
    <w:p w14:paraId="313BCB9C" w14:textId="77777777" w:rsidR="00DC41BE" w:rsidRDefault="00DC41BE" w:rsidP="00F734E7">
      <w:pPr>
        <w:sectPr w:rsidR="00DC41BE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D938A49" w14:textId="18D92DE7" w:rsidR="00DC41BE" w:rsidRDefault="003453F4" w:rsidP="009B351E">
      <w:pPr>
        <w:pStyle w:val="-21"/>
        <w:ind w:firstLine="420"/>
      </w:pPr>
      <w:r>
        <w:rPr>
          <w:rFonts w:hint="eastAsia"/>
        </w:rPr>
        <w:t>事实上</w:t>
      </w:r>
      <w:r w:rsidR="009B351E">
        <w:rPr>
          <w:rFonts w:hint="eastAsia"/>
        </w:rPr>
        <w:t>《创世纪》是理查德·加里奥特第一款</w:t>
      </w:r>
      <w:r>
        <w:rPr>
          <w:rFonts w:hint="eastAsia"/>
        </w:rPr>
        <w:t>真正意义上</w:t>
      </w:r>
      <w:r w:rsidR="009B351E">
        <w:rPr>
          <w:rFonts w:hint="eastAsia"/>
        </w:rPr>
        <w:t>的商业</w:t>
      </w:r>
      <w:ins w:id="32" w:author="董 宇阳" w:date="2020-10-31T17:20:00Z">
        <w:r w:rsidR="00864407">
          <w:rPr>
            <w:rFonts w:hint="eastAsia"/>
          </w:rPr>
          <w:t>R</w:t>
        </w:r>
        <w:r w:rsidR="00864407">
          <w:t>PG</w:t>
        </w:r>
      </w:ins>
      <w:r w:rsidR="009B351E">
        <w:rPr>
          <w:rFonts w:hint="eastAsia"/>
        </w:rPr>
        <w:t>游戏</w:t>
      </w:r>
      <w:r>
        <w:rPr>
          <w:rFonts w:hint="eastAsia"/>
        </w:rPr>
        <w:t>。</w:t>
      </w:r>
      <w:r>
        <w:rPr>
          <w:rStyle w:val="a9"/>
        </w:rPr>
        <w:footnoteReference w:id="1"/>
      </w:r>
      <w:r w:rsidR="00587227">
        <w:rPr>
          <w:rFonts w:hint="eastAsia"/>
        </w:rPr>
        <w:t>他把当年吸引了他这个</w:t>
      </w:r>
      <w:proofErr w:type="gramStart"/>
      <w:r w:rsidR="00587227">
        <w:rPr>
          <w:rFonts w:hint="eastAsia"/>
        </w:rPr>
        <w:t>极客青年</w:t>
      </w:r>
      <w:proofErr w:type="gramEnd"/>
      <w:r w:rsidR="00587227">
        <w:rPr>
          <w:rFonts w:hint="eastAsia"/>
        </w:rPr>
        <w:t>的元素全都融合进了游戏里，于是《创世纪》横空出世。</w:t>
      </w:r>
    </w:p>
    <w:p w14:paraId="65453E08" w14:textId="0300BE90" w:rsidR="00587227" w:rsidRDefault="00587227" w:rsidP="009B351E">
      <w:pPr>
        <w:pStyle w:val="-21"/>
        <w:ind w:firstLine="420"/>
      </w:pPr>
      <w:r>
        <w:rPr>
          <w:rFonts w:hint="eastAsia"/>
        </w:rPr>
        <w:t>《创世纪》的</w:t>
      </w:r>
      <w:proofErr w:type="gramStart"/>
      <w:r>
        <w:rPr>
          <w:rFonts w:hint="eastAsia"/>
        </w:rPr>
        <w:t>主世界</w:t>
      </w:r>
      <w:proofErr w:type="gramEnd"/>
      <w:del w:id="33" w:author="董 宇阳" w:date="2020-10-31T17:25:00Z">
        <w:r w:rsidDel="00864407">
          <w:rPr>
            <w:rFonts w:hint="eastAsia"/>
          </w:rPr>
          <w:delText>地图</w:delText>
        </w:r>
      </w:del>
      <w:ins w:id="34" w:author="董 宇阳" w:date="2020-10-31T17:25:00Z">
        <w:r w:rsidR="00864407">
          <w:rPr>
            <w:rFonts w:hint="eastAsia"/>
          </w:rPr>
          <w:t>幅员辽阔，</w:t>
        </w:r>
      </w:ins>
      <w:ins w:id="35" w:author="董 宇阳" w:date="2020-10-31T17:27:00Z">
        <w:r w:rsidR="00D55CE4">
          <w:rPr>
            <w:rFonts w:hint="eastAsia"/>
          </w:rPr>
          <w:t>丰富多彩</w:t>
        </w:r>
      </w:ins>
      <w:del w:id="36" w:author="董 宇阳" w:date="2020-10-31T17:25:00Z">
        <w:r w:rsidDel="00864407">
          <w:rPr>
            <w:rFonts w:hint="eastAsia"/>
          </w:rPr>
          <w:delText>色彩缤纷</w:delText>
        </w:r>
      </w:del>
      <w:r>
        <w:rPr>
          <w:rFonts w:hint="eastAsia"/>
        </w:rPr>
        <w:t>、</w:t>
      </w:r>
      <w:ins w:id="37" w:author="董 宇阳" w:date="2020-10-31T17:26:00Z">
        <w:r w:rsidR="00D55CE4">
          <w:rPr>
            <w:rFonts w:hint="eastAsia"/>
          </w:rPr>
          <w:t>别具一格</w:t>
        </w:r>
      </w:ins>
      <w:del w:id="38" w:author="董 宇阳" w:date="2020-10-31T17:26:00Z">
        <w:r w:rsidDel="00864407">
          <w:rPr>
            <w:rFonts w:hint="eastAsia"/>
          </w:rPr>
          <w:delText>富有创新性</w:delText>
        </w:r>
      </w:del>
      <w:r>
        <w:rPr>
          <w:rFonts w:hint="eastAsia"/>
        </w:rPr>
        <w:t>。它把这个巨大的</w:t>
      </w:r>
      <w:proofErr w:type="gramStart"/>
      <w:r>
        <w:rPr>
          <w:rFonts w:hint="eastAsia"/>
        </w:rPr>
        <w:t>主世界</w:t>
      </w:r>
      <w:proofErr w:type="gramEnd"/>
      <w:r>
        <w:rPr>
          <w:rFonts w:hint="eastAsia"/>
        </w:rPr>
        <w:t>与《阿卡拉贝》中随机生成的线画式地牢结合起来，还</w:t>
      </w:r>
      <w:r w:rsidR="006524A1">
        <w:rPr>
          <w:rFonts w:hint="eastAsia"/>
        </w:rPr>
        <w:t>加入了无比麻烦的太空战，颇有</w:t>
      </w:r>
      <w:r w:rsidR="006524A1">
        <w:rPr>
          <w:rFonts w:hint="eastAsia"/>
        </w:rPr>
        <w:t xml:space="preserve"> </w:t>
      </w:r>
      <w:r w:rsidR="006524A1">
        <w:t xml:space="preserve">Atari 8-bit </w:t>
      </w:r>
      <w:r w:rsidR="006524A1">
        <w:rPr>
          <w:rFonts w:hint="eastAsia"/>
        </w:rPr>
        <w:t>上的《星际奇兵》</w:t>
      </w:r>
      <w:proofErr w:type="gramStart"/>
      <w:r w:rsidR="006524A1">
        <w:rPr>
          <w:rFonts w:hint="eastAsia"/>
        </w:rPr>
        <w:t>的既视感</w:t>
      </w:r>
      <w:proofErr w:type="gramEnd"/>
      <w:r w:rsidR="006524A1">
        <w:rPr>
          <w:rFonts w:hint="eastAsia"/>
        </w:rPr>
        <w:t>，带来的游玩体验可谓</w:t>
      </w:r>
      <w:ins w:id="39" w:author="董 宇阳" w:date="2020-10-31T17:28:00Z">
        <w:r w:rsidR="00D55CE4">
          <w:rPr>
            <w:rFonts w:hint="eastAsia"/>
          </w:rPr>
          <w:t>妙趣横生</w:t>
        </w:r>
      </w:ins>
      <w:del w:id="40" w:author="董 宇阳" w:date="2020-10-31T17:27:00Z">
        <w:r w:rsidR="006524A1" w:rsidDel="00D55CE4">
          <w:rPr>
            <w:rFonts w:hint="eastAsia"/>
          </w:rPr>
          <w:delText>丰富多彩</w:delText>
        </w:r>
      </w:del>
      <w:r w:rsidR="006524A1">
        <w:rPr>
          <w:rFonts w:hint="eastAsia"/>
        </w:rPr>
        <w:t>、其乐无穷。无怪乎这一</w:t>
      </w:r>
      <w:proofErr w:type="gramStart"/>
      <w:r w:rsidR="006524A1">
        <w:rPr>
          <w:rFonts w:hint="eastAsia"/>
        </w:rPr>
        <w:t>作如此</w:t>
      </w:r>
      <w:proofErr w:type="gramEnd"/>
      <w:del w:id="41" w:author="董 宇阳" w:date="2020-10-31T17:28:00Z">
        <w:r w:rsidR="006524A1" w:rsidDel="00D55CE4">
          <w:rPr>
            <w:rFonts w:hint="eastAsia"/>
          </w:rPr>
          <w:delText>地</w:delText>
        </w:r>
      </w:del>
      <w:r w:rsidR="006524A1">
        <w:rPr>
          <w:rFonts w:hint="eastAsia"/>
        </w:rPr>
        <w:t>成功。</w:t>
      </w:r>
    </w:p>
    <w:p w14:paraId="4FB21ED8" w14:textId="7484B5C9" w:rsidR="006524A1" w:rsidRDefault="00386127" w:rsidP="009B351E">
      <w:pPr>
        <w:pStyle w:val="-21"/>
        <w:ind w:firstLine="420"/>
      </w:pPr>
      <w:r>
        <w:rPr>
          <w:rFonts w:hint="eastAsia"/>
        </w:rPr>
        <w:t>游戏开始之时，索沙利亚的四片大陆已经屈服于邪恶法师蒙丹的统治。“不义之石”让他立于不败之地。你打败他的唯一机会是在集齐四颗魔法石之后，启动</w:t>
      </w:r>
      <w:r w:rsidR="00EC684F">
        <w:rPr>
          <w:rFonts w:hint="eastAsia"/>
        </w:rPr>
        <w:t>时空穿梭机</w:t>
      </w:r>
      <w:r>
        <w:rPr>
          <w:rFonts w:hint="eastAsia"/>
        </w:rPr>
        <w:t>回到过去，杀死当时羽翼未丰的法师本人。</w:t>
      </w:r>
    </w:p>
    <w:p w14:paraId="77EADBE5" w14:textId="4A9C16B9" w:rsidR="00F57896" w:rsidRDefault="002C1470" w:rsidP="00F57896">
      <w:pPr>
        <w:pStyle w:val="-21"/>
        <w:ind w:firstLine="420"/>
      </w:pPr>
      <w:r>
        <w:rPr>
          <w:rFonts w:hint="eastAsia"/>
        </w:rPr>
        <w:t>游戏</w:t>
      </w:r>
      <w:ins w:id="42" w:author="董 宇阳" w:date="2020-10-31T17:38:00Z">
        <w:r w:rsidR="009E0EF0">
          <w:rPr>
            <w:rFonts w:hint="eastAsia"/>
          </w:rPr>
          <w:t>进程与机制较为</w:t>
        </w:r>
      </w:ins>
      <w:del w:id="43" w:author="董 宇阳" w:date="2020-10-31T17:38:00Z">
        <w:r w:rsidDel="009E0EF0">
          <w:rPr>
            <w:rFonts w:hint="eastAsia"/>
          </w:rPr>
          <w:delText>中主线与其他互动部分</w:delText>
        </w:r>
        <w:r w:rsidR="00EC684F" w:rsidDel="009E0EF0">
          <w:rPr>
            <w:rFonts w:hint="eastAsia"/>
          </w:rPr>
          <w:delText>的联系</w:delText>
        </w:r>
      </w:del>
      <w:r w:rsidR="00EC684F">
        <w:rPr>
          <w:rFonts w:hint="eastAsia"/>
        </w:rPr>
        <w:t>松散，</w:t>
      </w:r>
      <w:proofErr w:type="gramStart"/>
      <w:ins w:id="44" w:author="董 宇阳" w:date="2020-10-31T17:38:00Z">
        <w:r w:rsidR="009E0EF0">
          <w:rPr>
            <w:rFonts w:hint="eastAsia"/>
          </w:rPr>
          <w:t>各任务</w:t>
        </w:r>
        <w:proofErr w:type="gramEnd"/>
        <w:r w:rsidR="009E0EF0">
          <w:rPr>
            <w:rFonts w:hint="eastAsia"/>
          </w:rPr>
          <w:t>之间</w:t>
        </w:r>
      </w:ins>
      <w:r>
        <w:rPr>
          <w:rFonts w:hint="eastAsia"/>
        </w:rPr>
        <w:t>相对</w:t>
      </w:r>
      <w:del w:id="45" w:author="董 宇阳" w:date="2020-10-31T17:39:00Z">
        <w:r w:rsidDel="009E0EF0">
          <w:rPr>
            <w:rFonts w:hint="eastAsia"/>
          </w:rPr>
          <w:delText>比较</w:delText>
        </w:r>
      </w:del>
      <w:r>
        <w:rPr>
          <w:rFonts w:hint="eastAsia"/>
        </w:rPr>
        <w:t>独立，也就让玩家可以随心探索世界的各个角落。如果你专注通关的话，其实只需要</w:t>
      </w:r>
      <w: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小时就能打通，所以这种探索自由度是很加分的</w:t>
      </w:r>
      <w:r w:rsidR="00F57896">
        <w:rPr>
          <w:rFonts w:hint="eastAsia"/>
        </w:rPr>
        <w:t>。</w:t>
      </w:r>
    </w:p>
    <w:p w14:paraId="48D5BBAD" w14:textId="2699DE1E" w:rsidR="00DC41BE" w:rsidRDefault="00DC41BE" w:rsidP="00F57896">
      <w:pPr>
        <w:pStyle w:val="-21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1C058F" wp14:editId="04BE74B5">
            <wp:extent cx="2954268" cy="2221200"/>
            <wp:effectExtent l="0" t="0" r="0" b="825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DEE" w14:textId="56D065BB" w:rsidR="00DC41BE" w:rsidRDefault="00DC41BE" w:rsidP="005B56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1</w:t>
      </w:r>
      <w:r>
        <w:fldChar w:fldCharType="end"/>
      </w:r>
      <w:r>
        <w:t xml:space="preserve"> </w:t>
      </w:r>
      <w:r w:rsidR="00EC684F">
        <w:rPr>
          <w:rFonts w:hint="eastAsia"/>
        </w:rPr>
        <w:t>匠心独具的世界地图。图上玩家正在一片森林中与“树魔”交战。北边是不列颠城与不列颠之王的城堡。</w:t>
      </w:r>
    </w:p>
    <w:p w14:paraId="3ABC2462" w14:textId="77777777" w:rsidR="00DC41BE" w:rsidRPr="005B5669" w:rsidRDefault="00DC41BE" w:rsidP="00791749">
      <w:pPr>
        <w:pStyle w:val="-21"/>
        <w:ind w:firstLine="420"/>
      </w:pPr>
    </w:p>
    <w:p w14:paraId="3D8B28BA" w14:textId="64FE0D83" w:rsidR="00DC41BE" w:rsidRDefault="00EC684F" w:rsidP="00791749">
      <w:pPr>
        <w:pStyle w:val="-21"/>
        <w:ind w:firstLine="420"/>
      </w:pPr>
      <w:r>
        <w:rPr>
          <w:rFonts w:hint="eastAsia"/>
        </w:rPr>
        <w:t>游戏中大部分时间，你要么在收集黄金，以保证自己有钱买吃的和补给，不会饿死，要么在和怪物交战积累经验值，让你最终有资格启动时空穿梭机，完成游戏目标。</w:t>
      </w:r>
      <w:r w:rsidR="00EC6E10">
        <w:rPr>
          <w:rFonts w:hint="eastAsia"/>
        </w:rPr>
        <w:t>经验值在这作中的意义仅限于此，角色等级基本</w:t>
      </w:r>
      <w:del w:id="46" w:author="董 宇阳" w:date="2020-10-31T17:31:00Z">
        <w:r w:rsidR="00EC6E10" w:rsidDel="00D55CE4">
          <w:rPr>
            <w:rFonts w:hint="eastAsia"/>
          </w:rPr>
          <w:delText>上</w:delText>
        </w:r>
      </w:del>
      <w:r w:rsidR="00EC6E10">
        <w:rPr>
          <w:rFonts w:hint="eastAsia"/>
        </w:rPr>
        <w:t>无足轻重。</w:t>
      </w:r>
    </w:p>
    <w:p w14:paraId="01593F4C" w14:textId="18C26C98" w:rsidR="00EC6E10" w:rsidRDefault="00EC6E10" w:rsidP="00791749">
      <w:pPr>
        <w:pStyle w:val="-21"/>
        <w:ind w:firstLine="420"/>
      </w:pPr>
      <w:r>
        <w:rPr>
          <w:rFonts w:hint="eastAsia"/>
        </w:rPr>
        <w:t>获得</w:t>
      </w:r>
      <w:r>
        <w:rPr>
          <w:rFonts w:hint="eastAsia"/>
        </w:rPr>
        <w:t>HP</w:t>
      </w:r>
      <w:r>
        <w:rPr>
          <w:rFonts w:hint="eastAsia"/>
        </w:rPr>
        <w:t>的方式有两种，一种是通过在地牢中杀死怪物并且生还</w:t>
      </w:r>
      <w:ins w:id="47" w:author="董 宇阳" w:date="2020-10-31T17:32:00Z">
        <w:r w:rsidR="00D55CE4">
          <w:rPr>
            <w:rFonts w:hint="eastAsia"/>
          </w:rPr>
          <w:t>而</w:t>
        </w:r>
      </w:ins>
      <w:r>
        <w:rPr>
          <w:rFonts w:hint="eastAsia"/>
        </w:rPr>
        <w:t>获得，还有一种是向列土封疆的八位国王上贡钱财（其中一位就是大名鼎鼎的不列颠之王，也是加里奥特本人的化身）。要提升角色属性</w:t>
      </w:r>
      <w:del w:id="48" w:author="董 宇阳" w:date="2020-10-31T17:33:00Z">
        <w:r w:rsidDel="00D55CE4">
          <w:rPr>
            <w:rFonts w:hint="eastAsia"/>
          </w:rPr>
          <w:delText>的话</w:delText>
        </w:r>
      </w:del>
      <w:r>
        <w:rPr>
          <w:rFonts w:hint="eastAsia"/>
        </w:rPr>
        <w:t>，需要去寻找散布在地图各处的告示牌，与之互动。</w:t>
      </w:r>
      <w:ins w:id="49" w:author="董 宇阳" w:date="2020-10-31T17:40:00Z">
        <w:r w:rsidR="009E0EF0">
          <w:rPr>
            <w:rFonts w:hint="eastAsia"/>
          </w:rPr>
          <w:t>有四位国王会发布寻找告示牌的支线任务，完成后会有额外奖励</w:t>
        </w:r>
      </w:ins>
      <w:del w:id="50" w:author="董 宇阳" w:date="2020-10-31T17:40:00Z">
        <w:r w:rsidDel="009E0EF0">
          <w:rPr>
            <w:rFonts w:hint="eastAsia"/>
          </w:rPr>
          <w:delText>如果接下</w:delText>
        </w:r>
        <w:r w:rsidR="00DC199F" w:rsidDel="009E0EF0">
          <w:rPr>
            <w:rFonts w:hint="eastAsia"/>
          </w:rPr>
          <w:delText>四位</w:delText>
        </w:r>
        <w:r w:rsidDel="009E0EF0">
          <w:rPr>
            <w:rFonts w:hint="eastAsia"/>
          </w:rPr>
          <w:delText>国王的告示牌任务再去互动，则有额外的提升奖励</w:delText>
        </w:r>
      </w:del>
      <w:r>
        <w:rPr>
          <w:rFonts w:hint="eastAsia"/>
        </w:rPr>
        <w:t>。</w:t>
      </w:r>
      <w:r w:rsidR="00DC199F">
        <w:rPr>
          <w:rFonts w:hint="eastAsia"/>
        </w:rPr>
        <w:t>另外四位的任务</w:t>
      </w:r>
      <w:ins w:id="51" w:author="董 宇阳" w:date="2020-10-31T17:41:00Z">
        <w:r w:rsidR="009E0EF0">
          <w:rPr>
            <w:rFonts w:hint="eastAsia"/>
          </w:rPr>
          <w:t>包括</w:t>
        </w:r>
      </w:ins>
      <w:ins w:id="52" w:author="董 宇阳" w:date="2020-10-31T17:42:00Z">
        <w:r w:rsidR="009E0EF0">
          <w:rPr>
            <w:rFonts w:hint="eastAsia"/>
          </w:rPr>
          <w:t>奔赴</w:t>
        </w:r>
      </w:ins>
      <w:ins w:id="53" w:author="董 宇阳" w:date="2020-10-31T17:41:00Z">
        <w:r w:rsidR="009E0EF0">
          <w:rPr>
            <w:rFonts w:hint="eastAsia"/>
          </w:rPr>
          <w:t>地牢</w:t>
        </w:r>
      </w:ins>
      <w:ins w:id="54" w:author="董 宇阳" w:date="2020-10-31T17:42:00Z">
        <w:r w:rsidR="009E0EF0">
          <w:rPr>
            <w:rFonts w:hint="eastAsia"/>
          </w:rPr>
          <w:t>消灭</w:t>
        </w:r>
      </w:ins>
      <w:ins w:id="55" w:author="董 宇阳" w:date="2020-10-31T17:41:00Z">
        <w:r w:rsidR="009E0EF0">
          <w:rPr>
            <w:rFonts w:hint="eastAsia"/>
          </w:rPr>
          <w:t>怪物，</w:t>
        </w:r>
      </w:ins>
      <w:ins w:id="56" w:author="董 宇阳" w:date="2020-10-31T17:42:00Z">
        <w:r w:rsidR="009E0EF0">
          <w:rPr>
            <w:rFonts w:hint="eastAsia"/>
          </w:rPr>
          <w:t>前往城堡解救公主等</w:t>
        </w:r>
      </w:ins>
      <w:del w:id="57" w:author="董 宇阳" w:date="2020-10-31T17:42:00Z">
        <w:r w:rsidR="00DC199F" w:rsidDel="009E0EF0">
          <w:rPr>
            <w:rFonts w:hint="eastAsia"/>
          </w:rPr>
          <w:delText>需要你进地牢杀怪，但反正你总会去的，另外你也可以试试去城堡救出受困的公主</w:delText>
        </w:r>
      </w:del>
      <w:r w:rsidR="00DC199F">
        <w:rPr>
          <w:rFonts w:hint="eastAsia"/>
        </w:rPr>
        <w:t>。</w:t>
      </w:r>
    </w:p>
    <w:p w14:paraId="068221E8" w14:textId="49AEFAA8" w:rsidR="00B10315" w:rsidRDefault="009E0EF0" w:rsidP="00791749">
      <w:pPr>
        <w:pStyle w:val="-21"/>
        <w:ind w:firstLine="420"/>
      </w:pPr>
      <w:ins w:id="58" w:author="董 宇阳" w:date="2020-10-31T17:43:00Z">
        <w:r>
          <w:rPr>
            <w:rFonts w:hint="eastAsia"/>
          </w:rPr>
          <w:t>该作战斗机制</w:t>
        </w:r>
      </w:ins>
      <w:del w:id="59" w:author="董 宇阳" w:date="2020-10-31T17:43:00Z">
        <w:r w:rsidR="00B10315" w:rsidDel="009E0EF0">
          <w:rPr>
            <w:rFonts w:hint="eastAsia"/>
          </w:rPr>
          <w:delText>至于战斗，形式</w:delText>
        </w:r>
      </w:del>
      <w:r w:rsidR="00B10315">
        <w:rPr>
          <w:rFonts w:hint="eastAsia"/>
        </w:rPr>
        <w:t>与《阿卡拉贝》比较类似，但是有时间限制，如果时限到了你还没有决定行动，就会失去这一回合。另外战斗不局限于地牢</w:t>
      </w:r>
      <w:del w:id="60" w:author="董 宇阳" w:date="2020-10-31T17:44:00Z">
        <w:r w:rsidR="00B10315" w:rsidDel="009E0EF0">
          <w:rPr>
            <w:rFonts w:hint="eastAsia"/>
          </w:rPr>
          <w:delText>里</w:delText>
        </w:r>
      </w:del>
      <w:r w:rsidR="00B10315">
        <w:rPr>
          <w:rFonts w:hint="eastAsia"/>
        </w:rPr>
        <w:t>，在大地图上也会有敌人随机出现。</w:t>
      </w:r>
    </w:p>
    <w:p w14:paraId="0C88B6D0" w14:textId="7F482AEE" w:rsidR="00B10315" w:rsidRDefault="00B10315" w:rsidP="00791749">
      <w:pPr>
        <w:pStyle w:val="-21"/>
        <w:ind w:firstLine="420"/>
      </w:pPr>
      <w:r>
        <w:rPr>
          <w:rFonts w:hint="eastAsia"/>
        </w:rPr>
        <w:t>市镇和城堡的地图都是一整屏呈现，你能从七</w:t>
      </w:r>
      <w:r>
        <w:rPr>
          <w:rFonts w:hint="eastAsia"/>
        </w:rPr>
        <w:t>嘴八舌的</w:t>
      </w:r>
      <w:ins w:id="61" w:author="董 宇阳" w:date="2020-10-31T17:47:00Z">
        <w:r w:rsidR="00A74E20">
          <w:rPr>
            <w:rFonts w:hint="eastAsia"/>
          </w:rPr>
          <w:t>弄臣</w:t>
        </w:r>
      </w:ins>
      <w:ins w:id="62" w:author="董 宇阳" w:date="2020-11-01T18:55:00Z">
        <w:r w:rsidR="0080293A">
          <w:rPr>
            <w:rStyle w:val="a9"/>
          </w:rPr>
          <w:footnoteReference w:id="2"/>
        </w:r>
      </w:ins>
      <w:del w:id="69" w:author="董 宇阳" w:date="2020-10-31T17:47:00Z">
        <w:r w:rsidDel="00A74E20">
          <w:rPr>
            <w:rFonts w:hint="eastAsia"/>
          </w:rPr>
          <w:delText>小丑</w:delText>
        </w:r>
      </w:del>
      <w:r>
        <w:rPr>
          <w:rFonts w:hint="eastAsia"/>
        </w:rPr>
        <w:t>嘴里听到很多游戏</w:t>
      </w:r>
      <w:ins w:id="70" w:author="董 宇阳" w:date="2020-10-31T17:48:00Z">
        <w:r w:rsidR="00A74E20">
          <w:rPr>
            <w:rFonts w:hint="eastAsia"/>
          </w:rPr>
          <w:t>线索</w:t>
        </w:r>
      </w:ins>
      <w:del w:id="71" w:author="董 宇阳" w:date="2020-10-31T17:48:00Z">
        <w:r w:rsidDel="00A74E20">
          <w:rPr>
            <w:rFonts w:hint="eastAsia"/>
          </w:rPr>
          <w:delText>提示</w:delText>
        </w:r>
      </w:del>
      <w:r w:rsidR="00D74177">
        <w:rPr>
          <w:rFonts w:hint="eastAsia"/>
        </w:rPr>
        <w:t>。</w:t>
      </w:r>
      <w:r>
        <w:rPr>
          <w:rFonts w:hint="eastAsia"/>
        </w:rPr>
        <w:t>在酒吧</w:t>
      </w:r>
      <w:r w:rsidR="00D74177">
        <w:rPr>
          <w:rFonts w:hint="eastAsia"/>
        </w:rPr>
        <w:t>消费也会探听到相关线索。你可以购买装备和食物，或者偷</w:t>
      </w:r>
      <w:ins w:id="72" w:author="董 宇阳" w:date="2020-10-31T17:48:00Z">
        <w:r w:rsidR="00A74E20">
          <w:rPr>
            <w:rFonts w:hint="eastAsia"/>
          </w:rPr>
          <w:t>窃</w:t>
        </w:r>
      </w:ins>
      <w:r w:rsidR="00D74177">
        <w:rPr>
          <w:rFonts w:hint="eastAsia"/>
        </w:rPr>
        <w:t>，但可能</w:t>
      </w:r>
      <w:proofErr w:type="gramStart"/>
      <w:r w:rsidR="00D74177">
        <w:rPr>
          <w:rFonts w:hint="eastAsia"/>
        </w:rPr>
        <w:t>会惹到一看</w:t>
      </w:r>
      <w:proofErr w:type="gramEnd"/>
      <w:r w:rsidR="00D74177">
        <w:rPr>
          <w:rFonts w:hint="eastAsia"/>
        </w:rPr>
        <w:t>就不好惹的警卫。随着玩家的成长，游戏世界的科技也有所发展，商店</w:t>
      </w:r>
      <w:proofErr w:type="gramStart"/>
      <w:r w:rsidR="00D74177">
        <w:rPr>
          <w:rFonts w:hint="eastAsia"/>
        </w:rPr>
        <w:t>里会上架各种</w:t>
      </w:r>
      <w:proofErr w:type="gramEnd"/>
      <w:r w:rsidR="00D74177">
        <w:rPr>
          <w:rFonts w:hint="eastAsia"/>
        </w:rPr>
        <w:t>新品武器和盔甲，从剑、弓、</w:t>
      </w:r>
      <w:ins w:id="73" w:author="董 宇阳" w:date="2020-10-31T17:50:00Z">
        <w:r w:rsidR="00A74E20">
          <w:rPr>
            <w:rFonts w:hint="eastAsia"/>
          </w:rPr>
          <w:t>手枪</w:t>
        </w:r>
      </w:ins>
      <w:del w:id="74" w:author="董 宇阳" w:date="2020-10-31T17:50:00Z">
        <w:r w:rsidR="00D74177" w:rsidDel="00A74E20">
          <w:rPr>
            <w:rFonts w:hint="eastAsia"/>
          </w:rPr>
          <w:delText>枪支</w:delText>
        </w:r>
      </w:del>
      <w:r w:rsidR="00D74177">
        <w:rPr>
          <w:rFonts w:hint="eastAsia"/>
        </w:rPr>
        <w:t>到光剑</w:t>
      </w:r>
      <w:ins w:id="75" w:author="董 宇阳" w:date="2020-10-31T17:49:00Z">
        <w:r w:rsidR="00A74E20">
          <w:rPr>
            <w:rFonts w:hint="eastAsia"/>
          </w:rPr>
          <w:t>，</w:t>
        </w:r>
      </w:ins>
      <w:r w:rsidR="00D74177">
        <w:rPr>
          <w:rFonts w:hint="eastAsia"/>
        </w:rPr>
        <w:t>一应俱全·，甚至有一把“相位剑”</w:t>
      </w:r>
      <w:r w:rsidR="00A34B6E">
        <w:rPr>
          <w:rStyle w:val="a9"/>
        </w:rPr>
        <w:footnoteReference w:id="3"/>
      </w:r>
      <w:r w:rsidR="00D74177">
        <w:rPr>
          <w:rFonts w:hint="eastAsia"/>
        </w:rPr>
        <w:t>。</w:t>
      </w:r>
      <w:proofErr w:type="gramStart"/>
      <w:r w:rsidR="00D74177">
        <w:rPr>
          <w:rFonts w:hint="eastAsia"/>
        </w:rPr>
        <w:t>至于载具</w:t>
      </w:r>
      <w:proofErr w:type="gramEnd"/>
      <w:r w:rsidR="00D74177">
        <w:rPr>
          <w:rFonts w:hint="eastAsia"/>
        </w:rPr>
        <w:t>，你</w:t>
      </w:r>
      <w:r w:rsidR="00AC0787">
        <w:rPr>
          <w:rFonts w:hint="eastAsia"/>
        </w:rPr>
        <w:t>能买到</w:t>
      </w:r>
      <w:r w:rsidR="00D74177">
        <w:rPr>
          <w:rFonts w:hint="eastAsia"/>
        </w:rPr>
        <w:t>带激光的气垫船，</w:t>
      </w:r>
      <w:r w:rsidR="00AC0787">
        <w:rPr>
          <w:rFonts w:hint="eastAsia"/>
        </w:rPr>
        <w:t>甚至</w:t>
      </w:r>
      <w:r w:rsidR="001D1957">
        <w:rPr>
          <w:rFonts w:hint="eastAsia"/>
        </w:rPr>
        <w:t>航天飞机</w:t>
      </w:r>
      <w:r w:rsidR="00D74177">
        <w:rPr>
          <w:rFonts w:hint="eastAsia"/>
        </w:rPr>
        <w:t>。</w:t>
      </w:r>
    </w:p>
    <w:p w14:paraId="4B30C241" w14:textId="0802C679" w:rsidR="009B48BF" w:rsidRDefault="009B48BF" w:rsidP="00791749">
      <w:pPr>
        <w:pStyle w:val="-21"/>
        <w:ind w:firstLine="420"/>
      </w:pPr>
      <w:r>
        <w:rPr>
          <w:rFonts w:hint="eastAsia"/>
        </w:rPr>
        <w:t>在游戏里你的种族可以是人类、精灵、矮人、</w:t>
      </w:r>
      <w:r w:rsidR="00A34B6E">
        <w:rPr>
          <w:rFonts w:hint="eastAsia"/>
        </w:rPr>
        <w:t>波比特人</w:t>
      </w:r>
      <w:r w:rsidR="00A34B6E">
        <w:rPr>
          <w:rStyle w:val="a9"/>
        </w:rPr>
        <w:footnoteReference w:id="4"/>
      </w:r>
      <w:r w:rsidR="00A34B6E">
        <w:rPr>
          <w:rFonts w:hint="eastAsia"/>
        </w:rPr>
        <w:t>，而职业可以是战士、牧师、盗贼、法师。不过这些只影响初始的加点，每一个种族和职业都</w:t>
      </w:r>
      <w:r w:rsidR="00AC0787">
        <w:rPr>
          <w:rFonts w:hint="eastAsia"/>
        </w:rPr>
        <w:t>能</w:t>
      </w:r>
      <w:r w:rsidR="00A34B6E">
        <w:rPr>
          <w:rFonts w:hint="eastAsia"/>
        </w:rPr>
        <w:t>使用所有的武器和装备，除了少数法术</w:t>
      </w:r>
      <w:r w:rsidR="00AC0787">
        <w:rPr>
          <w:rFonts w:hint="eastAsia"/>
        </w:rPr>
        <w:t>是仅限</w:t>
      </w:r>
      <w:r w:rsidR="00A34B6E">
        <w:rPr>
          <w:rFonts w:hint="eastAsia"/>
        </w:rPr>
        <w:t>法师</w:t>
      </w:r>
      <w:r w:rsidR="00AC0787">
        <w:rPr>
          <w:rFonts w:hint="eastAsia"/>
        </w:rPr>
        <w:t>使用的</w:t>
      </w:r>
      <w:r w:rsidR="00A34B6E">
        <w:rPr>
          <w:rFonts w:hint="eastAsia"/>
        </w:rPr>
        <w:t>。</w:t>
      </w:r>
    </w:p>
    <w:p w14:paraId="6D84C12F" w14:textId="77777777" w:rsidR="00F57896" w:rsidRDefault="00F57896" w:rsidP="00791749">
      <w:pPr>
        <w:pStyle w:val="-21"/>
        <w:ind w:firstLine="420"/>
      </w:pPr>
    </w:p>
    <w:p w14:paraId="156A1B9B" w14:textId="77777777" w:rsidR="00AC0787" w:rsidRDefault="00AC0787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ACB39B6" wp14:editId="53142A54">
            <wp:extent cx="3056583" cy="22937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20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D7F" w14:textId="53885DAE" w:rsidR="00AC0787" w:rsidRDefault="00AC0787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不列颠之王的城堡里，小丑大喊道他有玩家需要的钥匙。要知道在一个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里，这是妥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地求死。</w:t>
      </w:r>
    </w:p>
    <w:p w14:paraId="22647E15" w14:textId="77777777" w:rsidR="00F57896" w:rsidRDefault="00F57896" w:rsidP="00791749">
      <w:pPr>
        <w:pStyle w:val="-21"/>
        <w:ind w:firstLine="420"/>
      </w:pPr>
    </w:p>
    <w:p w14:paraId="471244E1" w14:textId="194FB877" w:rsidR="00A34B6E" w:rsidRDefault="00A34B6E" w:rsidP="00791749">
      <w:pPr>
        <w:pStyle w:val="-21"/>
        <w:ind w:firstLine="420"/>
      </w:pPr>
      <w:r>
        <w:rPr>
          <w:rFonts w:hint="eastAsia"/>
        </w:rPr>
        <w:t>法术系统比较简单，</w:t>
      </w:r>
      <w:r w:rsidR="00AC0787">
        <w:rPr>
          <w:rFonts w:hint="eastAsia"/>
        </w:rPr>
        <w:t>只有几种魔法，通过卷轴施展。而真正有用的其实只有两个——魔梯术：上和魔梯术：下。有了这两个，你的地牢之旅就会轻松许多，不用一步一步地把路线画下来，也不用辛苦寻找暗门。</w:t>
      </w:r>
    </w:p>
    <w:p w14:paraId="6F7FCBE1" w14:textId="7E19C9FE" w:rsidR="00AC0787" w:rsidRDefault="000D6670" w:rsidP="00791749">
      <w:pPr>
        <w:pStyle w:val="-21"/>
        <w:ind w:firstLine="420"/>
      </w:pPr>
      <w:r>
        <w:rPr>
          <w:rFonts w:hint="eastAsia"/>
        </w:rPr>
        <w:t>《创世纪》在此展现出它的</w:t>
      </w:r>
      <w:ins w:id="76" w:author="董 宇阳" w:date="2020-10-31T17:58:00Z">
        <w:r w:rsidR="00C64F89">
          <w:rPr>
            <w:rFonts w:hint="eastAsia"/>
          </w:rPr>
          <w:t>革命性</w:t>
        </w:r>
      </w:ins>
      <w:del w:id="77" w:author="董 宇阳" w:date="2020-10-31T17:58:00Z">
        <w:r w:rsidDel="00C64F89">
          <w:rPr>
            <w:rFonts w:hint="eastAsia"/>
          </w:rPr>
          <w:delText>革新品质</w:delText>
        </w:r>
      </w:del>
      <w:r>
        <w:rPr>
          <w:rFonts w:hint="eastAsia"/>
        </w:rPr>
        <w:t>。</w:t>
      </w:r>
      <w:r w:rsidR="00AC0787">
        <w:rPr>
          <w:rFonts w:hint="eastAsia"/>
        </w:rPr>
        <w:t>其他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的核心在于打通地牢，而《创世纪》</w:t>
      </w:r>
      <w:ins w:id="78" w:author="董 宇阳" w:date="2020-10-31T17:59:00Z">
        <w:r w:rsidR="00C64F89">
          <w:rPr>
            <w:rFonts w:hint="eastAsia"/>
          </w:rPr>
          <w:t>的精</w:t>
        </w:r>
        <w:r w:rsidR="00C64F89">
          <w:rPr>
            <w:rFonts w:hint="eastAsia"/>
          </w:rPr>
          <w:lastRenderedPageBreak/>
          <w:t>髓</w:t>
        </w:r>
      </w:ins>
      <w:r>
        <w:rPr>
          <w:rFonts w:hint="eastAsia"/>
        </w:rPr>
        <w:t>却</w:t>
      </w:r>
      <w:ins w:id="79" w:author="董 宇阳" w:date="2020-10-31T17:59:00Z">
        <w:r w:rsidR="00C64F89">
          <w:rPr>
            <w:rFonts w:hint="eastAsia"/>
          </w:rPr>
          <w:t>在于史诗般</w:t>
        </w:r>
      </w:ins>
      <w:del w:id="80" w:author="董 宇阳" w:date="2020-10-31T17:59:00Z">
        <w:r w:rsidDel="00C64F89">
          <w:rPr>
            <w:rFonts w:hint="eastAsia"/>
          </w:rPr>
          <w:delText>是精彩盛大</w:delText>
        </w:r>
      </w:del>
      <w:r>
        <w:rPr>
          <w:rFonts w:hint="eastAsia"/>
        </w:rPr>
        <w:t>的冒险</w:t>
      </w:r>
      <w:ins w:id="81" w:author="董 宇阳" w:date="2020-10-31T17:59:00Z">
        <w:r w:rsidR="00C64F89">
          <w:rPr>
            <w:rFonts w:hint="eastAsia"/>
          </w:rPr>
          <w:t>本身</w:t>
        </w:r>
      </w:ins>
      <w:r>
        <w:rPr>
          <w:rFonts w:hint="eastAsia"/>
        </w:rPr>
        <w:t>。有巨大世界供你探索，你去到市镇，觐见国王，御马驰骋，穿梭时空</w:t>
      </w:r>
      <w:del w:id="82" w:author="董 宇阳" w:date="2020-10-31T18:00:00Z">
        <w:r w:rsidDel="00C64F89">
          <w:rPr>
            <w:rFonts w:hint="eastAsia"/>
          </w:rPr>
          <w:delText>，登上太空</w:delText>
        </w:r>
      </w:del>
      <w:r>
        <w:rPr>
          <w:rFonts w:hint="eastAsia"/>
        </w:rPr>
        <w:t>。当然，也能在地牢里和怪物拼个你死我活。上手极其容易，丹尼斯·鲁贝绘制的精美手册让你立刻进入世界观，再通</w:t>
      </w:r>
      <w:proofErr w:type="gramStart"/>
      <w:r>
        <w:rPr>
          <w:rFonts w:hint="eastAsia"/>
        </w:rPr>
        <w:t>过命令</w:t>
      </w:r>
      <w:proofErr w:type="gramEnd"/>
      <w:r>
        <w:rPr>
          <w:rFonts w:hint="eastAsia"/>
        </w:rPr>
        <w:t>摘要界面学习一下游戏中的几个键位，就能开启你的旅程了。</w:t>
      </w:r>
    </w:p>
    <w:p w14:paraId="5FC27D19" w14:textId="33A6E490" w:rsidR="000D6670" w:rsidRDefault="000D6670" w:rsidP="00791749">
      <w:pPr>
        <w:pStyle w:val="-21"/>
        <w:ind w:firstLine="420"/>
      </w:pPr>
      <w:r>
        <w:rPr>
          <w:rFonts w:hint="eastAsia"/>
        </w:rPr>
        <w:t>《创世纪》是我玩的第一款</w:t>
      </w:r>
      <w:r>
        <w:rPr>
          <w:rFonts w:hint="eastAsia"/>
        </w:rPr>
        <w:t xml:space="preserve"> RPG</w:t>
      </w:r>
      <w:r w:rsidR="001D1957">
        <w:rPr>
          <w:rFonts w:hint="eastAsia"/>
        </w:rPr>
        <w:t>。虽然我读过《无尽的任务》（</w:t>
      </w:r>
      <w:r w:rsidR="001D1957">
        <w:t>Endless Quest</w:t>
      </w:r>
      <w:r w:rsidR="001D1957">
        <w:rPr>
          <w:rFonts w:hint="eastAsia"/>
        </w:rPr>
        <w:t>）和《惊</w:t>
      </w:r>
      <w:r w:rsidR="0062507E">
        <w:rPr>
          <w:rFonts w:hint="eastAsia"/>
        </w:rPr>
        <w:t>险</w:t>
      </w:r>
      <w:r w:rsidR="001D1957">
        <w:rPr>
          <w:rFonts w:hint="eastAsia"/>
        </w:rPr>
        <w:t>岔路口》</w:t>
      </w:r>
      <w:r w:rsidR="008913E9">
        <w:rPr>
          <w:rStyle w:val="a9"/>
        </w:rPr>
        <w:footnoteReference w:id="5"/>
      </w:r>
      <w:r w:rsidR="001D1957">
        <w:rPr>
          <w:rFonts w:hint="eastAsia"/>
        </w:rPr>
        <w:t>（</w:t>
      </w:r>
      <w:r w:rsidR="001D1957">
        <w:rPr>
          <w:rFonts w:hint="eastAsia"/>
        </w:rPr>
        <w:t>C</w:t>
      </w:r>
      <w:r w:rsidR="001D1957">
        <w:t>hoose Your Own Adventure</w:t>
      </w:r>
      <w:r w:rsidR="001D1957">
        <w:rPr>
          <w:rFonts w:hint="eastAsia"/>
        </w:rPr>
        <w:t>）系列，对这种代入自己的冒险故事已经有一个概念，但在</w:t>
      </w:r>
      <w:r w:rsidR="001D1957">
        <w:t xml:space="preserve"> 1988 </w:t>
      </w:r>
      <w:r w:rsidR="001D1957">
        <w:rPr>
          <w:rFonts w:hint="eastAsia"/>
        </w:rPr>
        <w:t>年，</w:t>
      </w:r>
      <w:r w:rsidR="008E2428">
        <w:rPr>
          <w:rFonts w:hint="eastAsia"/>
        </w:rPr>
        <w:t>《创世纪》是</w:t>
      </w:r>
      <w:r w:rsidR="008F142C">
        <w:rPr>
          <w:rFonts w:hint="eastAsia"/>
        </w:rPr>
        <w:t xml:space="preserve"> </w:t>
      </w:r>
      <w:r w:rsidR="001D1957">
        <w:rPr>
          <w:rFonts w:hint="eastAsia"/>
        </w:rPr>
        <w:t>1</w:t>
      </w:r>
      <w:r w:rsidR="001D1957">
        <w:t xml:space="preserve">3 </w:t>
      </w:r>
      <w:r w:rsidR="001D1957">
        <w:rPr>
          <w:rFonts w:hint="eastAsia"/>
        </w:rPr>
        <w:t>岁的我在自己的新</w:t>
      </w:r>
      <w:r w:rsidR="001D1957">
        <w:rPr>
          <w:rFonts w:hint="eastAsia"/>
        </w:rPr>
        <w:t xml:space="preserve"> C</w:t>
      </w:r>
      <w:r w:rsidR="001D1957">
        <w:t xml:space="preserve">64 </w:t>
      </w:r>
      <w:r w:rsidR="008F142C">
        <w:rPr>
          <w:rFonts w:hint="eastAsia"/>
        </w:rPr>
        <w:t>电脑</w:t>
      </w:r>
      <w:r w:rsidR="001D1957">
        <w:rPr>
          <w:rFonts w:hint="eastAsia"/>
        </w:rPr>
        <w:t>上从未体验过的奇妙乐趣。</w:t>
      </w:r>
    </w:p>
    <w:p w14:paraId="1EA6374C" w14:textId="77777777" w:rsidR="00DC41BE" w:rsidRDefault="00DC41BE" w:rsidP="00791749">
      <w:pPr>
        <w:pStyle w:val="-21"/>
        <w:ind w:firstLine="420"/>
      </w:pPr>
    </w:p>
    <w:p w14:paraId="69A41C46" w14:textId="77777777" w:rsidR="00DC41BE" w:rsidRDefault="00DC41BE" w:rsidP="00EA10AB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3E1C1797" wp14:editId="4854E8E0">
            <wp:extent cx="2951774" cy="2219325"/>
            <wp:effectExtent l="0" t="0" r="127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613" w14:textId="0B0EA1CA" w:rsidR="00DC41BE" w:rsidRDefault="00DC41BE" w:rsidP="00EA10A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3</w:t>
      </w:r>
      <w:r>
        <w:fldChar w:fldCharType="end"/>
      </w:r>
      <w:r>
        <w:t xml:space="preserve"> </w:t>
      </w:r>
      <w:r w:rsidR="001D1957">
        <w:rPr>
          <w:rFonts w:hint="eastAsia"/>
        </w:rPr>
        <w:t>如果你拥有了航天飞机，你可以停靠在星际基地，换一艘宇宙飞船，与钛战机作战。</w:t>
      </w:r>
    </w:p>
    <w:p w14:paraId="6AD33F46" w14:textId="77777777" w:rsidR="00DC41BE" w:rsidRDefault="00DC41BE" w:rsidP="00EA10AB"/>
    <w:p w14:paraId="7ED066A5" w14:textId="752CBEF3" w:rsidR="00DC41BE" w:rsidRDefault="008F142C" w:rsidP="00EA10AB">
      <w:pPr>
        <w:pStyle w:val="-21"/>
        <w:ind w:firstLine="420"/>
      </w:pPr>
      <w:r>
        <w:rPr>
          <w:rFonts w:hint="eastAsia"/>
        </w:rPr>
        <w:t>我在玩这个游戏中学会了如何操作键位，理解了所谓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究竟是怎么一回事。发现线索与提示，欣赏游戏手册的优秀文本与精美手绘，领会这个世界的独到韵味，真正沉浸于冒险之中。这与隔着屏幕看《霍比特人》电影实在是两回事。</w:t>
      </w:r>
    </w:p>
    <w:p w14:paraId="50A678F2" w14:textId="2B1E27F1" w:rsidR="008F142C" w:rsidRDefault="00003B44" w:rsidP="00EA10AB">
      <w:pPr>
        <w:pStyle w:val="-21"/>
        <w:ind w:firstLine="420"/>
      </w:pPr>
      <w:r>
        <w:rPr>
          <w:rFonts w:hint="eastAsia"/>
        </w:rPr>
        <w:t>我花了一个月时间</w:t>
      </w:r>
      <w:proofErr w:type="gramStart"/>
      <w:r>
        <w:rPr>
          <w:rFonts w:hint="eastAsia"/>
        </w:rPr>
        <w:t>玩通这个</w:t>
      </w:r>
      <w:proofErr w:type="gramEnd"/>
      <w:r>
        <w:rPr>
          <w:rFonts w:hint="eastAsia"/>
        </w:rPr>
        <w:t>游戏，期间只给</w:t>
      </w:r>
      <w:r>
        <w:rPr>
          <w:rFonts w:hint="eastAsia"/>
        </w:rPr>
        <w:t xml:space="preserve"> Origin</w:t>
      </w:r>
      <w:r w:rsidR="0062507E">
        <w:rPr>
          <w:rStyle w:val="a9"/>
        </w:rPr>
        <w:footnoteReference w:id="6"/>
      </w:r>
      <w:r>
        <w:t xml:space="preserve"> </w:t>
      </w:r>
      <w:r>
        <w:rPr>
          <w:rFonts w:hint="eastAsia"/>
        </w:rPr>
        <w:t>的求助热线打过一次电话，在接近尾声的时候。毕竟那会儿攻略还没那么好找。从此，我便深深爱上了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游戏。</w:t>
      </w:r>
    </w:p>
    <w:p w14:paraId="6557D72D" w14:textId="112B17D5" w:rsidR="00003B44" w:rsidRDefault="00003B44" w:rsidP="00EA10AB">
      <w:pPr>
        <w:pStyle w:val="-21"/>
        <w:ind w:firstLine="420"/>
      </w:pPr>
      <w:r>
        <w:rPr>
          <w:rFonts w:hint="eastAsia"/>
        </w:rPr>
        <w:t>如果换一个游戏，我还会如此入迷么？比方说像《巫术》（</w:t>
      </w:r>
      <w:r>
        <w:rPr>
          <w:rFonts w:hint="eastAsia"/>
        </w:rPr>
        <w:t>Wizardry</w:t>
      </w:r>
      <w:r>
        <w:rPr>
          <w:rFonts w:hint="eastAsia"/>
        </w:rPr>
        <w:t>）那</w:t>
      </w:r>
      <w:r w:rsidR="00857D3E">
        <w:rPr>
          <w:rFonts w:hint="eastAsia"/>
        </w:rPr>
        <w:t>种难到让人抓狂</w:t>
      </w:r>
      <w:r>
        <w:rPr>
          <w:rFonts w:hint="eastAsia"/>
        </w:rPr>
        <w:t>的游戏，</w:t>
      </w:r>
      <w:r w:rsidR="00857D3E">
        <w:rPr>
          <w:rFonts w:hint="eastAsia"/>
        </w:rPr>
        <w:t>可玩角色固然很多</w:t>
      </w:r>
      <w:r>
        <w:rPr>
          <w:rFonts w:hint="eastAsia"/>
        </w:rPr>
        <w:t>，但</w:t>
      </w:r>
      <w:r w:rsidR="00857D3E">
        <w:rPr>
          <w:rFonts w:hint="eastAsia"/>
        </w:rPr>
        <w:t>只要在一个致命陷阱失足，</w:t>
      </w:r>
      <w:r>
        <w:rPr>
          <w:rFonts w:hint="eastAsia"/>
        </w:rPr>
        <w:t>你就与你的</w:t>
      </w:r>
      <w:r w:rsidR="00857D3E">
        <w:rPr>
          <w:rFonts w:hint="eastAsia"/>
        </w:rPr>
        <w:t>小队</w:t>
      </w:r>
      <w:r>
        <w:rPr>
          <w:rFonts w:hint="eastAsia"/>
        </w:rPr>
        <w:t>说再见。</w:t>
      </w:r>
    </w:p>
    <w:p w14:paraId="70EDBBAA" w14:textId="63B53EE2" w:rsidR="00857D3E" w:rsidRDefault="00003B44" w:rsidP="00857D3E">
      <w:pPr>
        <w:pStyle w:val="-21"/>
        <w:ind w:firstLine="420"/>
      </w:pPr>
      <w:r>
        <w:rPr>
          <w:rFonts w:hint="eastAsia"/>
        </w:rPr>
        <w:t>或者像《</w:t>
      </w:r>
      <w:r w:rsidR="00857D3E">
        <w:rPr>
          <w:rFonts w:hint="eastAsia"/>
        </w:rPr>
        <w:t>阿帕莎神庙</w:t>
      </w:r>
      <w:r>
        <w:rPr>
          <w:rFonts w:hint="eastAsia"/>
        </w:rPr>
        <w:t>》</w:t>
      </w:r>
      <w:r w:rsidR="00857D3E">
        <w:rPr>
          <w:rFonts w:hint="eastAsia"/>
        </w:rPr>
        <w:t>（</w:t>
      </w:r>
      <w:proofErr w:type="spellStart"/>
      <w:r w:rsidR="00857D3E">
        <w:rPr>
          <w:rFonts w:hint="eastAsia"/>
        </w:rPr>
        <w:t>Dunjonquest</w:t>
      </w:r>
      <w:proofErr w:type="spellEnd"/>
      <w:r w:rsidR="00857D3E">
        <w:rPr>
          <w:rFonts w:hint="eastAsia"/>
        </w:rPr>
        <w:t>：</w:t>
      </w:r>
      <w:r w:rsidR="00857D3E">
        <w:rPr>
          <w:rFonts w:hint="eastAsia"/>
        </w:rPr>
        <w:t>Temple</w:t>
      </w:r>
      <w:r w:rsidR="00857D3E">
        <w:t xml:space="preserve"> </w:t>
      </w:r>
      <w:r w:rsidR="00857D3E">
        <w:rPr>
          <w:rFonts w:hint="eastAsia"/>
        </w:rPr>
        <w:t>of</w:t>
      </w:r>
      <w:r w:rsidR="00857D3E">
        <w:t xml:space="preserve"> </w:t>
      </w:r>
      <w:proofErr w:type="spellStart"/>
      <w:r w:rsidR="00857D3E">
        <w:t>Apshai</w:t>
      </w:r>
      <w:proofErr w:type="spellEnd"/>
      <w:r w:rsidR="00857D3E">
        <w:rPr>
          <w:rFonts w:hint="eastAsia"/>
        </w:rPr>
        <w:t>）那样，操作考究复杂，游戏世界的细节都分散在手册里让你找，角色成型也缓慢得多。它们能带给我同样的游戏体验么？</w:t>
      </w:r>
    </w:p>
    <w:p w14:paraId="3B3A516C" w14:textId="5F4359F3" w:rsidR="00857D3E" w:rsidRDefault="00857D3E" w:rsidP="00857D3E">
      <w:pPr>
        <w:pStyle w:val="-21"/>
        <w:ind w:firstLine="420"/>
      </w:pPr>
      <w:r>
        <w:rPr>
          <w:rFonts w:hint="eastAsia"/>
        </w:rPr>
        <w:t>我觉得不能。</w:t>
      </w:r>
      <w:r w:rsidR="00F57896">
        <w:rPr>
          <w:rStyle w:val="a9"/>
        </w:rPr>
        <w:footnoteReference w:id="7"/>
      </w:r>
    </w:p>
    <w:p w14:paraId="5A16E445" w14:textId="77777777" w:rsidR="00857D3E" w:rsidRDefault="00857D3E" w:rsidP="00857D3E">
      <w:pPr>
        <w:pStyle w:val="-21"/>
        <w:ind w:firstLine="420"/>
      </w:pPr>
    </w:p>
    <w:p w14:paraId="1BFEC167" w14:textId="77777777" w:rsidR="00DC41BE" w:rsidRDefault="00DC41BE" w:rsidP="00F46451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65A2DA29" wp14:editId="24D7A9A0">
            <wp:extent cx="2959056" cy="2224800"/>
            <wp:effectExtent l="0" t="0" r="0" b="444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56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50D5" w14:textId="728AF7FE" w:rsidR="00DC41BE" w:rsidRDefault="00DC41BE" w:rsidP="00F4645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C0787">
        <w:rPr>
          <w:noProof/>
        </w:rPr>
        <w:t>4</w:t>
      </w:r>
      <w:r>
        <w:fldChar w:fldCharType="end"/>
      </w:r>
      <w:r>
        <w:t xml:space="preserve"> </w:t>
      </w:r>
      <w:r w:rsidR="00857D3E">
        <w:rPr>
          <w:rFonts w:hint="eastAsia"/>
        </w:rPr>
        <w:t>我们现在身处地牢的</w:t>
      </w:r>
      <w:proofErr w:type="gramStart"/>
      <w:r w:rsidR="00857D3E">
        <w:rPr>
          <w:rFonts w:hint="eastAsia"/>
        </w:rPr>
        <w:t>最</w:t>
      </w:r>
      <w:proofErr w:type="gramEnd"/>
      <w:r w:rsidR="00857D3E">
        <w:rPr>
          <w:rFonts w:hint="eastAsia"/>
        </w:rPr>
        <w:t>底层，面前一只手绘</w:t>
      </w:r>
      <w:proofErr w:type="gramStart"/>
      <w:r w:rsidR="00857D3E">
        <w:rPr>
          <w:rFonts w:hint="eastAsia"/>
        </w:rPr>
        <w:t>的炎魔</w:t>
      </w:r>
      <w:r w:rsidR="008913E9">
        <w:rPr>
          <w:rFonts w:hint="eastAsia"/>
        </w:rPr>
        <w:t>愈来愈</w:t>
      </w:r>
      <w:proofErr w:type="gramEnd"/>
      <w:r w:rsidR="008913E9">
        <w:rPr>
          <w:rFonts w:hint="eastAsia"/>
        </w:rPr>
        <w:t>近……我是说</w:t>
      </w:r>
      <w:proofErr w:type="gramStart"/>
      <w:r w:rsidR="008913E9">
        <w:rPr>
          <w:rFonts w:hint="eastAsia"/>
        </w:rPr>
        <w:t>焱</w:t>
      </w:r>
      <w:proofErr w:type="gramEnd"/>
      <w:r w:rsidR="008913E9">
        <w:rPr>
          <w:rFonts w:hint="eastAsia"/>
        </w:rPr>
        <w:t>魔！</w:t>
      </w:r>
    </w:p>
    <w:p w14:paraId="5858B4D9" w14:textId="7C17996B" w:rsidR="008913E9" w:rsidRPr="008913E9" w:rsidRDefault="008913E9" w:rsidP="008913E9">
      <w:r>
        <w:rPr>
          <w:rFonts w:hint="eastAsia"/>
        </w:rPr>
        <w:t>译者注：</w:t>
      </w:r>
      <w:proofErr w:type="gramStart"/>
      <w:r>
        <w:rPr>
          <w:rFonts w:hint="eastAsia"/>
        </w:rPr>
        <w:t>焱</w:t>
      </w:r>
      <w:proofErr w:type="gramEnd"/>
      <w:r>
        <w:rPr>
          <w:rFonts w:hint="eastAsia"/>
        </w:rPr>
        <w:t>魔（</w:t>
      </w:r>
      <w:proofErr w:type="spellStart"/>
      <w:r>
        <w:rPr>
          <w:rFonts w:hint="eastAsia"/>
        </w:rPr>
        <w:t>Balron</w:t>
      </w:r>
      <w:proofErr w:type="spellEnd"/>
      <w:r>
        <w:rPr>
          <w:rFonts w:hint="eastAsia"/>
        </w:rPr>
        <w:t>），原型来自《指环王》中的怪物炎魔（Balrog），在《创世纪》续作中亦有出现，是历代最强大、最难打的敌人。</w:t>
      </w:r>
    </w:p>
    <w:p w14:paraId="327FA8A3" w14:textId="77777777" w:rsidR="00DC41BE" w:rsidRDefault="00DC41BE" w:rsidP="00EA10AB">
      <w:pPr>
        <w:pStyle w:val="-21"/>
        <w:ind w:firstLine="420"/>
      </w:pPr>
    </w:p>
    <w:p w14:paraId="5CABF884" w14:textId="1BCF69BC" w:rsidR="00DC41BE" w:rsidRDefault="00DC41BE" w:rsidP="001D1957">
      <w:pPr>
        <w:pStyle w:val="-21"/>
        <w:ind w:firstLine="420"/>
      </w:pPr>
    </w:p>
    <w:p w14:paraId="4C69BED0" w14:textId="77777777" w:rsidR="00DC41BE" w:rsidRDefault="00DC41BE" w:rsidP="00EA10AB">
      <w:pPr>
        <w:pStyle w:val="-21"/>
        <w:ind w:firstLine="420"/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30F53" w14:textId="77777777" w:rsidR="00D25BF2" w:rsidRDefault="00D25BF2" w:rsidP="00F841EF">
      <w:r>
        <w:separator/>
      </w:r>
    </w:p>
  </w:endnote>
  <w:endnote w:type="continuationSeparator" w:id="0">
    <w:p w14:paraId="4C39034D" w14:textId="77777777" w:rsidR="00D25BF2" w:rsidRDefault="00D25BF2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11FE" w14:textId="77777777" w:rsidR="001D1957" w:rsidRPr="00412ACB" w:rsidRDefault="001D1957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EACD" w14:textId="77777777" w:rsidR="00D25BF2" w:rsidRDefault="00D25BF2" w:rsidP="00F841EF">
      <w:r>
        <w:separator/>
      </w:r>
    </w:p>
  </w:footnote>
  <w:footnote w:type="continuationSeparator" w:id="0">
    <w:p w14:paraId="4F799E1D" w14:textId="77777777" w:rsidR="00D25BF2" w:rsidRDefault="00D25BF2" w:rsidP="00F841EF">
      <w:r>
        <w:continuationSeparator/>
      </w:r>
    </w:p>
  </w:footnote>
  <w:footnote w:id="1">
    <w:p w14:paraId="5BC845F9" w14:textId="35A07B00" w:rsidR="001D1957" w:rsidRDefault="001D195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译者注：此处原文使用的“……,</w:t>
      </w:r>
      <w:r>
        <w:t xml:space="preserve"> and it shows</w:t>
      </w:r>
      <w:r>
        <w:rPr>
          <w:rFonts w:hint="eastAsia"/>
        </w:rPr>
        <w:t>”现在成为了英语社区（特别是推特上）的一个meme（含义近似中文互联网的“梗”），较多用来表达对过去很流行，而现在已经消失于大众视野的事物的怀念和感叹。</w:t>
      </w:r>
    </w:p>
  </w:footnote>
  <w:footnote w:id="2">
    <w:p w14:paraId="0EA3DCA2" w14:textId="42A4A08D" w:rsidR="0080293A" w:rsidRPr="0080293A" w:rsidRDefault="0080293A" w:rsidP="0080293A">
      <w:pPr>
        <w:pStyle w:val="af4"/>
        <w:rPr>
          <w:rFonts w:hint="eastAsia"/>
        </w:rPr>
        <w:pPrChange w:id="63" w:author="董 宇阳" w:date="2020-11-01T18:56:00Z">
          <w:pPr>
            <w:pStyle w:val="a7"/>
          </w:pPr>
        </w:pPrChange>
      </w:pPr>
      <w:ins w:id="64" w:author="董 宇阳" w:date="2020-11-01T18:55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</w:t>
        </w:r>
        <w:r>
          <w:rPr>
            <w:rFonts w:hint="eastAsia"/>
          </w:rPr>
          <w:t>虽然</w:t>
        </w:r>
      </w:ins>
      <w:ins w:id="65" w:author="董 宇阳" w:date="2020-11-01T18:57:00Z">
        <w:r>
          <w:t>fool</w:t>
        </w:r>
      </w:ins>
      <w:ins w:id="66" w:author="董 宇阳" w:date="2020-11-01T18:55:00Z">
        <w:r>
          <w:t xml:space="preserve">, </w:t>
        </w:r>
      </w:ins>
      <w:ins w:id="67" w:author="董 宇阳" w:date="2020-11-01T18:57:00Z">
        <w:r>
          <w:t>jester</w:t>
        </w:r>
      </w:ins>
      <w:ins w:id="68" w:author="董 宇阳" w:date="2020-11-01T18:55:00Z">
        <w:r>
          <w:t>, clown</w:t>
        </w:r>
        <w:r>
          <w:rPr>
            <w:rFonts w:hint="eastAsia"/>
          </w:rPr>
          <w:t>都有小丑的意思，但有细微差别。在莎士比亚作品中，三者分别为愚人或傻子，弄臣（类似于中国的伶人）和职业小丑，巫师1和巫师3的官方汉化用的是弄臣，关于三者区别，</w:t>
        </w:r>
        <w:r>
          <w:fldChar w:fldCharType="begin"/>
        </w:r>
        <w:r>
          <w:instrText xml:space="preserve"> HYPERLINK "http://www.lunwenstudy.com/shijiewx/132868.html" </w:instrText>
        </w:r>
        <w:r>
          <w:fldChar w:fldCharType="separate"/>
        </w:r>
        <w:r w:rsidRPr="00A74E20">
          <w:rPr>
            <w:rStyle w:val="aa"/>
            <w:rFonts w:hint="eastAsia"/>
          </w:rPr>
          <w:t>有一篇论文</w:t>
        </w:r>
        <w:r>
          <w:rPr>
            <w:rStyle w:val="aa"/>
          </w:rPr>
          <w:fldChar w:fldCharType="end"/>
        </w:r>
        <w:r>
          <w:rPr>
            <w:rFonts w:hint="eastAsia"/>
          </w:rPr>
          <w:t>可供参考</w:t>
        </w:r>
        <w:r>
          <w:tab/>
        </w:r>
      </w:ins>
    </w:p>
  </w:footnote>
  <w:footnote w:id="3">
    <w:p w14:paraId="7B08F544" w14:textId="11EE8919" w:rsidR="001D1957" w:rsidRDefault="001D195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译者注：相位剑（</w:t>
      </w:r>
      <w:proofErr w:type="spellStart"/>
      <w:r>
        <w:rPr>
          <w:rFonts w:hint="eastAsia"/>
        </w:rPr>
        <w:t>phazor</w:t>
      </w:r>
      <w:proofErr w:type="spellEnd"/>
      <w:r>
        <w:rPr>
          <w:rFonts w:hint="eastAsia"/>
        </w:rPr>
        <w:t>），从名字的特殊一看便知是一把强力武器，伤害极高，攻击范围也非常大。</w:t>
      </w:r>
    </w:p>
  </w:footnote>
  <w:footnote w:id="4">
    <w:p w14:paraId="2A5F9ACC" w14:textId="0A65CBE7" w:rsidR="001D1957" w:rsidRDefault="001D195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译者注：波比特人（</w:t>
      </w:r>
      <w:proofErr w:type="spellStart"/>
      <w:r>
        <w:rPr>
          <w:rFonts w:hint="eastAsia"/>
        </w:rPr>
        <w:t>Bobbits</w:t>
      </w:r>
      <w:proofErr w:type="spellEnd"/>
      <w:r>
        <w:rPr>
          <w:rFonts w:hint="eastAsia"/>
        </w:rPr>
        <w:t>），居住在旧索沙利亚大陆上的常见种族之一，个头矮小，性格温和，拥有较高智慧也因此热爱追求知识，战斗能力偏弱，倾向于回避肢体冲突。</w:t>
      </w:r>
    </w:p>
  </w:footnote>
  <w:footnote w:id="5">
    <w:p w14:paraId="439C659A" w14:textId="14EB8A1D" w:rsidR="008913E9" w:rsidRDefault="008913E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proofErr w:type="gramStart"/>
      <w:r w:rsidR="0062507E">
        <w:rPr>
          <w:rFonts w:hint="eastAsia"/>
        </w:rPr>
        <w:t>童书《惊险岔路口》</w:t>
      </w:r>
      <w:proofErr w:type="gramEnd"/>
      <w:r w:rsidR="0062507E">
        <w:rPr>
          <w:rFonts w:hint="eastAsia"/>
        </w:rPr>
        <w:t>系列衍生自 E</w:t>
      </w:r>
      <w:r w:rsidR="0062507E">
        <w:t>.</w:t>
      </w:r>
      <w:r w:rsidR="0062507E">
        <w:rPr>
          <w:rFonts w:hint="eastAsia"/>
        </w:rPr>
        <w:t>帕卡德首创的概念，以第二人称叙事，引导小读者扮演故事中的主人公，做出选择影响剧情发展和结局走向，兼具文学性与游戏性。</w:t>
      </w:r>
    </w:p>
  </w:footnote>
  <w:footnote w:id="6">
    <w:p w14:paraId="3EEF253D" w14:textId="7FA36317" w:rsidR="0062507E" w:rsidRDefault="0062507E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译者注：O</w:t>
      </w:r>
      <w:r>
        <w:t>rigin Systems Inc.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简称“</w:t>
      </w:r>
      <w:proofErr w:type="gramEnd"/>
      <w:r>
        <w:rPr>
          <w:rFonts w:hint="eastAsia"/>
        </w:rPr>
        <w:t>OSI”，加里奥特</w:t>
      </w:r>
      <w:r w:rsidR="00554140">
        <w:rPr>
          <w:rFonts w:hint="eastAsia"/>
        </w:rPr>
        <w:t xml:space="preserve">于 </w:t>
      </w:r>
      <w:r w:rsidR="00554140">
        <w:t xml:space="preserve">1983 </w:t>
      </w:r>
      <w:r w:rsidR="00554140">
        <w:rPr>
          <w:rFonts w:hint="eastAsia"/>
        </w:rPr>
        <w:t>年成立的游戏开发公司，代表作有《创世纪》系列和《银河飞将》（Wing</w:t>
      </w:r>
      <w:r w:rsidR="00554140">
        <w:t xml:space="preserve"> </w:t>
      </w:r>
      <w:r w:rsidR="00554140">
        <w:rPr>
          <w:rFonts w:hint="eastAsia"/>
        </w:rPr>
        <w:t>Commander）。</w:t>
      </w:r>
      <w:r>
        <w:t xml:space="preserve"> </w:t>
      </w:r>
    </w:p>
  </w:footnote>
  <w:footnote w:id="7">
    <w:p w14:paraId="35DEA9E7" w14:textId="1801D4DC" w:rsidR="00F57896" w:rsidRDefault="00F5789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一位名叫约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夫·</w:t>
      </w:r>
      <w:proofErr w:type="gramStart"/>
      <w:r>
        <w:rPr>
          <w:rFonts w:hint="eastAsia"/>
        </w:rPr>
        <w:t>坡帕提</w:t>
      </w:r>
      <w:proofErr w:type="gramEnd"/>
      <w:r>
        <w:rPr>
          <w:rFonts w:hint="eastAsia"/>
        </w:rPr>
        <w:t>的粉丝改编了一个</w:t>
      </w:r>
      <w:proofErr w:type="gramStart"/>
      <w:r>
        <w:rPr>
          <w:rFonts w:hint="eastAsia"/>
        </w:rPr>
        <w:t>桌游版</w:t>
      </w:r>
      <w:proofErr w:type="gramEnd"/>
      <w:r>
        <w:rPr>
          <w:rFonts w:hint="eastAsia"/>
        </w:rPr>
        <w:t>《创世纪》，单人游玩。在</w:t>
      </w:r>
      <w:hyperlink r:id="rId1" w:history="1">
        <w:r w:rsidRPr="00BF2B17">
          <w:rPr>
            <w:rStyle w:val="aa"/>
            <w:rFonts w:hint="eastAsia"/>
          </w:rPr>
          <w:t>w</w:t>
        </w:r>
        <w:r w:rsidRPr="00BF2B17">
          <w:rPr>
            <w:rStyle w:val="aa"/>
          </w:rPr>
          <w:t>ww.boardgamegeek.com</w:t>
        </w:r>
      </w:hyperlink>
      <w:r>
        <w:rPr>
          <w:rFonts w:hint="eastAsia"/>
        </w:rPr>
        <w:t>可以免费获得。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917D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7AE0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E13C6"/>
    <w:rsid w:val="003F442C"/>
    <w:rsid w:val="003F4CD0"/>
    <w:rsid w:val="00412ACB"/>
    <w:rsid w:val="00427A03"/>
    <w:rsid w:val="004367FE"/>
    <w:rsid w:val="00445F1D"/>
    <w:rsid w:val="00455867"/>
    <w:rsid w:val="00473DBD"/>
    <w:rsid w:val="004B4D18"/>
    <w:rsid w:val="004B7AB8"/>
    <w:rsid w:val="004C323F"/>
    <w:rsid w:val="004C691F"/>
    <w:rsid w:val="005062C4"/>
    <w:rsid w:val="005132BB"/>
    <w:rsid w:val="00532598"/>
    <w:rsid w:val="00550A5C"/>
    <w:rsid w:val="00554140"/>
    <w:rsid w:val="00561057"/>
    <w:rsid w:val="00587227"/>
    <w:rsid w:val="00594354"/>
    <w:rsid w:val="005A2AD5"/>
    <w:rsid w:val="005B5669"/>
    <w:rsid w:val="005E1D00"/>
    <w:rsid w:val="00621D8F"/>
    <w:rsid w:val="0062507E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293A"/>
    <w:rsid w:val="00804F76"/>
    <w:rsid w:val="00806138"/>
    <w:rsid w:val="008451DD"/>
    <w:rsid w:val="00857D3E"/>
    <w:rsid w:val="00861514"/>
    <w:rsid w:val="00864407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2470C"/>
    <w:rsid w:val="0092507E"/>
    <w:rsid w:val="00937B95"/>
    <w:rsid w:val="00960341"/>
    <w:rsid w:val="0097206B"/>
    <w:rsid w:val="009B351E"/>
    <w:rsid w:val="009B48BF"/>
    <w:rsid w:val="009B5ACC"/>
    <w:rsid w:val="009C45E4"/>
    <w:rsid w:val="009E0EF0"/>
    <w:rsid w:val="00A2094B"/>
    <w:rsid w:val="00A3384D"/>
    <w:rsid w:val="00A34B6E"/>
    <w:rsid w:val="00A47A89"/>
    <w:rsid w:val="00A50650"/>
    <w:rsid w:val="00A633EF"/>
    <w:rsid w:val="00A703B1"/>
    <w:rsid w:val="00A74E20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B10315"/>
    <w:rsid w:val="00B10A40"/>
    <w:rsid w:val="00B23138"/>
    <w:rsid w:val="00B25851"/>
    <w:rsid w:val="00B415B0"/>
    <w:rsid w:val="00B50715"/>
    <w:rsid w:val="00B62941"/>
    <w:rsid w:val="00B64617"/>
    <w:rsid w:val="00BA2914"/>
    <w:rsid w:val="00BE1C72"/>
    <w:rsid w:val="00BE74A7"/>
    <w:rsid w:val="00BF11F4"/>
    <w:rsid w:val="00C2685A"/>
    <w:rsid w:val="00C36086"/>
    <w:rsid w:val="00C61659"/>
    <w:rsid w:val="00C64F89"/>
    <w:rsid w:val="00C7080D"/>
    <w:rsid w:val="00CE2F7E"/>
    <w:rsid w:val="00D02128"/>
    <w:rsid w:val="00D03448"/>
    <w:rsid w:val="00D2473E"/>
    <w:rsid w:val="00D25BF2"/>
    <w:rsid w:val="00D40B17"/>
    <w:rsid w:val="00D43879"/>
    <w:rsid w:val="00D47D43"/>
    <w:rsid w:val="00D55CE4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77C2"/>
    <w:rsid w:val="00E61F41"/>
    <w:rsid w:val="00E63C55"/>
    <w:rsid w:val="00E81749"/>
    <w:rsid w:val="00E96BDA"/>
    <w:rsid w:val="00EA10AB"/>
    <w:rsid w:val="00EA35E2"/>
    <w:rsid w:val="00EC684F"/>
    <w:rsid w:val="00EC6E10"/>
    <w:rsid w:val="00EE2E4F"/>
    <w:rsid w:val="00EE3E02"/>
    <w:rsid w:val="00F27EC2"/>
    <w:rsid w:val="00F46451"/>
    <w:rsid w:val="00F505B5"/>
    <w:rsid w:val="00F57896"/>
    <w:rsid w:val="00F734E7"/>
    <w:rsid w:val="00F75076"/>
    <w:rsid w:val="00F800C8"/>
    <w:rsid w:val="00F8075D"/>
    <w:rsid w:val="00F841EF"/>
    <w:rsid w:val="00FA259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A74E20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A74E20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A74E2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74E2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A74E20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802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note.php?note_id=2595078874343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www.facebook.com/note.php?note_id=25950788743438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ardgamegee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5984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董 宇阳</cp:lastModifiedBy>
  <cp:revision>26</cp:revision>
  <dcterms:created xsi:type="dcterms:W3CDTF">2020-09-10T01:22:00Z</dcterms:created>
  <dcterms:modified xsi:type="dcterms:W3CDTF">2020-11-01T10:57:00Z</dcterms:modified>
</cp:coreProperties>
</file>