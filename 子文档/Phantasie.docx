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008F6" w14:textId="09392C55" w:rsidR="0016522A" w:rsidRPr="00F734E7" w:rsidRDefault="000C1A81" w:rsidP="00DB684D">
      <w:pPr>
        <w:pStyle w:val="3"/>
      </w:pPr>
      <w:bookmarkStart w:id="0" w:name="_Hlk59369776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55312D" wp14:editId="39573361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39745"/>
                <wp:effectExtent l="0" t="0" r="5715" b="825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39745"/>
                          <a:chOff x="0" y="0"/>
                          <a:chExt cx="6185535" cy="303974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7394" y="0"/>
                            <a:ext cx="6170747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524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216D9B" w14:textId="5A7A1EC5" w:rsidR="00F96429" w:rsidRDefault="005C6C32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t>Strategic Simulations, Inc., 1985, Atari ST, Amiga, C64, Apple II and MS-DOS.</w:t>
                              </w:r>
                            </w:p>
                            <w:p w14:paraId="0710152B" w14:textId="0EB1A491" w:rsidR="000C1A81" w:rsidRPr="000C1A81" w:rsidRDefault="00F96429" w:rsidP="00CA5635">
                              <w:pPr>
                                <w:jc w:val="center"/>
                              </w:pPr>
                              <w:del w:id="1" w:author="Fan Quan" w:date="2021-02-21T16:04:00Z">
                                <w:r w:rsidDel="00800BD3">
                                  <w:rPr>
                                    <w:rFonts w:hint="eastAsia"/>
                                  </w:rPr>
                                  <w:delText>*</w:delText>
                                </w:r>
                                <w:r w:rsidR="00CA5635" w:rsidDel="00800BD3">
                                  <w:rPr>
                                    <w:rFonts w:hint="eastAsia"/>
                                  </w:rPr>
                                  <w:delText>在</w:delText>
                                </w:r>
                                <w:r w:rsidR="00CA5635" w:rsidDel="00800BD3">
                                  <w:delText xml:space="preserve"> 2013 </w:delText>
                                </w:r>
                                <w:r w:rsidR="00CA5635" w:rsidDel="00800BD3">
                                  <w:rPr>
                                    <w:rFonts w:hint="eastAsia"/>
                                  </w:rPr>
                                  <w:delText>年的采访中，温斯顿·伍德透漏自己正在利用空闲的时间开发《幽灵战士</w:delText>
                                </w:r>
                                <w:r w:rsidR="00CA5635" w:rsidDel="00800BD3">
                                  <w:delText xml:space="preserve"> 5</w:delText>
                                </w:r>
                                <w:r w:rsidR="00CA5635" w:rsidDel="00800BD3">
                                  <w:rPr>
                                    <w:rFonts w:hint="eastAsia"/>
                                  </w:rPr>
                                  <w:delText>》（Phanta</w:delText>
                                </w:r>
                                <w:r w:rsidR="00CA5635" w:rsidDel="00800BD3">
                                  <w:delText>sie V</w:delText>
                                </w:r>
                                <w:r w:rsidR="00CA5635" w:rsidDel="00800BD3">
                                  <w:rPr>
                                    <w:rFonts w:hint="eastAsia"/>
                                  </w:rPr>
                                  <w:delText>）。然而，2</w:delText>
                                </w:r>
                                <w:r w:rsidR="00CA5635" w:rsidDel="00800BD3">
                                  <w:delText>014</w:delText>
                                </w:r>
                                <w:r w:rsidR="00CA5635" w:rsidDel="00800BD3">
                                  <w:rPr>
                                    <w:rFonts w:hint="eastAsia"/>
                                  </w:rPr>
                                  <w:delText xml:space="preserve"> 年该项目却因为资金问题被搁置。</w:delText>
                                </w:r>
                              </w:del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5312D" id="组合 4" o:spid="_x0000_s1026" style="position:absolute;left:0;text-align:left;margin-left:435.85pt;margin-top:44.4pt;width:487.05pt;height:239.35pt;z-index:251660288;mso-position-horizontal:right;mso-position-horizontal-relative:margin;mso-width-relative:margin;mso-height-relative:margin" coordsize="61855,303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73;width:61708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216D9B" w14:textId="5A7A1EC5" w:rsidR="00F96429" w:rsidRDefault="005C6C32" w:rsidP="00F96429">
                        <w:pPr>
                          <w:pStyle w:val="af"/>
                          <w:jc w:val="center"/>
                        </w:pPr>
                        <w:r>
                          <w:t>Strategic Simulations, Inc., 1985, Atari ST, Amiga, C64, Apple II and MS-DOS.</w:t>
                        </w:r>
                      </w:p>
                      <w:p w14:paraId="0710152B" w14:textId="0EB1A491" w:rsidR="000C1A81" w:rsidRPr="000C1A81" w:rsidRDefault="00F96429" w:rsidP="00CA5635">
                        <w:pPr>
                          <w:jc w:val="center"/>
                        </w:pPr>
                        <w:del w:id="2" w:author="Fan Quan" w:date="2021-02-21T16:04:00Z">
                          <w:r w:rsidDel="00800BD3">
                            <w:rPr>
                              <w:rFonts w:hint="eastAsia"/>
                            </w:rPr>
                            <w:delText>*</w:delText>
                          </w:r>
                          <w:r w:rsidR="00CA5635" w:rsidDel="00800BD3">
                            <w:rPr>
                              <w:rFonts w:hint="eastAsia"/>
                            </w:rPr>
                            <w:delText>在</w:delText>
                          </w:r>
                          <w:r w:rsidR="00CA5635" w:rsidDel="00800BD3">
                            <w:delText xml:space="preserve"> 2013 </w:delText>
                          </w:r>
                          <w:r w:rsidR="00CA5635" w:rsidDel="00800BD3">
                            <w:rPr>
                              <w:rFonts w:hint="eastAsia"/>
                            </w:rPr>
                            <w:delText>年的采访中，温斯顿·伍德透漏自己正在利用空闲的时间开发《幽灵战士</w:delText>
                          </w:r>
                          <w:r w:rsidR="00CA5635" w:rsidDel="00800BD3">
                            <w:delText xml:space="preserve"> 5</w:delText>
                          </w:r>
                          <w:r w:rsidR="00CA5635" w:rsidDel="00800BD3">
                            <w:rPr>
                              <w:rFonts w:hint="eastAsia"/>
                            </w:rPr>
                            <w:delText>》（Phanta</w:delText>
                          </w:r>
                          <w:r w:rsidR="00CA5635" w:rsidDel="00800BD3">
                            <w:delText>sie V</w:delText>
                          </w:r>
                          <w:r w:rsidR="00CA5635" w:rsidDel="00800BD3">
                            <w:rPr>
                              <w:rFonts w:hint="eastAsia"/>
                            </w:rPr>
                            <w:delText>）。然而，2</w:delText>
                          </w:r>
                          <w:r w:rsidR="00CA5635" w:rsidDel="00800BD3">
                            <w:delText>014</w:delText>
                          </w:r>
                          <w:r w:rsidR="00CA5635" w:rsidDel="00800BD3">
                            <w:rPr>
                              <w:rFonts w:hint="eastAsia"/>
                            </w:rPr>
                            <w:delText xml:space="preserve"> 年该项目却因为资金问题被搁置。</w:delText>
                          </w:r>
                        </w:del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5C6C32">
        <w:rPr>
          <w:rFonts w:hint="eastAsia"/>
        </w:rPr>
        <w:t>幽灵战士</w:t>
      </w:r>
      <w:r w:rsidR="00DB684D">
        <w:rPr>
          <w:rFonts w:hint="eastAsia"/>
        </w:rPr>
        <w:t>》（</w:t>
      </w:r>
      <w:r w:rsidR="005C6C32">
        <w:rPr>
          <w:rFonts w:hint="eastAsia"/>
        </w:rPr>
        <w:t>Phantasie</w:t>
      </w:r>
      <w:r w:rsidR="00DB684D">
        <w:rPr>
          <w:rFonts w:hint="eastAsia"/>
        </w:rPr>
        <w:t>）</w:t>
      </w:r>
    </w:p>
    <w:p w14:paraId="0CC4B444" w14:textId="5AC08C5A" w:rsidR="0016522A" w:rsidRDefault="008F2B87" w:rsidP="00F734E7">
      <w:r w:rsidRPr="008F2B87">
        <w:rPr>
          <w:rFonts w:hint="eastAsia"/>
        </w:rPr>
        <w:t>作者：</w:t>
      </w:r>
      <w:r w:rsidR="00D50E8C">
        <w:rPr>
          <w:rFonts w:hint="eastAsia"/>
        </w:rPr>
        <w:t>B</w:t>
      </w:r>
      <w:r w:rsidR="00D50E8C">
        <w:t xml:space="preserve">S </w:t>
      </w:r>
    </w:p>
    <w:p w14:paraId="71444195" w14:textId="53BD77AF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D50E8C">
        <w:rPr>
          <w:rFonts w:hint="eastAsia"/>
        </w:rPr>
        <w:t>SpIkEZhaNGQ</w:t>
      </w:r>
      <w:proofErr w:type="spellEnd"/>
    </w:p>
    <w:p w14:paraId="6294E9C3" w14:textId="2926E21F" w:rsidR="0016522A" w:rsidRDefault="00C234DF" w:rsidP="00F734E7">
      <w:r>
        <w:pict w14:anchorId="722708E8">
          <v:rect id="_x0000_i1025" style="width:261.65pt;height:1pt" o:hrpct="500" o:hrstd="t" o:hrnoshade="t" o:hr="t" fillcolor="#cfcdcd [2894]" stroked="f"/>
        </w:pict>
      </w:r>
    </w:p>
    <w:p w14:paraId="05D8C8C4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689AC265" w14:textId="1D3A74B6" w:rsidR="00F348C6" w:rsidRDefault="005C6C32" w:rsidP="00F348C6">
      <w:pPr>
        <w:pStyle w:val="-"/>
        <w:ind w:firstLine="420"/>
      </w:pPr>
      <w:r>
        <w:rPr>
          <w:rFonts w:hint="eastAsia"/>
        </w:rPr>
        <w:t>如果你去问</w:t>
      </w:r>
      <w:r w:rsidR="0068342E">
        <w:t xml:space="preserve"> CRPG </w:t>
      </w:r>
      <w:r w:rsidR="0068342E">
        <w:rPr>
          <w:rFonts w:hint="eastAsia"/>
        </w:rPr>
        <w:t>的粉丝们不列颠之王（</w:t>
      </w:r>
      <w:r w:rsidR="0068342E">
        <w:rPr>
          <w:rFonts w:hint="eastAsia"/>
        </w:rPr>
        <w:t>Lord</w:t>
      </w:r>
      <w:r w:rsidR="0068342E">
        <w:t xml:space="preserve"> </w:t>
      </w:r>
      <w:r w:rsidR="0068342E">
        <w:rPr>
          <w:rFonts w:hint="eastAsia"/>
        </w:rPr>
        <w:t>British</w:t>
      </w:r>
      <w:r w:rsidR="0068342E">
        <w:rPr>
          <w:rFonts w:hint="eastAsia"/>
        </w:rPr>
        <w:t>）是谁，他们可能会告诉你那是理查德</w:t>
      </w:r>
      <w:ins w:id="3" w:author="Fan Quan" w:date="2021-02-21T16:05:00Z">
        <w:r w:rsidR="00800BD3">
          <w:rPr>
            <w:rFonts w:hint="eastAsia"/>
          </w:rPr>
          <w:t xml:space="preserve"> </w:t>
        </w:r>
      </w:ins>
      <w:r w:rsidR="0068342E">
        <w:rPr>
          <w:rFonts w:hint="eastAsia"/>
        </w:rPr>
        <w:t>·</w:t>
      </w:r>
      <w:ins w:id="4" w:author="Fan Quan" w:date="2021-02-21T16:05:00Z">
        <w:r w:rsidR="00800BD3">
          <w:rPr>
            <w:rFonts w:hint="eastAsia"/>
          </w:rPr>
          <w:t xml:space="preserve"> </w:t>
        </w:r>
      </w:ins>
      <w:r w:rsidR="0068342E">
        <w:rPr>
          <w:rFonts w:hint="eastAsia"/>
        </w:rPr>
        <w:t>加里奥</w:t>
      </w:r>
      <w:ins w:id="5" w:author="Fan Quan" w:date="2021-02-21T16:05:00Z">
        <w:r w:rsidR="00800BD3">
          <w:rPr>
            <w:rFonts w:hint="eastAsia"/>
          </w:rPr>
          <w:t>（</w:t>
        </w:r>
        <w:r w:rsidR="00800BD3">
          <w:rPr>
            <w:rFonts w:hint="eastAsia"/>
          </w:rPr>
          <w:t>R</w:t>
        </w:r>
        <w:r w:rsidR="00800BD3">
          <w:t>ichard Garriott</w:t>
        </w:r>
        <w:r w:rsidR="00800BD3">
          <w:rPr>
            <w:rFonts w:hint="eastAsia"/>
          </w:rPr>
          <w:t>）</w:t>
        </w:r>
      </w:ins>
      <w:r w:rsidR="0068342E">
        <w:rPr>
          <w:rFonts w:hint="eastAsia"/>
        </w:rPr>
        <w:t>在游戏创世纪系列里的化身。当问他们伍德领主</w:t>
      </w:r>
      <w:ins w:id="6" w:author="Fan Quan" w:date="2021-02-21T16:05:00Z">
        <w:r w:rsidR="00800BD3">
          <w:rPr>
            <w:rFonts w:hint="eastAsia"/>
          </w:rPr>
          <w:t>（</w:t>
        </w:r>
        <w:r w:rsidR="00800BD3">
          <w:rPr>
            <w:rFonts w:hint="eastAsia"/>
          </w:rPr>
          <w:t>Lord</w:t>
        </w:r>
        <w:r w:rsidR="00800BD3">
          <w:t xml:space="preserve"> </w:t>
        </w:r>
        <w:r w:rsidR="00800BD3">
          <w:rPr>
            <w:rFonts w:hint="eastAsia"/>
          </w:rPr>
          <w:t>Wood</w:t>
        </w:r>
        <w:r w:rsidR="00800BD3">
          <w:rPr>
            <w:rFonts w:hint="eastAsia"/>
          </w:rPr>
          <w:t>）</w:t>
        </w:r>
      </w:ins>
      <w:r w:rsidR="0068342E">
        <w:rPr>
          <w:rFonts w:hint="eastAsia"/>
        </w:rPr>
        <w:t>是谁时，他们的答案就没那么肯定了。</w:t>
      </w:r>
    </w:p>
    <w:p w14:paraId="3F4A303B" w14:textId="1099E787" w:rsidR="00F348C6" w:rsidRDefault="002E1623" w:rsidP="00F348C6">
      <w:pPr>
        <w:pStyle w:val="-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80 </w:t>
      </w:r>
      <w:r>
        <w:rPr>
          <w:rFonts w:hint="eastAsia"/>
        </w:rPr>
        <w:t>年代中期，</w:t>
      </w:r>
      <w:r>
        <w:rPr>
          <w:rFonts w:hint="eastAsia"/>
        </w:rPr>
        <w:t>SSI</w:t>
      </w:r>
      <w:r>
        <w:t xml:space="preserve"> </w:t>
      </w:r>
      <w:r>
        <w:rPr>
          <w:rFonts w:hint="eastAsia"/>
        </w:rPr>
        <w:t>推出了三部</w:t>
      </w:r>
      <w:ins w:id="7" w:author="Fan Quan" w:date="2021-02-21T16:05:00Z">
        <w:r w:rsidR="00800BD3">
          <w:rPr>
            <w:rFonts w:hint="eastAsia"/>
          </w:rPr>
          <w:t>曲系列</w:t>
        </w:r>
      </w:ins>
      <w:del w:id="8" w:author="Fan Quan" w:date="2021-02-21T16:05:00Z">
        <w:r w:rsidDel="00800BD3">
          <w:rPr>
            <w:rFonts w:hint="eastAsia"/>
          </w:rPr>
          <w:delText>一个系列的</w:delText>
        </w:r>
      </w:del>
      <w:r>
        <w:rPr>
          <w:rFonts w:hint="eastAsia"/>
        </w:rPr>
        <w:t>游戏：《幽灵战士》（</w:t>
      </w:r>
      <w:r>
        <w:rPr>
          <w:rFonts w:hint="eastAsia"/>
        </w:rPr>
        <w:t>Phantasie</w:t>
      </w:r>
      <w:ins w:id="9" w:author="Fan Quan" w:date="2021-02-21T16:05:00Z">
        <w:r w:rsidR="00800BD3">
          <w:rPr>
            <w:rFonts w:hint="eastAsia"/>
          </w:rPr>
          <w:t>，</w:t>
        </w:r>
      </w:ins>
      <w:del w:id="10" w:author="Fan Quan" w:date="2021-02-21T16:05:00Z">
        <w:r w:rsidDel="00800BD3">
          <w:rPr>
            <w:rFonts w:hint="eastAsia"/>
          </w:rPr>
          <w:delText>）（</w:delText>
        </w:r>
      </w:del>
      <w:r>
        <w:rPr>
          <w:rFonts w:hint="eastAsia"/>
        </w:rPr>
        <w:t>1</w:t>
      </w:r>
      <w:r>
        <w:t>985</w:t>
      </w:r>
      <w:r>
        <w:rPr>
          <w:rFonts w:hint="eastAsia"/>
        </w:rPr>
        <w:t>），《幽灵战士</w:t>
      </w:r>
      <w:r>
        <w:t xml:space="preserve"> 2</w:t>
      </w:r>
      <w:r>
        <w:rPr>
          <w:rFonts w:hint="eastAsia"/>
        </w:rPr>
        <w:t>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</w:t>
      </w:r>
      <w:ins w:id="11" w:author="Fan Quan" w:date="2021-02-21T16:06:00Z">
        <w:r w:rsidR="00800BD3">
          <w:rPr>
            <w:rFonts w:hint="eastAsia"/>
          </w:rPr>
          <w:t>，</w:t>
        </w:r>
      </w:ins>
      <w:del w:id="12" w:author="Fan Quan" w:date="2021-02-21T16:06:00Z">
        <w:r w:rsidDel="00800BD3">
          <w:rPr>
            <w:rFonts w:hint="eastAsia"/>
          </w:rPr>
          <w:delText>）（</w:delText>
        </w:r>
      </w:del>
      <w:r>
        <w:rPr>
          <w:rFonts w:hint="eastAsia"/>
        </w:rPr>
        <w:t>1</w:t>
      </w:r>
      <w:r>
        <w:t>986</w:t>
      </w:r>
      <w:r>
        <w:rPr>
          <w:rFonts w:hint="eastAsia"/>
        </w:rPr>
        <w:t>）和《幽灵战士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：尼科德穆斯之怒》（</w:t>
      </w:r>
      <w:r>
        <w:rPr>
          <w:rFonts w:hint="eastAsia"/>
        </w:rPr>
        <w:t>Phantasie</w:t>
      </w:r>
      <w:r>
        <w:t xml:space="preserve"> </w:t>
      </w:r>
      <w:r>
        <w:rPr>
          <w:rFonts w:hint="eastAsia"/>
        </w:rPr>
        <w:t>III</w:t>
      </w:r>
      <w:r>
        <w:t xml:space="preserve">: The Wrath of </w:t>
      </w:r>
      <w:proofErr w:type="spellStart"/>
      <w:r>
        <w:t>Nikademus</w:t>
      </w:r>
      <w:proofErr w:type="spellEnd"/>
      <w:ins w:id="13" w:author="Fan Quan" w:date="2021-02-21T16:06:00Z">
        <w:r w:rsidR="00800BD3">
          <w:rPr>
            <w:rFonts w:hint="eastAsia"/>
          </w:rPr>
          <w:t>，</w:t>
        </w:r>
      </w:ins>
      <w:del w:id="14" w:author="Fan Quan" w:date="2021-02-21T16:06:00Z">
        <w:r w:rsidDel="00800BD3">
          <w:rPr>
            <w:rFonts w:hint="eastAsia"/>
          </w:rPr>
          <w:delText>）（</w:delText>
        </w:r>
      </w:del>
      <w:r>
        <w:rPr>
          <w:rFonts w:hint="eastAsia"/>
        </w:rPr>
        <w:t>1</w:t>
      </w:r>
      <w:r>
        <w:t>987</w:t>
      </w:r>
      <w:r>
        <w:rPr>
          <w:rFonts w:hint="eastAsia"/>
        </w:rPr>
        <w:t>），它们均由温斯顿</w:t>
      </w:r>
      <w:ins w:id="15" w:author="Fan Quan" w:date="2021-02-21T16:06:00Z">
        <w:r w:rsidR="00800BD3">
          <w:rPr>
            <w:rFonts w:hint="eastAsia"/>
          </w:rPr>
          <w:t xml:space="preserve"> </w:t>
        </w:r>
      </w:ins>
      <w:r>
        <w:rPr>
          <w:rFonts w:hint="eastAsia"/>
        </w:rPr>
        <w:t>·</w:t>
      </w:r>
      <w:ins w:id="16" w:author="Fan Quan" w:date="2021-02-21T16:06:00Z">
        <w:r w:rsidR="00800BD3">
          <w:rPr>
            <w:rFonts w:hint="eastAsia"/>
          </w:rPr>
          <w:t xml:space="preserve"> </w:t>
        </w:r>
      </w:ins>
      <w:r>
        <w:rPr>
          <w:rFonts w:hint="eastAsia"/>
        </w:rPr>
        <w:t>道格拉斯</w:t>
      </w:r>
      <w:ins w:id="17" w:author="Fan Quan" w:date="2021-02-21T16:06:00Z">
        <w:r w:rsidR="00800BD3">
          <w:rPr>
            <w:rFonts w:hint="eastAsia"/>
          </w:rPr>
          <w:t xml:space="preserve"> </w:t>
        </w:r>
      </w:ins>
      <w:r>
        <w:rPr>
          <w:rFonts w:hint="eastAsia"/>
        </w:rPr>
        <w:t>·</w:t>
      </w:r>
      <w:ins w:id="18" w:author="Fan Quan" w:date="2021-02-21T16:06:00Z">
        <w:r w:rsidR="00800BD3">
          <w:rPr>
            <w:rFonts w:hint="eastAsia"/>
          </w:rPr>
          <w:t xml:space="preserve"> </w:t>
        </w:r>
      </w:ins>
      <w:r>
        <w:rPr>
          <w:rFonts w:hint="eastAsia"/>
        </w:rPr>
        <w:t>伍德（</w:t>
      </w:r>
      <w:r>
        <w:rPr>
          <w:rFonts w:hint="eastAsia"/>
        </w:rPr>
        <w:t>Winston</w:t>
      </w:r>
      <w:r>
        <w:t xml:space="preserve"> </w:t>
      </w:r>
      <w:r>
        <w:rPr>
          <w:rFonts w:hint="eastAsia"/>
        </w:rPr>
        <w:t>Douglas</w:t>
      </w:r>
      <w:r>
        <w:t xml:space="preserve"> </w:t>
      </w:r>
      <w:r>
        <w:rPr>
          <w:rFonts w:hint="eastAsia"/>
        </w:rPr>
        <w:t>Wood</w:t>
      </w:r>
      <w:r>
        <w:rPr>
          <w:rFonts w:hint="eastAsia"/>
        </w:rPr>
        <w:t>）所制作</w:t>
      </w:r>
      <w:ins w:id="19" w:author="Fan Quan" w:date="2021-02-21T16:04:00Z">
        <w:r w:rsidR="00800BD3">
          <w:rPr>
            <w:rStyle w:val="a9"/>
          </w:rPr>
          <w:footnoteReference w:id="1"/>
        </w:r>
      </w:ins>
      <w:r>
        <w:rPr>
          <w:rFonts w:hint="eastAsia"/>
        </w:rPr>
        <w:t>。在游戏中，</w:t>
      </w:r>
      <w:r w:rsidR="00CA5635">
        <w:rPr>
          <w:rFonts w:hint="eastAsia"/>
        </w:rPr>
        <w:t>他化身为光明力量的崇高领袖，伟大的伍德领主，以及邪恶力量尼科德穆斯的死对头。</w:t>
      </w:r>
    </w:p>
    <w:p w14:paraId="055F4A75" w14:textId="7943599A" w:rsidR="00E03EF5" w:rsidRDefault="00B42799" w:rsidP="00E03EF5">
      <w:pPr>
        <w:pStyle w:val="-"/>
        <w:ind w:firstLine="420"/>
      </w:pPr>
      <w:r>
        <w:rPr>
          <w:rFonts w:hint="eastAsia"/>
        </w:rPr>
        <w:t>《幽灵战士》原版包装盒上宣称此游戏为“角色扮演之奥德赛（</w:t>
      </w:r>
      <w:r>
        <w:rPr>
          <w:rFonts w:hint="eastAsia"/>
        </w:rPr>
        <w:t>r</w:t>
      </w:r>
      <w:r>
        <w:t>ole-playing odyssey</w:t>
      </w:r>
      <w:r>
        <w:rPr>
          <w:rFonts w:hint="eastAsia"/>
        </w:rPr>
        <w:t>）”</w:t>
      </w:r>
      <w:ins w:id="21" w:author="Fan Quan" w:date="2021-02-21T16:06:00Z">
        <w:r w:rsidR="008E080D">
          <w:rPr>
            <w:rFonts w:hint="eastAsia"/>
          </w:rPr>
          <w:t>，</w:t>
        </w:r>
      </w:ins>
      <w:del w:id="22" w:author="Fan Quan" w:date="2021-02-21T16:06:00Z">
        <w:r w:rsidDel="008E080D">
          <w:rPr>
            <w:rFonts w:hint="eastAsia"/>
          </w:rPr>
          <w:delText>,</w:delText>
        </w:r>
      </w:del>
      <w:r>
        <w:rPr>
          <w:rFonts w:hint="eastAsia"/>
        </w:rPr>
        <w:t>这也是对它最为贴切的描述——正如奥德修斯（</w:t>
      </w:r>
      <w:r>
        <w:rPr>
          <w:rFonts w:hint="eastAsia"/>
        </w:rPr>
        <w:t>Odysseus</w:t>
      </w:r>
      <w:r>
        <w:rPr>
          <w:rFonts w:hint="eastAsia"/>
        </w:rPr>
        <w:t>）在古希腊游历时一般，《幽灵战士》系列也是从希腊神话中汲取了大量灵感：巫师尼科德穆斯企图</w:t>
      </w:r>
      <w:r w:rsidR="00915C7C">
        <w:rPr>
          <w:rFonts w:hint="eastAsia"/>
        </w:rPr>
        <w:t>通过</w:t>
      </w:r>
      <w:r w:rsidR="00915C7C">
        <w:rPr>
          <w:rFonts w:hint="eastAsia"/>
        </w:rPr>
        <w:t>他的守护神</w:t>
      </w:r>
      <w:del w:id="23" w:author="Fan Quan" w:date="2021-02-21T16:07:00Z">
        <w:r w:rsidR="00915C7C" w:rsidDel="008E080D">
          <w:rPr>
            <w:rFonts w:hint="eastAsia"/>
          </w:rPr>
          <w:delText>，</w:delText>
        </w:r>
      </w:del>
      <w:r w:rsidR="00915C7C">
        <w:rPr>
          <w:rFonts w:hint="eastAsia"/>
        </w:rPr>
        <w:t>黑暗之神冥王（</w:t>
      </w:r>
      <w:r w:rsidR="00915C7C">
        <w:rPr>
          <w:rFonts w:hint="eastAsia"/>
        </w:rPr>
        <w:t>Pluto</w:t>
      </w:r>
      <w:r w:rsidR="00915C7C">
        <w:rPr>
          <w:rFonts w:hint="eastAsia"/>
        </w:rPr>
        <w:t>）的帮助下征服世界，而宙斯（</w:t>
      </w:r>
      <w:r w:rsidR="00915C7C">
        <w:rPr>
          <w:rFonts w:hint="eastAsia"/>
        </w:rPr>
        <w:t>Zeus</w:t>
      </w:r>
      <w:r w:rsidR="00915C7C">
        <w:rPr>
          <w:rFonts w:hint="eastAsia"/>
        </w:rPr>
        <w:t>）自然不会坐视不理，就像古老的神话里描述的那样，他在凡人中挑选出并组成</w:t>
      </w:r>
      <w:del w:id="24" w:author="Fan Quan" w:date="2021-02-21T16:08:00Z">
        <w:r w:rsidR="00915C7C" w:rsidDel="008E080D">
          <w:rPr>
            <w:rFonts w:hint="eastAsia"/>
          </w:rPr>
          <w:delText>——</w:delText>
        </w:r>
      </w:del>
      <w:r w:rsidR="00915C7C">
        <w:rPr>
          <w:rFonts w:hint="eastAsia"/>
        </w:rPr>
        <w:t>一队冒险者来帮助他完成任务。与此同时，神明还召集了伍德领主和一位名为圣人菲蒙（</w:t>
      </w:r>
      <w:proofErr w:type="spellStart"/>
      <w:r w:rsidR="00915C7C">
        <w:rPr>
          <w:rFonts w:hint="eastAsia"/>
        </w:rPr>
        <w:t>Filmon</w:t>
      </w:r>
      <w:proofErr w:type="spellEnd"/>
      <w:r w:rsidR="00915C7C">
        <w:t xml:space="preserve"> </w:t>
      </w:r>
      <w:r w:rsidR="00915C7C">
        <w:rPr>
          <w:rFonts w:hint="eastAsia"/>
        </w:rPr>
        <w:t>the</w:t>
      </w:r>
      <w:r w:rsidR="00915C7C">
        <w:t xml:space="preserve"> </w:t>
      </w:r>
      <w:r w:rsidR="00915C7C">
        <w:rPr>
          <w:rFonts w:hint="eastAsia"/>
        </w:rPr>
        <w:t>Sa</w:t>
      </w:r>
      <w:ins w:id="25" w:author="Fan Quan" w:date="2021-02-21T16:09:00Z">
        <w:r w:rsidR="008E080D">
          <w:rPr>
            <w:rFonts w:hint="eastAsia"/>
          </w:rPr>
          <w:t>ge</w:t>
        </w:r>
      </w:ins>
      <w:del w:id="26" w:author="Fan Quan" w:date="2021-02-21T16:09:00Z">
        <w:r w:rsidR="00915C7C" w:rsidDel="008E080D">
          <w:rPr>
            <w:rFonts w:hint="eastAsia"/>
          </w:rPr>
          <w:delText>int</w:delText>
        </w:r>
      </w:del>
      <w:r w:rsidR="00915C7C">
        <w:rPr>
          <w:rFonts w:hint="eastAsia"/>
        </w:rPr>
        <w:t>）的法师，在这三部游戏中指引和协助玩家。</w:t>
      </w:r>
    </w:p>
    <w:p w14:paraId="4EF61193" w14:textId="77777777" w:rsidR="00E03EF5" w:rsidRDefault="00E03EF5" w:rsidP="00E03EF5">
      <w:pPr>
        <w:pStyle w:val="-"/>
        <w:ind w:firstLine="420"/>
      </w:pPr>
    </w:p>
    <w:p w14:paraId="5C41AF35" w14:textId="77777777" w:rsidR="00E03EF5" w:rsidRDefault="00E03EF5" w:rsidP="00E03EF5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6ED0BBD" wp14:editId="4EE809C8">
            <wp:extent cx="2959200" cy="22248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0CA" w14:textId="6A88E554" w:rsidR="00E03EF5" w:rsidRDefault="00E03EF5" w:rsidP="00E03EF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游戏的世界地图非常简洁，仅仅包含</w:t>
      </w:r>
      <w:del w:id="27" w:author="Fan Quan" w:date="2021-02-21T16:09:00Z">
        <w:r w:rsidDel="008E080D">
          <w:rPr>
            <w:rFonts w:hint="eastAsia"/>
          </w:rPr>
          <w:delText>乐</w:delText>
        </w:r>
      </w:del>
      <w:r>
        <w:rPr>
          <w:rFonts w:hint="eastAsia"/>
        </w:rPr>
        <w:t>城镇，</w:t>
      </w:r>
      <w:r w:rsidR="00C65EA0">
        <w:rPr>
          <w:rFonts w:hint="eastAsia"/>
        </w:rPr>
        <w:t>地下城</w:t>
      </w:r>
      <w:r>
        <w:rPr>
          <w:rFonts w:hint="eastAsia"/>
        </w:rPr>
        <w:t>以及旅店，但是到处充斥</w:t>
      </w:r>
      <w:ins w:id="28" w:author="Fan Quan" w:date="2021-02-21T16:09:00Z">
        <w:r w:rsidR="008E080D">
          <w:rPr>
            <w:rFonts w:hint="eastAsia"/>
          </w:rPr>
          <w:t>着</w:t>
        </w:r>
      </w:ins>
      <w:del w:id="29" w:author="Fan Quan" w:date="2021-02-21T16:09:00Z">
        <w:r w:rsidDel="008E080D">
          <w:rPr>
            <w:rFonts w:hint="eastAsia"/>
          </w:rPr>
          <w:delText>者</w:delText>
        </w:r>
      </w:del>
      <w:r>
        <w:rPr>
          <w:rFonts w:hint="eastAsia"/>
        </w:rPr>
        <w:t>敌人，他们甚至能在午夜</w:t>
      </w:r>
      <w:r>
        <w:rPr>
          <w:rFonts w:hint="eastAsia"/>
        </w:rPr>
        <w:lastRenderedPageBreak/>
        <w:t>时分向你的队伍发起突袭。</w:t>
      </w:r>
    </w:p>
    <w:p w14:paraId="7021D051" w14:textId="77777777" w:rsidR="00E03EF5" w:rsidRDefault="00E03EF5" w:rsidP="00E03EF5">
      <w:pPr>
        <w:pStyle w:val="-"/>
        <w:ind w:firstLine="420"/>
      </w:pPr>
    </w:p>
    <w:p w14:paraId="0E005AF8" w14:textId="56B7E909" w:rsidR="00E03EF5" w:rsidRDefault="00E03EF5" w:rsidP="00431146">
      <w:pPr>
        <w:pStyle w:val="-"/>
        <w:ind w:firstLine="420"/>
      </w:pPr>
      <w:r>
        <w:rPr>
          <w:rFonts w:hint="eastAsia"/>
        </w:rPr>
        <w:t>在整部游戏中，玩家的旅途将会是丰富且充满变数的，玩家不仅可以在中世纪奇幻的大陆上冒险，还能前往不同的次元</w:t>
      </w:r>
      <w:ins w:id="30" w:author="Fan Quan" w:date="2021-02-21T16:10:00Z">
        <w:r w:rsidR="0016221A">
          <w:rPr>
            <w:rStyle w:val="a9"/>
          </w:rPr>
          <w:footnoteReference w:id="2"/>
        </w:r>
      </w:ins>
      <w:r>
        <w:rPr>
          <w:rFonts w:hint="eastAsia"/>
        </w:rPr>
        <w:t>。实际上，次元旅行</w:t>
      </w:r>
      <w:del w:id="33" w:author="Fan Quan" w:date="2021-02-21T16:11:00Z">
        <w:r w:rsidDel="0016221A">
          <w:rPr>
            <w:rFonts w:hint="eastAsia"/>
          </w:rPr>
          <w:delText>将</w:delText>
        </w:r>
      </w:del>
      <w:r>
        <w:rPr>
          <w:rFonts w:hint="eastAsia"/>
        </w:rPr>
        <w:t>是该系列中振奋人心的重头戏，玩家将前往星界</w:t>
      </w:r>
      <w:ins w:id="34" w:author="Fan Quan" w:date="2021-02-21T16:11:00Z">
        <w:r w:rsidR="0016221A">
          <w:rPr>
            <w:rFonts w:hint="eastAsia"/>
          </w:rPr>
          <w:t>（</w:t>
        </w:r>
        <w:r w:rsidR="0016221A">
          <w:rPr>
            <w:rFonts w:hint="eastAsia"/>
          </w:rPr>
          <w:t>Astral</w:t>
        </w:r>
        <w:r w:rsidR="0016221A">
          <w:t xml:space="preserve"> </w:t>
        </w:r>
        <w:r w:rsidR="0016221A">
          <w:rPr>
            <w:rFonts w:hint="eastAsia"/>
          </w:rPr>
          <w:t>Plane</w:t>
        </w:r>
        <w:r w:rsidR="0016221A">
          <w:rPr>
            <w:rFonts w:hint="eastAsia"/>
          </w:rPr>
          <w:t>）</w:t>
        </w:r>
      </w:ins>
      <w:del w:id="35" w:author="Fan Quan" w:date="2021-02-21T16:12:00Z">
        <w:r w:rsidDel="0016221A">
          <w:rPr>
            <w:rFonts w:hint="eastAsia"/>
          </w:rPr>
          <w:delText>，</w:delText>
        </w:r>
      </w:del>
      <w:ins w:id="36" w:author="Fan Quan" w:date="2021-02-21T16:12:00Z">
        <w:r w:rsidR="0016221A">
          <w:rPr>
            <w:rFonts w:hint="eastAsia"/>
          </w:rPr>
          <w:t>、</w:t>
        </w:r>
      </w:ins>
      <w:r>
        <w:rPr>
          <w:rFonts w:hint="eastAsia"/>
        </w:rPr>
        <w:t>光明界</w:t>
      </w:r>
      <w:ins w:id="37" w:author="Fan Quan" w:date="2021-02-21T16:12:00Z">
        <w:r w:rsidR="0016221A">
          <w:rPr>
            <w:rFonts w:hint="eastAsia"/>
          </w:rPr>
          <w:t>和幽灵界</w:t>
        </w:r>
      </w:ins>
      <w:ins w:id="38" w:author="Fan Quan" w:date="2021-02-21T16:11:00Z">
        <w:r w:rsidR="0016221A">
          <w:rPr>
            <w:rFonts w:hint="eastAsia"/>
          </w:rPr>
          <w:t>（</w:t>
        </w:r>
        <w:r w:rsidR="0016221A">
          <w:rPr>
            <w:rFonts w:hint="eastAsia"/>
          </w:rPr>
          <w:t>Planes</w:t>
        </w:r>
        <w:r w:rsidR="0016221A">
          <w:t xml:space="preserve"> </w:t>
        </w:r>
        <w:r w:rsidR="0016221A">
          <w:rPr>
            <w:rFonts w:hint="eastAsia"/>
          </w:rPr>
          <w:t>of</w:t>
        </w:r>
        <w:r w:rsidR="0016221A">
          <w:t xml:space="preserve"> </w:t>
        </w:r>
        <w:r w:rsidR="0016221A">
          <w:rPr>
            <w:rFonts w:hint="eastAsia"/>
          </w:rPr>
          <w:t>Light</w:t>
        </w:r>
      </w:ins>
      <w:ins w:id="39" w:author="Fan Quan" w:date="2021-02-21T16:12:00Z">
        <w:r w:rsidR="0016221A">
          <w:t xml:space="preserve"> and Darkness</w:t>
        </w:r>
      </w:ins>
      <w:ins w:id="40" w:author="Fan Quan" w:date="2021-02-21T16:11:00Z">
        <w:r w:rsidR="0016221A">
          <w:rPr>
            <w:rFonts w:hint="eastAsia"/>
          </w:rPr>
          <w:t>）</w:t>
        </w:r>
      </w:ins>
      <w:ins w:id="41" w:author="Fan Quan" w:date="2021-02-21T16:12:00Z">
        <w:r w:rsidR="0016221A">
          <w:rPr>
            <w:rFonts w:hint="eastAsia"/>
          </w:rPr>
          <w:t>、</w:t>
        </w:r>
      </w:ins>
      <w:del w:id="42" w:author="Fan Quan" w:date="2021-02-21T16:12:00Z">
        <w:r w:rsidDel="0016221A">
          <w:rPr>
            <w:rFonts w:hint="eastAsia"/>
          </w:rPr>
          <w:delText>，幽灵界</w:delText>
        </w:r>
      </w:del>
      <w:ins w:id="43" w:author="Fan Quan" w:date="2021-02-21T16:12:00Z">
        <w:r w:rsidR="0016221A">
          <w:rPr>
            <w:rFonts w:hint="eastAsia"/>
          </w:rPr>
          <w:t>以及</w:t>
        </w:r>
      </w:ins>
      <w:del w:id="44" w:author="Fan Quan" w:date="2021-02-21T16:12:00Z">
        <w:r w:rsidDel="0016221A">
          <w:rPr>
            <w:rFonts w:hint="eastAsia"/>
          </w:rPr>
          <w:delText>和</w:delText>
        </w:r>
      </w:del>
      <w:r>
        <w:rPr>
          <w:rFonts w:hint="eastAsia"/>
        </w:rPr>
        <w:t>不同层次的冥界</w:t>
      </w:r>
      <w:ins w:id="45" w:author="Fan Quan" w:date="2021-02-21T16:12:00Z">
        <w:r w:rsidR="0016221A">
          <w:rPr>
            <w:rFonts w:hint="eastAsia"/>
          </w:rPr>
          <w:t>（</w:t>
        </w:r>
        <w:r w:rsidR="0016221A">
          <w:rPr>
            <w:rFonts w:hint="eastAsia"/>
          </w:rPr>
          <w:t>Netherworld</w:t>
        </w:r>
        <w:r w:rsidR="0016221A">
          <w:rPr>
            <w:rFonts w:hint="eastAsia"/>
          </w:rPr>
          <w:t>）</w:t>
        </w:r>
      </w:ins>
      <w:r>
        <w:rPr>
          <w:rFonts w:hint="eastAsia"/>
        </w:rPr>
        <w:t>。这些次元不仅仅是可提供探索的</w:t>
      </w:r>
      <w:r w:rsidR="00C65EA0">
        <w:rPr>
          <w:rFonts w:hint="eastAsia"/>
        </w:rPr>
        <w:t>地下城</w:t>
      </w:r>
      <w:r>
        <w:rPr>
          <w:rFonts w:hint="eastAsia"/>
        </w:rPr>
        <w:t>，而是由城镇和各种地点所构成的小型世界。玩家不仅能听到神明的旨意，还能在奥林匹斯山上与宙斯会面，或者是在冥王那大到超出凡人理解的“最小的城堡”中见到其本尊。</w:t>
      </w:r>
    </w:p>
    <w:p w14:paraId="6647E0B5" w14:textId="0213EEC4" w:rsidR="00431146" w:rsidRDefault="00431146" w:rsidP="00431146">
      <w:pPr>
        <w:pStyle w:val="-"/>
        <w:ind w:firstLine="420"/>
      </w:pPr>
      <w:r>
        <w:rPr>
          <w:rFonts w:hint="eastAsia"/>
        </w:rPr>
        <w:t>该系列最出色的特点之一，是提供了众多的可选种族（共有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类）</w:t>
      </w:r>
      <w:ins w:id="46" w:author="Fan Quan" w:date="2021-02-21T16:14:00Z">
        <w:r w:rsidR="008C13DB">
          <w:rPr>
            <w:rFonts w:hint="eastAsia"/>
          </w:rPr>
          <w:t>供</w:t>
        </w:r>
      </w:ins>
      <w:del w:id="47" w:author="Fan Quan" w:date="2021-02-21T16:14:00Z">
        <w:r w:rsidDel="008C13DB">
          <w:rPr>
            <w:rFonts w:hint="eastAsia"/>
          </w:rPr>
          <w:delText>给</w:delText>
        </w:r>
      </w:del>
      <w:r>
        <w:rPr>
          <w:rFonts w:hint="eastAsia"/>
        </w:rPr>
        <w:t>玩家</w:t>
      </w:r>
      <w:del w:id="48" w:author="Fan Quan" w:date="2021-02-21T16:14:00Z">
        <w:r w:rsidDel="008C13DB">
          <w:rPr>
            <w:rFonts w:hint="eastAsia"/>
          </w:rPr>
          <w:delText>的冒险小队成员组成做</w:delText>
        </w:r>
      </w:del>
      <w:r>
        <w:rPr>
          <w:rFonts w:hint="eastAsia"/>
        </w:rPr>
        <w:t>选择</w:t>
      </w:r>
      <w:ins w:id="49" w:author="Fan Quan" w:date="2021-02-21T16:14:00Z">
        <w:r w:rsidR="008C13DB">
          <w:rPr>
            <w:rFonts w:hint="eastAsia"/>
          </w:rPr>
          <w:t>来组成小队</w:t>
        </w:r>
      </w:ins>
      <w:r>
        <w:rPr>
          <w:rFonts w:hint="eastAsia"/>
        </w:rPr>
        <w:t>。玩家的角色不仅可以是人类</w:t>
      </w:r>
      <w:ins w:id="50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humans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，精灵</w:t>
      </w:r>
      <w:ins w:id="51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elves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，矮人</w:t>
      </w:r>
      <w:ins w:id="52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dwarves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或侏儒</w:t>
      </w:r>
      <w:ins w:id="53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gnomes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，也可以是任意一个受《龙与地下城》（</w:t>
      </w:r>
      <w:r>
        <w:rPr>
          <w:rFonts w:hint="eastAsia"/>
        </w:rPr>
        <w:t>D&amp;D</w:t>
      </w:r>
      <w:r>
        <w:rPr>
          <w:rFonts w:hint="eastAsia"/>
        </w:rPr>
        <w:t>）启发而来的种族，例如豺狼人</w:t>
      </w:r>
      <w:ins w:id="54" w:author="Fan Quan" w:date="2021-02-21T16:15:00Z">
        <w:r w:rsidR="008C13DB">
          <w:rPr>
            <w:rFonts w:hint="eastAsia"/>
          </w:rPr>
          <w:t>（</w:t>
        </w:r>
        <w:proofErr w:type="spellStart"/>
        <w:r w:rsidR="008C13DB">
          <w:rPr>
            <w:rFonts w:hint="eastAsia"/>
          </w:rPr>
          <w:t>gnolls</w:t>
        </w:r>
        <w:proofErr w:type="spellEnd"/>
        <w:r w:rsidR="008C13DB">
          <w:rPr>
            <w:rFonts w:hint="eastAsia"/>
          </w:rPr>
          <w:t>）</w:t>
        </w:r>
      </w:ins>
      <w:r>
        <w:rPr>
          <w:rFonts w:hint="eastAsia"/>
        </w:rPr>
        <w:t>，兽人</w:t>
      </w:r>
      <w:ins w:id="55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orcs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，地精</w:t>
      </w:r>
      <w:ins w:id="56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goblins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，牛头人</w:t>
      </w:r>
      <w:ins w:id="57" w:author="Fan Quan" w:date="2021-02-21T16:15:00Z">
        <w:r w:rsidR="008C13DB">
          <w:rPr>
            <w:rFonts w:hint="eastAsia"/>
          </w:rPr>
          <w:t>（</w:t>
        </w:r>
        <w:proofErr w:type="spellStart"/>
        <w:r w:rsidR="008C13DB">
          <w:rPr>
            <w:rFonts w:hint="eastAsia"/>
          </w:rPr>
          <w:t>minotaurs</w:t>
        </w:r>
        <w:proofErr w:type="spellEnd"/>
        <w:r w:rsidR="008C13DB">
          <w:rPr>
            <w:rFonts w:hint="eastAsia"/>
          </w:rPr>
          <w:t>）</w:t>
        </w:r>
      </w:ins>
      <w:r>
        <w:rPr>
          <w:rFonts w:hint="eastAsia"/>
        </w:rPr>
        <w:t>，蜥蜴人</w:t>
      </w:r>
      <w:ins w:id="58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Lizardmen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或者妖精</w:t>
      </w:r>
      <w:ins w:id="59" w:author="Fan Quan" w:date="2021-02-21T16:15:00Z">
        <w:r w:rsidR="008C13DB">
          <w:rPr>
            <w:rFonts w:hint="eastAsia"/>
          </w:rPr>
          <w:t>（</w:t>
        </w:r>
        <w:r w:rsidR="008C13DB">
          <w:rPr>
            <w:rFonts w:hint="eastAsia"/>
          </w:rPr>
          <w:t>sprites</w:t>
        </w:r>
        <w:r w:rsidR="008C13DB">
          <w:rPr>
            <w:rFonts w:hint="eastAsia"/>
          </w:rPr>
          <w:t>）</w:t>
        </w:r>
      </w:ins>
      <w:r>
        <w:rPr>
          <w:rFonts w:hint="eastAsia"/>
        </w:rPr>
        <w:t>。每个种族在战斗画面中都有属于自己的</w:t>
      </w:r>
      <w:ins w:id="60" w:author="Fan Quan" w:date="2021-02-21T16:16:00Z">
        <w:r w:rsidR="00BB5AD8">
          <w:rPr>
            <w:rFonts w:hint="eastAsia"/>
          </w:rPr>
          <w:t>图标</w:t>
        </w:r>
      </w:ins>
      <w:del w:id="61" w:author="Fan Quan" w:date="2021-02-21T16:16:00Z">
        <w:r w:rsidDel="00BB5AD8">
          <w:rPr>
            <w:rFonts w:hint="eastAsia"/>
          </w:rPr>
          <w:delText>外表图</w:delText>
        </w:r>
      </w:del>
      <w:ins w:id="62" w:author="Fan Quan" w:date="2021-02-21T16:16:00Z">
        <w:r w:rsidR="00BB5AD8">
          <w:rPr>
            <w:rFonts w:hint="eastAsia"/>
          </w:rPr>
          <w:t>，</w:t>
        </w:r>
      </w:ins>
      <w:del w:id="63" w:author="Fan Quan" w:date="2021-02-21T16:16:00Z">
        <w:r w:rsidDel="00BB5AD8">
          <w:rPr>
            <w:rFonts w:hint="eastAsia"/>
          </w:rPr>
          <w:delText>像——</w:delText>
        </w:r>
      </w:del>
      <w:r>
        <w:rPr>
          <w:rFonts w:hint="eastAsia"/>
        </w:rPr>
        <w:t>这在当时是非常先进的。该系列还允许玩家将自己的角色资料转入续作</w:t>
      </w:r>
      <w:ins w:id="64" w:author="Fan Quan" w:date="2021-02-21T16:16:00Z">
        <w:r w:rsidR="00BB5AD8">
          <w:rPr>
            <w:rFonts w:hint="eastAsia"/>
          </w:rPr>
          <w:t>当中</w:t>
        </w:r>
      </w:ins>
      <w:del w:id="65" w:author="Fan Quan" w:date="2021-02-21T16:16:00Z">
        <w:r w:rsidDel="00BB5AD8">
          <w:rPr>
            <w:rFonts w:hint="eastAsia"/>
          </w:rPr>
          <w:delText>继承</w:delText>
        </w:r>
      </w:del>
      <w:r>
        <w:rPr>
          <w:rFonts w:hint="eastAsia"/>
        </w:rPr>
        <w:t>。</w:t>
      </w:r>
    </w:p>
    <w:p w14:paraId="2DFFF889" w14:textId="51BB9138" w:rsidR="0058275B" w:rsidRDefault="0058275B" w:rsidP="00431146">
      <w:pPr>
        <w:pStyle w:val="-"/>
        <w:ind w:firstLine="420"/>
      </w:pPr>
      <w:r>
        <w:rPr>
          <w:rFonts w:hint="eastAsia"/>
        </w:rPr>
        <w:t>游戏的流程是后来在家用机游戏和</w:t>
      </w:r>
      <w:r>
        <w:rPr>
          <w:rFonts w:hint="eastAsia"/>
        </w:rPr>
        <w:t xml:space="preserve"> JRPG</w:t>
      </w:r>
      <w:r>
        <w:t xml:space="preserve"> </w:t>
      </w:r>
      <w:r>
        <w:rPr>
          <w:rFonts w:hint="eastAsia"/>
        </w:rPr>
        <w:t>中司空见惯的模式：冒险者小队从一个城镇到下一个城镇，攻略沿途的</w:t>
      </w:r>
      <w:r w:rsidR="00C65EA0">
        <w:rPr>
          <w:rFonts w:hint="eastAsia"/>
        </w:rPr>
        <w:t>地下城</w:t>
      </w:r>
      <w:r>
        <w:rPr>
          <w:rFonts w:hint="eastAsia"/>
        </w:rPr>
        <w:t>，在此过程中获得更多的经验和更好的装备。尽管游戏中的地</w:t>
      </w:r>
      <w:r w:rsidR="00C65EA0">
        <w:rPr>
          <w:rFonts w:hint="eastAsia"/>
        </w:rPr>
        <w:t>下城</w:t>
      </w:r>
      <w:r>
        <w:rPr>
          <w:rFonts w:hint="eastAsia"/>
        </w:rPr>
        <w:t>是用一种简陋的“迷你地图”</w:t>
      </w:r>
      <w:del w:id="66" w:author="Fan Quan" w:date="2021-02-21T16:17:00Z">
        <w:r w:rsidDel="00BB5AD8">
          <w:rPr>
            <w:rFonts w:hint="eastAsia"/>
          </w:rPr>
          <w:delText>式的画面</w:delText>
        </w:r>
      </w:del>
      <w:r>
        <w:rPr>
          <w:rFonts w:hint="eastAsia"/>
        </w:rPr>
        <w:t>呈现出来</w:t>
      </w:r>
      <w:ins w:id="67" w:author="Fan Quan" w:date="2021-02-21T16:17:00Z">
        <w:r w:rsidR="00BB5AD8">
          <w:rPr>
            <w:rFonts w:hint="eastAsia"/>
          </w:rPr>
          <w:t>的</w:t>
        </w:r>
      </w:ins>
      <w:r>
        <w:rPr>
          <w:rFonts w:hint="eastAsia"/>
        </w:rPr>
        <w:t>，但</w:t>
      </w:r>
      <w:del w:id="68" w:author="Fan Quan" w:date="2021-02-21T16:17:00Z">
        <w:r w:rsidDel="00BB5AD8">
          <w:rPr>
            <w:rFonts w:hint="eastAsia"/>
          </w:rPr>
          <w:delText>其</w:delText>
        </w:r>
      </w:del>
      <w:r>
        <w:rPr>
          <w:rFonts w:hint="eastAsia"/>
        </w:rPr>
        <w:t>出色的文字描述却将其表现得栩栩如生。</w:t>
      </w:r>
    </w:p>
    <w:p w14:paraId="40B9FA35" w14:textId="3C770669" w:rsidR="0058275B" w:rsidRDefault="0058275B" w:rsidP="00431146">
      <w:pPr>
        <w:pStyle w:val="-"/>
        <w:ind w:firstLine="420"/>
      </w:pPr>
      <w:r>
        <w:rPr>
          <w:rFonts w:hint="eastAsia"/>
        </w:rPr>
        <w:t>游戏的故事主要是通过散布在城镇和</w:t>
      </w:r>
      <w:r w:rsidR="00C65EA0">
        <w:rPr>
          <w:rFonts w:hint="eastAsia"/>
        </w:rPr>
        <w:t>地下城</w:t>
      </w:r>
      <w:r>
        <w:rPr>
          <w:rFonts w:hint="eastAsia"/>
        </w:rPr>
        <w:t>里的卷轴讲述的</w:t>
      </w:r>
      <w:ins w:id="69" w:author="Fan Quan" w:date="2021-02-21T16:17:00Z">
        <w:r w:rsidR="00BB5AD8">
          <w:rPr>
            <w:rFonts w:hint="eastAsia"/>
          </w:rPr>
          <w:t>。</w:t>
        </w:r>
      </w:ins>
      <w:del w:id="70" w:author="Fan Quan" w:date="2021-02-21T16:17:00Z">
        <w:r w:rsidDel="00BB5AD8">
          <w:rPr>
            <w:rFonts w:hint="eastAsia"/>
          </w:rPr>
          <w:delText>，</w:delText>
        </w:r>
      </w:del>
      <w:r>
        <w:rPr>
          <w:rFonts w:hint="eastAsia"/>
        </w:rPr>
        <w:t>这些卷轴很好地向玩家们介绍了《幽灵战士》的世界观，所发生的事件以及涉及到的任务。除此之外，玩家还能在</w:t>
      </w:r>
      <w:r w:rsidR="00C65EA0">
        <w:rPr>
          <w:rFonts w:hint="eastAsia"/>
        </w:rPr>
        <w:t>地下城</w:t>
      </w:r>
      <w:r>
        <w:rPr>
          <w:rFonts w:hint="eastAsia"/>
        </w:rPr>
        <w:t>中遇到许多谜题和人物，例如菲蒙和伍德领主。</w:t>
      </w:r>
    </w:p>
    <w:p w14:paraId="7C1E13C8" w14:textId="77777777" w:rsidR="00C65EA0" w:rsidRDefault="00C65EA0" w:rsidP="00C65EA0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1775C44" wp14:editId="1E081BBA">
            <wp:extent cx="2959200" cy="221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2836" w14:textId="6F8BEB18" w:rsidR="00C65EA0" w:rsidRDefault="00C65EA0" w:rsidP="00C65EA0">
      <w:pPr>
        <w:pStyle w:val="af"/>
        <w:rPr>
          <w:ins w:id="71" w:author="Fan Quan" w:date="2021-02-21T16:18:00Z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地下城的探险</w:t>
      </w:r>
      <w:r w:rsidR="002338D3">
        <w:rPr>
          <w:rFonts w:hint="eastAsia"/>
        </w:rPr>
        <w:t>是游戏的核心部分</w:t>
      </w:r>
      <w:ins w:id="72" w:author="Fan Quan" w:date="2021-02-21T16:18:00Z">
        <w:r w:rsidR="00BB5AD8">
          <w:rPr>
            <w:rFonts w:hint="eastAsia"/>
          </w:rPr>
          <w:t>。</w:t>
        </w:r>
      </w:ins>
      <w:del w:id="73" w:author="Fan Quan" w:date="2021-02-21T16:18:00Z">
        <w:r w:rsidR="002338D3" w:rsidDel="00BB5AD8">
          <w:rPr>
            <w:rFonts w:hint="eastAsia"/>
          </w:rPr>
          <w:delText>，</w:delText>
        </w:r>
      </w:del>
      <w:r w:rsidR="002338D3">
        <w:rPr>
          <w:rFonts w:hint="eastAsia"/>
        </w:rPr>
        <w:t>在探索的过程中，你会遇到各种技能鉴定，可互动元素和不为人知的秘密。</w:t>
      </w:r>
    </w:p>
    <w:p w14:paraId="20AE2599" w14:textId="77777777" w:rsidR="00BB5AD8" w:rsidRPr="00BB5AD8" w:rsidRDefault="00BB5AD8" w:rsidP="00BB5AD8">
      <w:pPr>
        <w:rPr>
          <w:rPrChange w:id="74" w:author="Fan Quan" w:date="2021-02-21T16:18:00Z">
            <w:rPr/>
          </w:rPrChange>
        </w:rPr>
        <w:pPrChange w:id="75" w:author="Fan Quan" w:date="2021-02-21T16:18:00Z">
          <w:pPr>
            <w:pStyle w:val="af"/>
          </w:pPr>
        </w:pPrChange>
      </w:pPr>
    </w:p>
    <w:p w14:paraId="2E5370CF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C1FCD62" wp14:editId="0116A334">
            <wp:extent cx="2959200" cy="221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7F16" w14:textId="27B7B331" w:rsidR="002338D3" w:rsidRDefault="002338D3" w:rsidP="002338D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一旦被击败，冒险小队的角色灵魂将会受到审判，他们有可能被复活、毁灭或者转化为不死</w:t>
      </w:r>
      <w:ins w:id="76" w:author="Fan Quan" w:date="2021-02-21T16:19:00Z">
        <w:r w:rsidR="00BB5AD8">
          <w:rPr>
            <w:rFonts w:hint="eastAsia"/>
          </w:rPr>
          <w:t>人</w:t>
        </w:r>
      </w:ins>
      <w:del w:id="77" w:author="Fan Quan" w:date="2021-02-21T16:19:00Z">
        <w:r w:rsidDel="00BB5AD8">
          <w:rPr>
            <w:rFonts w:hint="eastAsia"/>
          </w:rPr>
          <w:delText>者</w:delText>
        </w:r>
      </w:del>
      <w:r>
        <w:rPr>
          <w:rFonts w:hint="eastAsia"/>
        </w:rPr>
        <w:t>。</w:t>
      </w:r>
    </w:p>
    <w:p w14:paraId="3EBDFFE1" w14:textId="77777777" w:rsidR="002338D3" w:rsidRPr="002338D3" w:rsidRDefault="002338D3" w:rsidP="002338D3"/>
    <w:p w14:paraId="300C8DB5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E399FE7" wp14:editId="1A0E22BF">
            <wp:extent cx="2959200" cy="222480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688" w14:textId="31EDFAD7" w:rsidR="002338D3" w:rsidRDefault="002338D3" w:rsidP="002338D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在战斗画面中，你的敌人会排成一排，而你的队伍则会显示在画面的底部。</w:t>
      </w:r>
    </w:p>
    <w:p w14:paraId="472E133E" w14:textId="77777777" w:rsidR="002338D3" w:rsidRPr="002338D3" w:rsidRDefault="002338D3" w:rsidP="002338D3"/>
    <w:p w14:paraId="4092A666" w14:textId="77777777" w:rsidR="002338D3" w:rsidRDefault="002338D3" w:rsidP="002338D3">
      <w:pPr>
        <w:pStyle w:val="-"/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DF1ECD3" wp14:editId="4DA4FB7A">
            <wp:extent cx="2959200" cy="2224800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0EC5" w14:textId="4BDC9465" w:rsidR="002338D3" w:rsidRDefault="002338D3" w:rsidP="002338D3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F787E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《幽灵战士</w:t>
      </w:r>
      <w:r>
        <w:rPr>
          <w:rFonts w:hint="eastAsia"/>
        </w:rPr>
        <w:t xml:space="preserve"> 3</w:t>
      </w:r>
      <w:r>
        <w:rPr>
          <w:rFonts w:hint="eastAsia"/>
        </w:rPr>
        <w:t>》有着更好的游戏画面和部位破坏系统，这使你能够击伤，破坏甚至砍下敌人的肢体</w:t>
      </w:r>
      <w:del w:id="78" w:author="Fan Quan" w:date="2021-02-21T16:19:00Z">
        <w:r w:rsidDel="00ED0D2A">
          <w:rPr>
            <w:rFonts w:hint="eastAsia"/>
          </w:rPr>
          <w:delText>部位</w:delText>
        </w:r>
      </w:del>
      <w:r>
        <w:rPr>
          <w:rFonts w:hint="eastAsia"/>
        </w:rPr>
        <w:t>。</w:t>
      </w:r>
    </w:p>
    <w:p w14:paraId="6CBCBD10" w14:textId="1FADF11F" w:rsidR="002338D3" w:rsidRDefault="002338D3" w:rsidP="00431146">
      <w:pPr>
        <w:pStyle w:val="-"/>
        <w:ind w:firstLine="420"/>
      </w:pPr>
    </w:p>
    <w:p w14:paraId="6F07F1B9" w14:textId="6E32193E" w:rsidR="002338D3" w:rsidRDefault="000F787E" w:rsidP="00431146">
      <w:pPr>
        <w:pStyle w:val="-"/>
        <w:ind w:firstLine="420"/>
      </w:pPr>
      <w:ins w:id="79" w:author="Fan Quan" w:date="2021-02-21T16:31:00Z"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103E1943" wp14:editId="3FDA7540">
                  <wp:simplePos x="0" y="0"/>
                  <wp:positionH relativeFrom="margin">
                    <wp:posOffset>-1270</wp:posOffset>
                  </wp:positionH>
                  <wp:positionV relativeFrom="paragraph">
                    <wp:posOffset>1054846</wp:posOffset>
                  </wp:positionV>
                  <wp:extent cx="6177280" cy="1404620"/>
                  <wp:effectExtent l="0" t="0" r="0" b="9525"/>
                  <wp:wrapSquare wrapText="bothSides"/>
                  <wp:docPr id="217" name="文本框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77280" cy="14046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867E60" w14:textId="77777777" w:rsidR="000F787E" w:rsidRPr="002F2587" w:rsidRDefault="000F787E" w:rsidP="002F2587">
                              <w:pPr>
                                <w:pStyle w:val="-"/>
                                <w:ind w:firstLineChars="0" w:firstLine="0"/>
                                <w:rPr>
                                  <w:ins w:id="80" w:author="Fan Quan" w:date="2021-02-21T16:32:00Z"/>
                                  <w:b/>
                                  <w:bCs/>
                                  <w:rPrChange w:id="81" w:author="Fan Quan" w:date="2021-02-21T16:36:00Z">
                                    <w:rPr>
                                      <w:ins w:id="82" w:author="Fan Quan" w:date="2021-02-21T16:32:00Z"/>
                                    </w:rPr>
                                  </w:rPrChange>
                                </w:rPr>
                                <w:pPrChange w:id="83" w:author="Fan Quan" w:date="2021-02-21T16:36:00Z">
                                  <w:pPr/>
                                </w:pPrChange>
                              </w:pPr>
                              <w:ins w:id="84" w:author="Fan Quan" w:date="2021-02-21T16:32:00Z">
                                <w:r w:rsidRPr="002F2587">
                                  <w:rPr>
                                    <w:rFonts w:hint="eastAsia"/>
                                    <w:b/>
                                    <w:bCs/>
                                    <w:rPrChange w:id="85" w:author="Fan Quan" w:date="2021-02-21T16:36:00Z">
                                      <w:rPr>
                                        <w:rFonts w:hint="eastAsia"/>
                                      </w:rPr>
                                    </w:rPrChange>
                                  </w:rPr>
                                  <w:t>日版游戏</w:t>
                                </w:r>
                              </w:ins>
                            </w:p>
                            <w:p w14:paraId="6416AD6D" w14:textId="6D9FD438" w:rsidR="000F787E" w:rsidRDefault="000F787E" w:rsidP="002F2587">
                              <w:pPr>
                                <w:pStyle w:val="-"/>
                                <w:ind w:firstLine="420"/>
                                <w:rPr>
                                  <w:ins w:id="86" w:author="Fan Quan" w:date="2021-02-21T16:35:00Z"/>
                                </w:rPr>
                                <w:pPrChange w:id="87" w:author="Fan Quan" w:date="2021-02-21T16:36:00Z">
                                  <w:pPr/>
                                </w:pPrChange>
                              </w:pPr>
                              <w:ins w:id="88" w:author="Fan Quan" w:date="2021-02-21T16:32:00Z">
                                <w:r>
                                  <w:rPr>
                                    <w:rFonts w:hint="eastAsia"/>
                                  </w:rPr>
                                  <w:t>《幽灵战士》系列由日本公司</w:t>
                                </w:r>
                                <w:r>
                                  <w:t xml:space="preserve"> Star Craft Inc </w:t>
                                </w:r>
                                <w:r>
                                  <w:t>引进</w:t>
                                </w:r>
                              </w:ins>
                              <w:ins w:id="89" w:author="Fan Quan" w:date="2021-02-21T16:36:00Z">
                                <w:r w:rsidR="002F2587">
                                  <w:rPr>
                                    <w:rFonts w:hint="eastAsia"/>
                                  </w:rPr>
                                  <w:t>日本</w:t>
                                </w:r>
                              </w:ins>
                              <w:ins w:id="90" w:author="Fan Quan" w:date="2021-02-21T16:32:00Z">
                                <w:r>
                                  <w:t>，他们在游戏中做出了不少改动：例如改变了美术风格，并使用了横版战斗画面</w:t>
                                </w:r>
                              </w:ins>
                              <w:ins w:id="91" w:author="Fan Quan" w:date="2021-02-21T16:36:00Z">
                                <w:r w:rsidR="002F2587">
                                  <w:rPr>
                                    <w:rFonts w:hint="eastAsia"/>
                                  </w:rPr>
                                  <w:t>等</w:t>
                                </w:r>
                              </w:ins>
                              <w:ins w:id="92" w:author="Fan Quan" w:date="2021-02-21T16:32:00Z">
                                <w:r>
                                  <w:t>。游戏在日本取得了成功，随后温斯顿</w:t>
                                </w:r>
                              </w:ins>
                              <w:ins w:id="93" w:author="Fan Quan" w:date="2021-02-21T16:36:00Z">
                                <w:r w:rsidR="002F2587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ins>
                              <w:ins w:id="94" w:author="Fan Quan" w:date="2021-02-21T16:32:00Z">
                                <w:r>
                                  <w:t>·</w:t>
                                </w:r>
                              </w:ins>
                              <w:ins w:id="95" w:author="Fan Quan" w:date="2021-02-21T16:36:00Z">
                                <w:r w:rsidR="002F2587">
                                  <w:t xml:space="preserve"> </w:t>
                                </w:r>
                              </w:ins>
                              <w:ins w:id="96" w:author="Fan Quan" w:date="2021-02-21T16:32:00Z">
                                <w:r>
                                  <w:t>伍德于</w:t>
                                </w:r>
                                <w:r>
                                  <w:t xml:space="preserve"> 1991 </w:t>
                                </w:r>
                                <w:r>
                                  <w:t>年前往日本开发了《幽灵战士</w:t>
                                </w:r>
                                <w:r>
                                  <w:t xml:space="preserve"> 4</w:t>
                                </w:r>
                                <w:r>
                                  <w:t>：英雄诞生》（</w:t>
                                </w:r>
                                <w:r>
                                  <w:t>Phantasie IV: Birth of Heroes</w:t>
                                </w:r>
                                <w:r>
                                  <w:t>），但这一部至今仍未在西方发行。</w:t>
                                </w:r>
                              </w:ins>
                            </w:p>
                            <w:p w14:paraId="235D76A8" w14:textId="77777777" w:rsidR="002F2587" w:rsidRDefault="002F2587" w:rsidP="000F787E">
                              <w:pPr>
                                <w:rPr>
                                  <w:ins w:id="97" w:author="Fan Quan" w:date="2021-02-21T16:32:00Z"/>
                                  <w:rFonts w:hint="eastAsia"/>
                                </w:rPr>
                              </w:pPr>
                            </w:p>
                            <w:p w14:paraId="1DAFA8D0" w14:textId="1D28486E" w:rsidR="000F787E" w:rsidRDefault="000F787E" w:rsidP="000F787E">
                              <w:pPr>
                                <w:keepNext/>
                                <w:jc w:val="center"/>
                                <w:rPr>
                                  <w:ins w:id="98" w:author="Fan Quan" w:date="2021-02-21T16:33:00Z"/>
                                </w:rPr>
                                <w:pPrChange w:id="99" w:author="Fan Quan" w:date="2021-02-21T16:33:00Z">
                                  <w:pPr>
                                    <w:jc w:val="center"/>
                                  </w:pPr>
                                </w:pPrChange>
                              </w:pPr>
                              <w:ins w:id="100" w:author="Fan Quan" w:date="2021-02-21T16:32:00Z"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55E2B75E" wp14:editId="23F730ED">
                                      <wp:extent cx="2757600" cy="2073232"/>
                                      <wp:effectExtent l="0" t="0" r="5080" b="3810"/>
                                      <wp:docPr id="5" name="图片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图片 13"/>
                                              <pic:cNvPicPr/>
                                            </pic:nvPicPr>
                                            <pic:blipFill>
                                              <a:blip r:embed="rId1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57600" cy="20732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  <w:ins w:id="101" w:author="Fan Quan" w:date="2021-02-21T16:33:00Z">
                                <w: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drawing>
                                    <wp:inline distT="0" distB="0" distL="0" distR="0" wp14:anchorId="74433E7D" wp14:editId="46CB3427">
                                      <wp:extent cx="2499266" cy="2073600"/>
                                      <wp:effectExtent l="0" t="0" r="0" b="3175"/>
                                      <wp:docPr id="6" name="图片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4" name="图片 14"/>
                                              <pic:cNvPicPr/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9266" cy="2073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ins>
                            </w:p>
                            <w:p w14:paraId="09B00E64" w14:textId="5D0B513E" w:rsidR="000F787E" w:rsidRDefault="000F787E" w:rsidP="000F787E">
                              <w:pPr>
                                <w:pStyle w:val="af"/>
                                <w:jc w:val="center"/>
                                <w:rPr>
                                  <w:rFonts w:hint="eastAsia"/>
                                </w:rPr>
                                <w:pPrChange w:id="102" w:author="Fan Quan" w:date="2021-02-21T16:33:00Z">
                                  <w:pPr/>
                                </w:pPrChange>
                              </w:pPr>
                              <w:ins w:id="103" w:author="Fan Quan" w:date="2021-02-21T16:33:00Z">
                                <w:r>
                                  <w:t>图</w:t>
                                </w:r>
                                <w: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SEQ </w:instrText>
                                </w:r>
                                <w:r>
                                  <w:instrText>图</w:instrText>
                                </w:r>
                                <w:r>
                                  <w:instrText xml:space="preserve"> \* ARABIC </w:instrText>
                                </w:r>
                              </w:ins>
                              <w:r>
                                <w:fldChar w:fldCharType="separate"/>
                              </w:r>
                              <w:ins w:id="104" w:author="Fan Quan" w:date="2021-02-21T16:33:00Z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</w:t>
                                </w:r>
                                <w:r w:rsidRPr="000F787E">
                                  <w:t xml:space="preserve">MSX </w:t>
                                </w:r>
                                <w:r w:rsidRPr="000F787E">
                                  <w:t>平台上的日版《幽灵战士》的横版战斗画面（左侧），以及日版独占的《幽灵战士</w:t>
                                </w:r>
                              </w:ins>
                              <w:ins w:id="105" w:author="Fan Quan" w:date="2021-02-21T16:37:00Z">
                                <w:r w:rsidR="002F2587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F2587">
                                  <w:t>4</w:t>
                                </w:r>
                              </w:ins>
                              <w:ins w:id="106" w:author="Fan Quan" w:date="2021-02-21T16:33:00Z">
                                <w:r w:rsidRPr="000F787E">
                                  <w:t>》（右侧）</w:t>
                                </w:r>
                                <w:r>
                                  <w:rPr>
                                    <w:rFonts w:hint="eastAsia"/>
                                  </w:rPr>
                                  <w:t>。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 w14:anchorId="103E1943" id="文本框 2" o:spid="_x0000_s1029" type="#_x0000_t202" style="position:absolute;left:0;text-align:left;margin-left:-.1pt;margin-top:83.05pt;width:486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" fillcolor="#d8d8d8 [2732]" stroked="f">
                  <v:textbox style="mso-fit-shape-to-text:t">
                    <w:txbxContent>
                      <w:p w14:paraId="41867E60" w14:textId="77777777" w:rsidR="000F787E" w:rsidRPr="002F2587" w:rsidRDefault="000F787E" w:rsidP="002F2587">
                        <w:pPr>
                          <w:pStyle w:val="-"/>
                          <w:ind w:firstLineChars="0" w:firstLine="0"/>
                          <w:rPr>
                            <w:ins w:id="107" w:author="Fan Quan" w:date="2021-02-21T16:32:00Z"/>
                            <w:b/>
                            <w:bCs/>
                            <w:rPrChange w:id="108" w:author="Fan Quan" w:date="2021-02-21T16:36:00Z">
                              <w:rPr>
                                <w:ins w:id="109" w:author="Fan Quan" w:date="2021-02-21T16:32:00Z"/>
                              </w:rPr>
                            </w:rPrChange>
                          </w:rPr>
                          <w:pPrChange w:id="110" w:author="Fan Quan" w:date="2021-02-21T16:36:00Z">
                            <w:pPr/>
                          </w:pPrChange>
                        </w:pPr>
                        <w:ins w:id="111" w:author="Fan Quan" w:date="2021-02-21T16:32:00Z">
                          <w:r w:rsidRPr="002F2587">
                            <w:rPr>
                              <w:rFonts w:hint="eastAsia"/>
                              <w:b/>
                              <w:bCs/>
                              <w:rPrChange w:id="112" w:author="Fan Quan" w:date="2021-02-21T16:36:00Z">
                                <w:rPr>
                                  <w:rFonts w:hint="eastAsia"/>
                                </w:rPr>
                              </w:rPrChange>
                            </w:rPr>
                            <w:t>日版游戏</w:t>
                          </w:r>
                        </w:ins>
                      </w:p>
                      <w:p w14:paraId="6416AD6D" w14:textId="6D9FD438" w:rsidR="000F787E" w:rsidRDefault="000F787E" w:rsidP="002F2587">
                        <w:pPr>
                          <w:pStyle w:val="-"/>
                          <w:ind w:firstLine="420"/>
                          <w:rPr>
                            <w:ins w:id="113" w:author="Fan Quan" w:date="2021-02-21T16:35:00Z"/>
                          </w:rPr>
                          <w:pPrChange w:id="114" w:author="Fan Quan" w:date="2021-02-21T16:36:00Z">
                            <w:pPr/>
                          </w:pPrChange>
                        </w:pPr>
                        <w:ins w:id="115" w:author="Fan Quan" w:date="2021-02-21T16:32:00Z">
                          <w:r>
                            <w:rPr>
                              <w:rFonts w:hint="eastAsia"/>
                            </w:rPr>
                            <w:t>《幽灵战士》系列由日本公司</w:t>
                          </w:r>
                          <w:r>
                            <w:t xml:space="preserve"> Star Craft Inc </w:t>
                          </w:r>
                          <w:r>
                            <w:t>引进</w:t>
                          </w:r>
                        </w:ins>
                        <w:ins w:id="116" w:author="Fan Quan" w:date="2021-02-21T16:36:00Z">
                          <w:r w:rsidR="002F2587">
                            <w:rPr>
                              <w:rFonts w:hint="eastAsia"/>
                            </w:rPr>
                            <w:t>日本</w:t>
                          </w:r>
                        </w:ins>
                        <w:ins w:id="117" w:author="Fan Quan" w:date="2021-02-21T16:32:00Z">
                          <w:r>
                            <w:t>，他们在游戏中做出了不少改动：例如改变了美术风格，并使用了横版战斗画面</w:t>
                          </w:r>
                        </w:ins>
                        <w:ins w:id="118" w:author="Fan Quan" w:date="2021-02-21T16:36:00Z">
                          <w:r w:rsidR="002F2587">
                            <w:rPr>
                              <w:rFonts w:hint="eastAsia"/>
                            </w:rPr>
                            <w:t>等</w:t>
                          </w:r>
                        </w:ins>
                        <w:ins w:id="119" w:author="Fan Quan" w:date="2021-02-21T16:32:00Z">
                          <w:r>
                            <w:t>。游戏在日本取得了成功，随后温斯顿</w:t>
                          </w:r>
                        </w:ins>
                        <w:ins w:id="120" w:author="Fan Quan" w:date="2021-02-21T16:36:00Z">
                          <w:r w:rsidR="002F2587">
                            <w:rPr>
                              <w:rFonts w:hint="eastAsia"/>
                            </w:rPr>
                            <w:t xml:space="preserve"> </w:t>
                          </w:r>
                        </w:ins>
                        <w:ins w:id="121" w:author="Fan Quan" w:date="2021-02-21T16:32:00Z">
                          <w:r>
                            <w:t>·</w:t>
                          </w:r>
                        </w:ins>
                        <w:ins w:id="122" w:author="Fan Quan" w:date="2021-02-21T16:36:00Z">
                          <w:r w:rsidR="002F2587">
                            <w:t xml:space="preserve"> </w:t>
                          </w:r>
                        </w:ins>
                        <w:ins w:id="123" w:author="Fan Quan" w:date="2021-02-21T16:32:00Z">
                          <w:r>
                            <w:t>伍德于</w:t>
                          </w:r>
                          <w:r>
                            <w:t xml:space="preserve"> 1991 </w:t>
                          </w:r>
                          <w:r>
                            <w:t>年前往日本开发了《幽灵战士</w:t>
                          </w:r>
                          <w:r>
                            <w:t xml:space="preserve"> 4</w:t>
                          </w:r>
                          <w:r>
                            <w:t>：英雄诞生》（</w:t>
                          </w:r>
                          <w:r>
                            <w:t>Phantasie IV: Birth of Heroes</w:t>
                          </w:r>
                          <w:r>
                            <w:t>），但这一部至今仍未在西方发行。</w:t>
                          </w:r>
                        </w:ins>
                      </w:p>
                      <w:p w14:paraId="235D76A8" w14:textId="77777777" w:rsidR="002F2587" w:rsidRDefault="002F2587" w:rsidP="000F787E">
                        <w:pPr>
                          <w:rPr>
                            <w:ins w:id="124" w:author="Fan Quan" w:date="2021-02-21T16:32:00Z"/>
                            <w:rFonts w:hint="eastAsia"/>
                          </w:rPr>
                        </w:pPr>
                      </w:p>
                      <w:p w14:paraId="1DAFA8D0" w14:textId="1D28486E" w:rsidR="000F787E" w:rsidRDefault="000F787E" w:rsidP="000F787E">
                        <w:pPr>
                          <w:keepNext/>
                          <w:jc w:val="center"/>
                          <w:rPr>
                            <w:ins w:id="125" w:author="Fan Quan" w:date="2021-02-21T16:33:00Z"/>
                          </w:rPr>
                          <w:pPrChange w:id="126" w:author="Fan Quan" w:date="2021-02-21T16:33:00Z">
                            <w:pPr>
                              <w:jc w:val="center"/>
                            </w:pPr>
                          </w:pPrChange>
                        </w:pPr>
                        <w:ins w:id="127" w:author="Fan Quan" w:date="2021-02-21T16:32:00Z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55E2B75E" wp14:editId="23F730ED">
                                <wp:extent cx="2757600" cy="2073232"/>
                                <wp:effectExtent l="0" t="0" r="5080" b="3810"/>
                                <wp:docPr id="5" name="图片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图片 13"/>
                                        <pic:cNvPicPr/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57600" cy="20732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  <w:ins w:id="128" w:author="Fan Quan" w:date="2021-02-21T16:33:00Z">
                          <w:r>
                            <w:t xml:space="preserve">   </w:t>
                          </w: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4433E7D" wp14:editId="46CB3427">
                                <wp:extent cx="2499266" cy="2073600"/>
                                <wp:effectExtent l="0" t="0" r="0" b="3175"/>
                                <wp:docPr id="6" name="图片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图片 14"/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99266" cy="2073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ins>
                      </w:p>
                      <w:p w14:paraId="09B00E64" w14:textId="5D0B513E" w:rsidR="000F787E" w:rsidRDefault="000F787E" w:rsidP="000F787E">
                        <w:pPr>
                          <w:pStyle w:val="af"/>
                          <w:jc w:val="center"/>
                          <w:rPr>
                            <w:rFonts w:hint="eastAsia"/>
                          </w:rPr>
                          <w:pPrChange w:id="129" w:author="Fan Quan" w:date="2021-02-21T16:33:00Z">
                            <w:pPr/>
                          </w:pPrChange>
                        </w:pPr>
                        <w:ins w:id="130" w:author="Fan Quan" w:date="2021-02-21T16:33:00Z">
                          <w:r>
                            <w:t>图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SEQ </w:instrText>
                          </w:r>
                          <w:r>
                            <w:instrText>图</w:instrText>
                          </w:r>
                          <w:r>
                            <w:instrText xml:space="preserve"> \* ARABIC </w:instrText>
                          </w:r>
                        </w:ins>
                        <w:r>
                          <w:fldChar w:fldCharType="separate"/>
                        </w:r>
                        <w:ins w:id="131" w:author="Fan Quan" w:date="2021-02-21T16:33:00Z"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0F787E">
                            <w:t xml:space="preserve">MSX </w:t>
                          </w:r>
                          <w:r w:rsidRPr="000F787E">
                            <w:t>平台上的日版《幽灵战士》的横版战斗画面（左侧），以及日版独占的《幽灵战士</w:t>
                          </w:r>
                        </w:ins>
                        <w:ins w:id="132" w:author="Fan Quan" w:date="2021-02-21T16:37:00Z">
                          <w:r w:rsidR="002F2587">
                            <w:rPr>
                              <w:rFonts w:hint="eastAsia"/>
                            </w:rPr>
                            <w:t xml:space="preserve"> </w:t>
                          </w:r>
                          <w:r w:rsidR="002F2587">
                            <w:t>4</w:t>
                          </w:r>
                        </w:ins>
                        <w:ins w:id="133" w:author="Fan Quan" w:date="2021-02-21T16:33:00Z">
                          <w:r w:rsidRPr="000F787E">
                            <w:t>》（右侧）</w:t>
                          </w:r>
                          <w:r>
                            <w:rPr>
                              <w:rFonts w:hint="eastAsia"/>
                            </w:rPr>
                            <w:t>。</w:t>
                          </w:r>
                        </w:ins>
                      </w:p>
                    </w:txbxContent>
                  </v:textbox>
                  <w10:wrap type="square" anchorx="margin"/>
                </v:shape>
              </w:pict>
            </mc:Fallback>
          </mc:AlternateContent>
        </w:r>
      </w:ins>
      <w:r w:rsidR="00816CB6">
        <w:rPr>
          <w:rFonts w:hint="eastAsia"/>
        </w:rPr>
        <w:t>然而，《幽灵战士》系列中的战斗</w:t>
      </w:r>
      <w:ins w:id="134" w:author="Fan Quan" w:date="2021-02-21T16:20:00Z">
        <w:r w:rsidR="00ED0D2A">
          <w:rPr>
            <w:rFonts w:hint="eastAsia"/>
          </w:rPr>
          <w:t>频率</w:t>
        </w:r>
      </w:ins>
      <w:del w:id="135" w:author="Fan Quan" w:date="2021-02-21T16:20:00Z">
        <w:r w:rsidR="00816CB6" w:rsidDel="00ED0D2A">
          <w:rPr>
            <w:rFonts w:hint="eastAsia"/>
          </w:rPr>
          <w:delText>评率</w:delText>
        </w:r>
      </w:del>
      <w:r w:rsidR="00816CB6">
        <w:rPr>
          <w:rFonts w:hint="eastAsia"/>
        </w:rPr>
        <w:t>和难度都很高，很少有白给的战斗。游戏采用回合制的战斗方式，</w:t>
      </w:r>
      <w:ins w:id="136" w:author="Fan Quan" w:date="2021-02-21T16:20:00Z">
        <w:r w:rsidR="00ED0D2A">
          <w:rPr>
            <w:rFonts w:hint="eastAsia"/>
          </w:rPr>
          <w:t>它</w:t>
        </w:r>
      </w:ins>
      <w:del w:id="137" w:author="Fan Quan" w:date="2021-02-21T16:20:00Z">
        <w:r w:rsidR="00816CB6" w:rsidDel="00ED0D2A">
          <w:rPr>
            <w:rFonts w:hint="eastAsia"/>
          </w:rPr>
          <w:delText>他</w:delText>
        </w:r>
      </w:del>
      <w:r w:rsidR="00816CB6">
        <w:rPr>
          <w:rFonts w:hint="eastAsia"/>
        </w:rPr>
        <w:t>的战斗形式与几年后推出的《最终幻想》（</w:t>
      </w:r>
      <w:r w:rsidR="00816CB6">
        <w:rPr>
          <w:rFonts w:hint="eastAsia"/>
        </w:rPr>
        <w:t>Final</w:t>
      </w:r>
      <w:r w:rsidR="00816CB6">
        <w:t xml:space="preserve"> </w:t>
      </w:r>
      <w:r w:rsidR="00816CB6">
        <w:rPr>
          <w:rFonts w:hint="eastAsia"/>
        </w:rPr>
        <w:t>Fantasy</w:t>
      </w:r>
      <w:r w:rsidR="00816CB6">
        <w:rPr>
          <w:rFonts w:hint="eastAsia"/>
        </w:rPr>
        <w:t>）十分相似。本系列</w:t>
      </w:r>
      <w:del w:id="138" w:author="Fan Quan" w:date="2021-02-21T16:21:00Z">
        <w:r w:rsidR="00816CB6" w:rsidDel="00ED0D2A">
          <w:rPr>
            <w:rFonts w:hint="eastAsia"/>
          </w:rPr>
          <w:delText>的</w:delText>
        </w:r>
      </w:del>
      <w:r w:rsidR="00816CB6">
        <w:rPr>
          <w:rFonts w:hint="eastAsia"/>
        </w:rPr>
        <w:t>前两作</w:t>
      </w:r>
      <w:del w:id="139" w:author="Fan Quan" w:date="2021-02-21T16:21:00Z">
        <w:r w:rsidR="00816CB6" w:rsidDel="00ED0D2A">
          <w:rPr>
            <w:rFonts w:hint="eastAsia"/>
          </w:rPr>
          <w:delText>中</w:delText>
        </w:r>
      </w:del>
      <w:r w:rsidR="00816CB6">
        <w:rPr>
          <w:rFonts w:hint="eastAsia"/>
        </w:rPr>
        <w:t>的战斗系</w:t>
      </w:r>
      <w:r w:rsidR="00816CB6">
        <w:rPr>
          <w:rFonts w:hint="eastAsia"/>
        </w:rPr>
        <w:t>统是完全相同的，在第三部中对战斗系统进行了加强，加入了远程</w:t>
      </w:r>
      <w:ins w:id="140" w:author="Fan Quan" w:date="2021-02-21T16:22:00Z">
        <w:r w:rsidR="00ED0D2A">
          <w:rPr>
            <w:rFonts w:hint="eastAsia"/>
          </w:rPr>
          <w:t>武器</w:t>
        </w:r>
      </w:ins>
      <w:r w:rsidR="00816CB6">
        <w:rPr>
          <w:rFonts w:hint="eastAsia"/>
        </w:rPr>
        <w:t>和部位破坏系统。</w:t>
      </w:r>
    </w:p>
    <w:p w14:paraId="14A5301B" w14:textId="47669A84" w:rsidR="00816CB6" w:rsidRDefault="00036D9F" w:rsidP="00431146">
      <w:pPr>
        <w:pStyle w:val="-"/>
        <w:ind w:firstLine="420"/>
      </w:pPr>
      <w:ins w:id="141" w:author="Fan Quan" w:date="2021-02-21T16:22:00Z">
        <w:r>
          <w:rPr>
            <w:rFonts w:hint="eastAsia"/>
          </w:rPr>
          <w:t>该</w:t>
        </w:r>
      </w:ins>
      <w:r w:rsidR="00816CB6">
        <w:rPr>
          <w:rFonts w:hint="eastAsia"/>
        </w:rPr>
        <w:t>系列中并非所有的战斗都是随机的，玩家还会遭遇许多</w:t>
      </w:r>
      <w:r w:rsidR="005B5B20">
        <w:rPr>
          <w:rFonts w:hint="eastAsia"/>
        </w:rPr>
        <w:t>特殊事件：比如第一部</w:t>
      </w:r>
      <w:ins w:id="142" w:author="Fan Quan" w:date="2021-02-21T16:22:00Z">
        <w:r>
          <w:rPr>
            <w:rFonts w:hint="eastAsia"/>
          </w:rPr>
          <w:t>里</w:t>
        </w:r>
      </w:ins>
      <w:del w:id="143" w:author="Fan Quan" w:date="2021-02-21T16:22:00Z">
        <w:r w:rsidR="005B5B20" w:rsidDel="00036D9F">
          <w:rPr>
            <w:rFonts w:hint="eastAsia"/>
          </w:rPr>
          <w:delText>作品中</w:delText>
        </w:r>
      </w:del>
      <w:r w:rsidR="005B5B20">
        <w:rPr>
          <w:rFonts w:hint="eastAsia"/>
        </w:rPr>
        <w:t>有一种叫做</w:t>
      </w:r>
      <w:r w:rsidR="005B5B20">
        <w:rPr>
          <w:rFonts w:hint="eastAsia"/>
        </w:rPr>
        <w:t xml:space="preserve"> </w:t>
      </w:r>
      <w:proofErr w:type="spellStart"/>
      <w:r w:rsidR="005B5B20">
        <w:rPr>
          <w:rFonts w:hint="eastAsia"/>
        </w:rPr>
        <w:t>J</w:t>
      </w:r>
      <w:r w:rsidR="005B5B20">
        <w:t>.R.Trolkin</w:t>
      </w:r>
      <w:proofErr w:type="spellEnd"/>
      <w:r w:rsidR="005B5B20">
        <w:t xml:space="preserve"> </w:t>
      </w:r>
      <w:r w:rsidR="005B5B20">
        <w:rPr>
          <w:rFonts w:hint="eastAsia"/>
        </w:rPr>
        <w:t>的生物，这显然是作者对</w:t>
      </w:r>
      <w:del w:id="144" w:author="Fan Quan" w:date="2021-02-21T16:22:00Z">
        <w:r w:rsidR="005B5B20" w:rsidDel="00036D9F">
          <w:rPr>
            <w:rFonts w:hint="eastAsia"/>
          </w:rPr>
          <w:delText xml:space="preserve"> </w:delText>
        </w:r>
      </w:del>
      <w:r w:rsidR="005B5B20">
        <w:rPr>
          <w:rFonts w:hint="eastAsia"/>
        </w:rPr>
        <w:t>约翰</w:t>
      </w:r>
      <w:ins w:id="145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·</w:t>
      </w:r>
      <w:ins w:id="146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罗纳德</w:t>
      </w:r>
      <w:ins w:id="147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·</w:t>
      </w:r>
      <w:ins w:id="148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瑞尔</w:t>
      </w:r>
      <w:ins w:id="149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·</w:t>
      </w:r>
      <w:ins w:id="150" w:author="Fan Quan" w:date="2021-02-21T16:22:00Z">
        <w:r>
          <w:rPr>
            <w:rFonts w:hint="eastAsia"/>
          </w:rPr>
          <w:t xml:space="preserve"> </w:t>
        </w:r>
      </w:ins>
      <w:r w:rsidR="005B5B20">
        <w:rPr>
          <w:rFonts w:hint="eastAsia"/>
        </w:rPr>
        <w:t>托尔金</w:t>
      </w:r>
      <w:ins w:id="151" w:author="Fan Quan" w:date="2021-02-21T16:22:00Z">
        <w:r>
          <w:rPr>
            <w:rFonts w:hint="eastAsia"/>
          </w:rPr>
          <w:t>（</w:t>
        </w:r>
        <w:r>
          <w:rPr>
            <w:rFonts w:hint="eastAsia"/>
          </w:rPr>
          <w:t>J.</w:t>
        </w:r>
        <w:r>
          <w:t xml:space="preserve"> </w:t>
        </w:r>
        <w:r>
          <w:rPr>
            <w:rFonts w:hint="eastAsia"/>
          </w:rPr>
          <w:t>R.</w:t>
        </w:r>
        <w:r>
          <w:t xml:space="preserve"> </w:t>
        </w:r>
        <w:r>
          <w:rPr>
            <w:rFonts w:hint="eastAsia"/>
          </w:rPr>
          <w:t>R.</w:t>
        </w:r>
        <w:r>
          <w:t xml:space="preserve"> </w:t>
        </w:r>
        <w:r>
          <w:rPr>
            <w:rFonts w:hint="eastAsia"/>
          </w:rPr>
          <w:t>Tolkien</w:t>
        </w:r>
        <w:r>
          <w:rPr>
            <w:rFonts w:hint="eastAsia"/>
          </w:rPr>
          <w:t>）</w:t>
        </w:r>
      </w:ins>
      <w:r w:rsidR="005B5B20">
        <w:rPr>
          <w:rFonts w:hint="eastAsia"/>
        </w:rPr>
        <w:t>的致敬。更令人难忘的还是在《幽灵战士</w:t>
      </w:r>
      <w:r w:rsidR="005B5B20">
        <w:rPr>
          <w:rFonts w:hint="eastAsia"/>
        </w:rPr>
        <w:t xml:space="preserve"> </w:t>
      </w:r>
      <w:r w:rsidR="005B5B20">
        <w:t>2</w:t>
      </w:r>
      <w:r w:rsidR="005B5B20">
        <w:rPr>
          <w:rFonts w:hint="eastAsia"/>
        </w:rPr>
        <w:t>》（</w:t>
      </w:r>
      <w:r w:rsidR="005B5B20">
        <w:rPr>
          <w:rFonts w:hint="eastAsia"/>
        </w:rPr>
        <w:t>1</w:t>
      </w:r>
      <w:r w:rsidR="005B5B20">
        <w:t>986</w:t>
      </w:r>
      <w:r w:rsidR="005B5B20">
        <w:rPr>
          <w:rFonts w:hint="eastAsia"/>
        </w:rPr>
        <w:t>）中登场的冥王的仆人们</w:t>
      </w:r>
      <w:del w:id="152" w:author="Fan Quan" w:date="2021-02-21T16:23:00Z">
        <w:r w:rsidR="005B5B20" w:rsidDel="00036D9F">
          <w:rPr>
            <w:rFonts w:hint="eastAsia"/>
          </w:rPr>
          <w:delText>：</w:delText>
        </w:r>
      </w:del>
      <w:ins w:id="153" w:author="Fan Quan" w:date="2021-02-21T16:23:00Z">
        <w:r>
          <w:rPr>
            <w:rFonts w:hint="eastAsia"/>
          </w:rPr>
          <w:t>（</w:t>
        </w:r>
      </w:ins>
      <w:ins w:id="154" w:author="Fan Quan" w:date="2021-02-21T16:24:00Z">
        <w:r>
          <w:rPr>
            <w:rFonts w:hint="eastAsia"/>
          </w:rPr>
          <w:t>Pluto</w:t>
        </w:r>
        <w:r>
          <w:t>’</w:t>
        </w:r>
        <w:r>
          <w:rPr>
            <w:rFonts w:hint="eastAsia"/>
          </w:rPr>
          <w:t>s</w:t>
        </w:r>
        <w:r>
          <w:t xml:space="preserve"> </w:t>
        </w:r>
        <w:r>
          <w:rPr>
            <w:rFonts w:hint="eastAsia"/>
          </w:rPr>
          <w:t>Minions</w:t>
        </w:r>
        <w:r>
          <w:rPr>
            <w:rFonts w:hint="eastAsia"/>
          </w:rPr>
          <w:t>），他们是</w:t>
        </w:r>
      </w:ins>
      <w:del w:id="155" w:author="Fan Quan" w:date="2021-02-21T16:23:00Z">
        <w:r w:rsidR="005B5B20" w:rsidDel="00036D9F">
          <w:rPr>
            <w:rFonts w:hint="eastAsia"/>
          </w:rPr>
          <w:delText xml:space="preserve"> </w:delText>
        </w:r>
      </w:del>
      <w:r w:rsidR="005B5B20">
        <w:rPr>
          <w:rFonts w:hint="eastAsia"/>
        </w:rPr>
        <w:t>被冥王当做宠物的九只强大</w:t>
      </w:r>
      <w:del w:id="156" w:author="Fan Quan" w:date="2021-02-21T16:24:00Z">
        <w:r w:rsidR="005B5B20" w:rsidDel="00036D9F">
          <w:rPr>
            <w:rFonts w:hint="eastAsia"/>
          </w:rPr>
          <w:delText>的</w:delText>
        </w:r>
      </w:del>
      <w:r w:rsidR="005B5B20">
        <w:rPr>
          <w:rFonts w:hint="eastAsia"/>
        </w:rPr>
        <w:t>独特</w:t>
      </w:r>
      <w:ins w:id="157" w:author="Fan Quan" w:date="2021-02-21T16:24:00Z">
        <w:r>
          <w:rPr>
            <w:rFonts w:hint="eastAsia"/>
          </w:rPr>
          <w:t>的</w:t>
        </w:r>
      </w:ins>
      <w:r w:rsidR="005B5B20">
        <w:rPr>
          <w:rFonts w:hint="eastAsia"/>
        </w:rPr>
        <w:t>猛兽。</w:t>
      </w:r>
    </w:p>
    <w:p w14:paraId="02BCBF93" w14:textId="2538F350" w:rsidR="005B5B20" w:rsidRDefault="005B5B20" w:rsidP="00431146">
      <w:pPr>
        <w:pStyle w:val="-"/>
        <w:ind w:firstLine="420"/>
      </w:pPr>
      <w:r>
        <w:rPr>
          <w:rFonts w:hint="eastAsia"/>
        </w:rPr>
        <w:t>经历了这一切之后，</w:t>
      </w:r>
      <w:ins w:id="158" w:author="Fan Quan" w:date="2021-02-21T16:25:00Z">
        <w:r w:rsidR="00036D9F">
          <w:rPr>
            <w:rFonts w:hint="eastAsia"/>
          </w:rPr>
          <w:t>玩家</w:t>
        </w:r>
      </w:ins>
      <w:del w:id="159" w:author="Fan Quan" w:date="2021-02-21T16:25:00Z">
        <w:r w:rsidDel="00036D9F">
          <w:rPr>
            <w:rFonts w:hint="eastAsia"/>
          </w:rPr>
          <w:delText>万江</w:delText>
        </w:r>
      </w:del>
      <w:r>
        <w:rPr>
          <w:rFonts w:hint="eastAsia"/>
        </w:rPr>
        <w:t>将会在《幽灵战士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》（</w:t>
      </w:r>
      <w:r>
        <w:rPr>
          <w:rFonts w:hint="eastAsia"/>
        </w:rPr>
        <w:t>1</w:t>
      </w:r>
      <w:r>
        <w:t>987</w:t>
      </w:r>
      <w:r>
        <w:rPr>
          <w:rFonts w:hint="eastAsia"/>
        </w:rPr>
        <w:t>）中与尼科德穆斯进行最终对决。尽管本系列中大多数的剧情都是循序渐进的，但是在最终战开打前，玩家们可以选择</w:t>
      </w:r>
      <w:del w:id="160" w:author="Fan Quan" w:date="2021-02-21T16:25:00Z">
        <w:r w:rsidDel="00B1605F">
          <w:rPr>
            <w:rFonts w:hint="eastAsia"/>
          </w:rPr>
          <w:delText>：他们</w:delText>
        </w:r>
      </w:del>
      <w:r>
        <w:rPr>
          <w:rFonts w:hint="eastAsia"/>
        </w:rPr>
        <w:t>是应该消灭尼科德穆斯，被宙斯封为英雄；还是应该</w:t>
      </w:r>
      <w:ins w:id="161" w:author="Fan Quan" w:date="2021-02-21T16:25:00Z">
        <w:r w:rsidR="00B1605F">
          <w:rPr>
            <w:rFonts w:hint="eastAsia"/>
          </w:rPr>
          <w:t>背叛</w:t>
        </w:r>
      </w:ins>
      <w:del w:id="162" w:author="Fan Quan" w:date="2021-02-21T16:25:00Z">
        <w:r w:rsidDel="00B1605F">
          <w:rPr>
            <w:rFonts w:hint="eastAsia"/>
          </w:rPr>
          <w:delText>被判</w:delText>
        </w:r>
      </w:del>
      <w:r>
        <w:rPr>
          <w:rFonts w:hint="eastAsia"/>
        </w:rPr>
        <w:t>伍德领主，成为冥王的帮凶呢？这一切都将由玩家来决定。</w:t>
      </w:r>
    </w:p>
    <w:p w14:paraId="20942BEC" w14:textId="77777777" w:rsidR="00B1605F" w:rsidRDefault="00B1605F" w:rsidP="000F787E">
      <w:pPr>
        <w:pStyle w:val="-"/>
        <w:ind w:firstLineChars="95" w:firstLine="199"/>
        <w:rPr>
          <w:ins w:id="163" w:author="Fan Quan" w:date="2021-02-21T16:26:00Z"/>
        </w:rPr>
        <w:sectPr w:rsidR="00B1605F" w:rsidSect="00A8527F">
          <w:headerReference w:type="default" r:id="rId19"/>
          <w:footerReference w:type="default" r:id="rId20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  <w:pPrChange w:id="164" w:author="Fan Quan" w:date="2021-02-21T16:33:00Z">
          <w:pPr>
            <w:pStyle w:val="-"/>
            <w:ind w:firstLine="420"/>
          </w:pPr>
        </w:pPrChange>
      </w:pPr>
    </w:p>
    <w:p w14:paraId="5833CCF6" w14:textId="2366F168" w:rsidR="000F787E" w:rsidDel="000F787E" w:rsidRDefault="000F787E" w:rsidP="00431146">
      <w:pPr>
        <w:pStyle w:val="-"/>
        <w:ind w:firstLine="420"/>
        <w:rPr>
          <w:del w:id="165" w:author="Fan Quan" w:date="2021-02-21T16:33:00Z"/>
          <w:rFonts w:hint="eastAsia"/>
        </w:rPr>
      </w:pPr>
    </w:p>
    <w:p w14:paraId="6266B6FC" w14:textId="33400781" w:rsidR="005B5B20" w:rsidRPr="00B1605F" w:rsidDel="000F787E" w:rsidRDefault="005B5B20" w:rsidP="000F787E">
      <w:pPr>
        <w:pStyle w:val="-"/>
        <w:ind w:firstLineChars="0" w:firstLine="0"/>
        <w:rPr>
          <w:del w:id="166" w:author="Fan Quan" w:date="2021-02-21T16:33:00Z"/>
          <w:b/>
          <w:bCs/>
          <w:rPrChange w:id="167" w:author="Fan Quan" w:date="2021-02-21T16:26:00Z">
            <w:rPr>
              <w:del w:id="168" w:author="Fan Quan" w:date="2021-02-21T16:33:00Z"/>
            </w:rPr>
          </w:rPrChange>
        </w:rPr>
        <w:pPrChange w:id="169" w:author="Fan Quan" w:date="2021-02-21T16:33:00Z">
          <w:pPr>
            <w:pStyle w:val="-"/>
            <w:ind w:firstLine="420"/>
          </w:pPr>
        </w:pPrChange>
      </w:pPr>
      <w:del w:id="170" w:author="Fan Quan" w:date="2021-02-21T16:33:00Z">
        <w:r w:rsidRPr="00B1605F" w:rsidDel="000F787E">
          <w:rPr>
            <w:rFonts w:hint="eastAsia"/>
            <w:b/>
            <w:bCs/>
            <w:rPrChange w:id="171" w:author="Fan Quan" w:date="2021-02-21T16:26:00Z">
              <w:rPr>
                <w:rFonts w:hint="eastAsia"/>
              </w:rPr>
            </w:rPrChange>
          </w:rPr>
          <w:delText>日版游戏</w:delText>
        </w:r>
      </w:del>
    </w:p>
    <w:p w14:paraId="33B778E2" w14:textId="17E55102" w:rsidR="005B5B20" w:rsidDel="000F787E" w:rsidRDefault="005B5B20" w:rsidP="000F787E">
      <w:pPr>
        <w:pStyle w:val="-"/>
        <w:ind w:firstLineChars="0" w:firstLine="0"/>
        <w:rPr>
          <w:del w:id="172" w:author="Fan Quan" w:date="2021-02-21T16:33:00Z"/>
        </w:rPr>
        <w:pPrChange w:id="173" w:author="Fan Quan" w:date="2021-02-21T16:33:00Z">
          <w:pPr>
            <w:pStyle w:val="-"/>
            <w:ind w:firstLine="420"/>
          </w:pPr>
        </w:pPrChange>
      </w:pPr>
      <w:del w:id="174" w:author="Fan Quan" w:date="2021-02-21T16:33:00Z">
        <w:r w:rsidDel="000F787E">
          <w:rPr>
            <w:rFonts w:hint="eastAsia"/>
          </w:rPr>
          <w:delText>《幽灵战士》系列由日本公司</w:delText>
        </w:r>
        <w:r w:rsidDel="000F787E">
          <w:rPr>
            <w:rFonts w:hint="eastAsia"/>
          </w:rPr>
          <w:delText xml:space="preserve"> Star</w:delText>
        </w:r>
        <w:r w:rsidDel="000F787E">
          <w:delText xml:space="preserve"> </w:delText>
        </w:r>
        <w:r w:rsidDel="000F787E">
          <w:rPr>
            <w:rFonts w:hint="eastAsia"/>
          </w:rPr>
          <w:delText>Craft</w:delText>
        </w:r>
        <w:r w:rsidDel="000F787E">
          <w:delText xml:space="preserve"> </w:delText>
        </w:r>
        <w:r w:rsidDel="000F787E">
          <w:rPr>
            <w:rFonts w:hint="eastAsia"/>
          </w:rPr>
          <w:delText>Inc</w:delText>
        </w:r>
        <w:r w:rsidDel="000F787E">
          <w:delText xml:space="preserve"> </w:delText>
        </w:r>
        <w:r w:rsidDel="000F787E">
          <w:rPr>
            <w:rFonts w:hint="eastAsia"/>
          </w:rPr>
          <w:delText>引进，他们在游戏中做出了不少改动：例如改变了美术风格，并使用了横版战斗画面。游戏在日本取得了成功，随后温斯顿·伍德于</w:delText>
        </w:r>
        <w:r w:rsidDel="000F787E">
          <w:delText xml:space="preserve"> 1991 </w:delText>
        </w:r>
        <w:r w:rsidDel="000F787E">
          <w:rPr>
            <w:rFonts w:hint="eastAsia"/>
          </w:rPr>
          <w:delText>年前往日本开发了《幽灵战士</w:delText>
        </w:r>
        <w:r w:rsidDel="000F787E">
          <w:delText xml:space="preserve"> 4</w:delText>
        </w:r>
        <w:r w:rsidDel="000F787E">
          <w:rPr>
            <w:rFonts w:hint="eastAsia"/>
          </w:rPr>
          <w:delText>：英雄诞生》（</w:delText>
        </w:r>
        <w:r w:rsidDel="000F787E">
          <w:rPr>
            <w:rFonts w:hint="eastAsia"/>
          </w:rPr>
          <w:delText>Phantasie</w:delText>
        </w:r>
        <w:r w:rsidDel="000F787E">
          <w:delText xml:space="preserve"> </w:delText>
        </w:r>
        <w:r w:rsidDel="000F787E">
          <w:rPr>
            <w:rFonts w:hint="eastAsia"/>
          </w:rPr>
          <w:delText>IV</w:delText>
        </w:r>
        <w:r w:rsidDel="000F787E">
          <w:delText>: Birth of Heroes</w:delText>
        </w:r>
        <w:r w:rsidDel="000F787E">
          <w:rPr>
            <w:rFonts w:hint="eastAsia"/>
          </w:rPr>
          <w:delText>），但这一部至今仍未在西方发行。</w:delText>
        </w:r>
      </w:del>
    </w:p>
    <w:p w14:paraId="48F52E4C" w14:textId="5FA0D63E" w:rsidR="005B5B20" w:rsidDel="000F787E" w:rsidRDefault="005B5B20" w:rsidP="000F787E">
      <w:pPr>
        <w:pStyle w:val="-"/>
        <w:ind w:firstLineChars="0" w:firstLine="0"/>
        <w:rPr>
          <w:del w:id="175" w:author="Fan Quan" w:date="2021-02-21T16:34:00Z"/>
        </w:rPr>
        <w:pPrChange w:id="176" w:author="Fan Quan" w:date="2021-02-21T16:33:00Z">
          <w:pPr>
            <w:pStyle w:val="-"/>
            <w:ind w:firstLine="420"/>
          </w:pPr>
        </w:pPrChange>
      </w:pPr>
    </w:p>
    <w:p w14:paraId="728ABC90" w14:textId="275AC0BD" w:rsidR="005B5B20" w:rsidDel="000F787E" w:rsidRDefault="005B5B20" w:rsidP="000F787E">
      <w:pPr>
        <w:pStyle w:val="-"/>
        <w:ind w:firstLineChars="0" w:firstLine="0"/>
        <w:jc w:val="center"/>
        <w:rPr>
          <w:del w:id="177" w:author="Fan Quan" w:date="2021-02-21T16:33:00Z"/>
        </w:rPr>
        <w:pPrChange w:id="178" w:author="Fan Quan" w:date="2021-02-21T16:33:00Z">
          <w:pPr>
            <w:pStyle w:val="-"/>
            <w:ind w:firstLineChars="0" w:firstLine="0"/>
          </w:pPr>
        </w:pPrChange>
      </w:pPr>
      <w:del w:id="179" w:author="Fan Quan" w:date="2021-02-21T16:32:00Z">
        <w:r w:rsidDel="000F787E">
          <w:rPr>
            <w:rFonts w:hint="eastAsia"/>
            <w:noProof/>
          </w:rPr>
          <w:drawing>
            <wp:inline distT="0" distB="0" distL="0" distR="0" wp14:anchorId="247BD171" wp14:editId="793E35AD">
              <wp:extent cx="2955600" cy="2222093"/>
              <wp:effectExtent l="0" t="0" r="0" b="6985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图片 13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5600" cy="222209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0F787E">
          <w:rPr>
            <w:rFonts w:hint="eastAsia"/>
            <w:noProof/>
          </w:rPr>
          <w:drawing>
            <wp:inline distT="0" distB="0" distL="0" distR="0" wp14:anchorId="33018CB9" wp14:editId="3C55361E">
              <wp:extent cx="2677165" cy="2221200"/>
              <wp:effectExtent l="0" t="0" r="0" b="8255"/>
              <wp:docPr id="14" name="图片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图片 14"/>
                      <pic:cNvPicPr/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77165" cy="2221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74C4D27" w14:textId="009D0CC1" w:rsidR="005B5B20" w:rsidRPr="00E03EF5" w:rsidRDefault="005B5B20" w:rsidP="000F787E">
      <w:pPr>
        <w:pStyle w:val="-"/>
        <w:ind w:firstLineChars="0" w:firstLine="0"/>
        <w:jc w:val="center"/>
        <w:pPrChange w:id="180" w:author="Fan Quan" w:date="2021-02-21T16:33:00Z">
          <w:pPr>
            <w:pStyle w:val="af"/>
          </w:pPr>
        </w:pPrChange>
      </w:pPr>
      <w:del w:id="181" w:author="Fan Quan" w:date="2021-02-21T16:32:00Z">
        <w:r w:rsidDel="000F787E">
          <w:rPr>
            <w:rFonts w:hint="eastAsia"/>
          </w:rPr>
          <w:delText>图</w:delText>
        </w:r>
        <w:r w:rsidDel="000F787E">
          <w:rPr>
            <w:rFonts w:hint="eastAsia"/>
          </w:rPr>
          <w:delText xml:space="preserve"> </w:delText>
        </w:r>
        <w:r w:rsidDel="000F787E">
          <w:fldChar w:fldCharType="begin"/>
        </w:r>
        <w:r w:rsidDel="000F787E">
          <w:delInstrText xml:space="preserve"> </w:delInstrText>
        </w:r>
        <w:r w:rsidDel="000F787E">
          <w:rPr>
            <w:rFonts w:hint="eastAsia"/>
          </w:rPr>
          <w:delInstrText xml:space="preserve">SEQ </w:delInstrText>
        </w:r>
        <w:r w:rsidDel="000F787E">
          <w:rPr>
            <w:rFonts w:hint="eastAsia"/>
          </w:rPr>
          <w:delInstrText>图</w:delInstrText>
        </w:r>
        <w:r w:rsidDel="000F787E">
          <w:rPr>
            <w:rFonts w:hint="eastAsia"/>
          </w:rPr>
          <w:delInstrText xml:space="preserve"> \* ARABIC</w:delInstrText>
        </w:r>
        <w:r w:rsidDel="000F787E">
          <w:delInstrText xml:space="preserve"> </w:delInstrText>
        </w:r>
        <w:r w:rsidDel="000F787E">
          <w:fldChar w:fldCharType="separate"/>
        </w:r>
        <w:r w:rsidDel="000F787E">
          <w:rPr>
            <w:noProof/>
          </w:rPr>
          <w:delText>6</w:delText>
        </w:r>
        <w:r w:rsidDel="000F787E">
          <w:fldChar w:fldCharType="end"/>
        </w:r>
        <w:r w:rsidDel="000F787E">
          <w:delText xml:space="preserve"> </w:delText>
        </w:r>
        <w:r w:rsidDel="000F787E">
          <w:rPr>
            <w:rFonts w:hint="eastAsia"/>
          </w:rPr>
          <w:delText>MSX</w:delText>
        </w:r>
        <w:r w:rsidDel="000F787E">
          <w:delText xml:space="preserve"> </w:delText>
        </w:r>
        <w:r w:rsidDel="000F787E">
          <w:rPr>
            <w:rFonts w:hint="eastAsia"/>
          </w:rPr>
          <w:delText>平台上的日版</w:delText>
        </w:r>
        <w:r w:rsidR="00BB02DB" w:rsidDel="000F787E">
          <w:rPr>
            <w:rFonts w:hint="eastAsia"/>
          </w:rPr>
          <w:delText>《幽灵战士》的横版战斗画面（左侧），以及日版独占的《幽灵战士》（右侧）。</w:delText>
        </w:r>
      </w:del>
    </w:p>
    <w:sectPr w:rsidR="005B5B20" w:rsidRPr="00E03EF5" w:rsidSect="00B1605F">
      <w:type w:val="continuous"/>
      <w:pgSz w:w="11906" w:h="16838"/>
      <w:pgMar w:top="1440" w:right="1080" w:bottom="1440" w:left="1080" w:header="567" w:footer="567" w:gutter="0"/>
      <w:cols w:num="1" w:space="425"/>
      <w:docGrid w:type="lines" w:linePitch="312"/>
      <w15:footnoteColumns w:val="1"/>
      <w:sectPrChange w:id="182" w:author="Fan Quan" w:date="2021-02-21T16:26:00Z">
        <w:sectPr w:rsidR="005B5B20" w:rsidRPr="00E03EF5" w:rsidSect="00B1605F">
          <w:pgMar w:top="1440" w:right="1080" w:bottom="1440" w:left="1080" w:header="567" w:footer="567" w:gutter="0"/>
          <w:cols w:num="2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1CD20" w14:textId="77777777" w:rsidR="00C234DF" w:rsidRDefault="00C234DF" w:rsidP="00F841EF">
      <w:r>
        <w:separator/>
      </w:r>
    </w:p>
  </w:endnote>
  <w:endnote w:type="continuationSeparator" w:id="0">
    <w:p w14:paraId="269D961A" w14:textId="77777777" w:rsidR="00C234DF" w:rsidRDefault="00C234D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3622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2968E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BB7F3" w14:textId="77777777" w:rsidR="00C234DF" w:rsidRDefault="00C234DF" w:rsidP="00F841EF">
      <w:r>
        <w:separator/>
      </w:r>
    </w:p>
  </w:footnote>
  <w:footnote w:type="continuationSeparator" w:id="0">
    <w:p w14:paraId="437A416D" w14:textId="77777777" w:rsidR="00C234DF" w:rsidRDefault="00C234DF" w:rsidP="00F841EF">
      <w:r>
        <w:continuationSeparator/>
      </w:r>
    </w:p>
  </w:footnote>
  <w:footnote w:id="1">
    <w:p w14:paraId="25E48E66" w14:textId="62B2F20B" w:rsidR="00800BD3" w:rsidRDefault="00800BD3">
      <w:pPr>
        <w:pStyle w:val="a7"/>
      </w:pPr>
      <w:ins w:id="20" w:author="Fan Quan" w:date="2021-02-21T16:04:00Z">
        <w:r>
          <w:rPr>
            <w:rStyle w:val="a9"/>
          </w:rPr>
          <w:footnoteRef/>
        </w:r>
        <w:r>
          <w:t xml:space="preserve"> </w:t>
        </w:r>
        <w:r w:rsidRPr="00800BD3">
          <w:rPr>
            <w:rFonts w:hint="eastAsia"/>
          </w:rPr>
          <w:t>在</w:t>
        </w:r>
        <w:r w:rsidRPr="00800BD3">
          <w:t xml:space="preserve"> 2013 年的采访中，温斯顿·伍德透漏自己正在利用空闲的时间开发《幽灵战士 5》（Phantasie V）。然而，2014 年该项目却因为资金问题被搁置。</w:t>
        </w:r>
      </w:ins>
    </w:p>
  </w:footnote>
  <w:footnote w:id="2">
    <w:p w14:paraId="1C37E395" w14:textId="03CB7933" w:rsidR="0016221A" w:rsidRDefault="0016221A">
      <w:pPr>
        <w:pStyle w:val="a7"/>
        <w:rPr>
          <w:rFonts w:hint="eastAsia"/>
        </w:rPr>
      </w:pPr>
      <w:ins w:id="31" w:author="Fan Quan" w:date="2021-02-21T16:10:00Z">
        <w:r>
          <w:rPr>
            <w:rStyle w:val="a9"/>
          </w:rPr>
          <w:footnoteRef/>
        </w:r>
        <w:r>
          <w:t xml:space="preserve"> </w:t>
        </w:r>
        <w:r>
          <w:rPr>
            <w:rFonts w:hint="eastAsia"/>
          </w:rPr>
          <w:t>译者注：原文中用词为 plane，意为“平面”，</w:t>
        </w:r>
      </w:ins>
      <w:ins w:id="32" w:author="Fan Quan" w:date="2021-02-21T16:11:00Z">
        <w:r>
          <w:rPr>
            <w:rFonts w:hint="eastAsia"/>
          </w:rPr>
          <w:t>这里翻译做“次元”或者“界”</w:t>
        </w:r>
      </w:ins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D1A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92368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an Quan">
    <w15:presenceInfo w15:providerId="Windows Live" w15:userId="fb16b904e3527e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32"/>
    <w:rsid w:val="00036D9F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0F787E"/>
    <w:rsid w:val="00111EB5"/>
    <w:rsid w:val="00117365"/>
    <w:rsid w:val="00150BAB"/>
    <w:rsid w:val="00153EE2"/>
    <w:rsid w:val="001573DA"/>
    <w:rsid w:val="0016221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38D3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E1623"/>
    <w:rsid w:val="002F1A0E"/>
    <w:rsid w:val="002F2587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E13C6"/>
    <w:rsid w:val="003F442C"/>
    <w:rsid w:val="003F7E6F"/>
    <w:rsid w:val="00412ACB"/>
    <w:rsid w:val="00427A03"/>
    <w:rsid w:val="00431146"/>
    <w:rsid w:val="004367FE"/>
    <w:rsid w:val="00445F1D"/>
    <w:rsid w:val="00473DBD"/>
    <w:rsid w:val="004B4D18"/>
    <w:rsid w:val="004B7AB8"/>
    <w:rsid w:val="004C323F"/>
    <w:rsid w:val="004C3924"/>
    <w:rsid w:val="004C691F"/>
    <w:rsid w:val="005062C4"/>
    <w:rsid w:val="00532598"/>
    <w:rsid w:val="00561057"/>
    <w:rsid w:val="00576BB6"/>
    <w:rsid w:val="0058275B"/>
    <w:rsid w:val="00594354"/>
    <w:rsid w:val="005A2AD5"/>
    <w:rsid w:val="005B5669"/>
    <w:rsid w:val="005B5B20"/>
    <w:rsid w:val="005C6C32"/>
    <w:rsid w:val="005C71CD"/>
    <w:rsid w:val="005E1D00"/>
    <w:rsid w:val="00621D8F"/>
    <w:rsid w:val="0065046D"/>
    <w:rsid w:val="006530AD"/>
    <w:rsid w:val="006574DB"/>
    <w:rsid w:val="00657B80"/>
    <w:rsid w:val="006610BC"/>
    <w:rsid w:val="00661441"/>
    <w:rsid w:val="00664DA0"/>
    <w:rsid w:val="006722AD"/>
    <w:rsid w:val="0067675A"/>
    <w:rsid w:val="0068342E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0BD3"/>
    <w:rsid w:val="00804F76"/>
    <w:rsid w:val="00806138"/>
    <w:rsid w:val="00816CB6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C13DB"/>
    <w:rsid w:val="008D4384"/>
    <w:rsid w:val="008D5696"/>
    <w:rsid w:val="008E080D"/>
    <w:rsid w:val="008E3CB4"/>
    <w:rsid w:val="008F2B87"/>
    <w:rsid w:val="00911BFC"/>
    <w:rsid w:val="00915C7C"/>
    <w:rsid w:val="0092047D"/>
    <w:rsid w:val="0092507E"/>
    <w:rsid w:val="00937B95"/>
    <w:rsid w:val="00951EB6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1605F"/>
    <w:rsid w:val="00B25851"/>
    <w:rsid w:val="00B415B0"/>
    <w:rsid w:val="00B42799"/>
    <w:rsid w:val="00B50715"/>
    <w:rsid w:val="00B62941"/>
    <w:rsid w:val="00B64617"/>
    <w:rsid w:val="00BA2914"/>
    <w:rsid w:val="00BB02DB"/>
    <w:rsid w:val="00BB5AD8"/>
    <w:rsid w:val="00BE1C72"/>
    <w:rsid w:val="00BF11F4"/>
    <w:rsid w:val="00C234DF"/>
    <w:rsid w:val="00C36086"/>
    <w:rsid w:val="00C61659"/>
    <w:rsid w:val="00C65EA0"/>
    <w:rsid w:val="00C7080D"/>
    <w:rsid w:val="00CA5635"/>
    <w:rsid w:val="00CE2F7E"/>
    <w:rsid w:val="00D02128"/>
    <w:rsid w:val="00D03448"/>
    <w:rsid w:val="00D2473E"/>
    <w:rsid w:val="00D40B17"/>
    <w:rsid w:val="00D43879"/>
    <w:rsid w:val="00D47D43"/>
    <w:rsid w:val="00D50E8C"/>
    <w:rsid w:val="00D62021"/>
    <w:rsid w:val="00DA3E65"/>
    <w:rsid w:val="00DA4AE7"/>
    <w:rsid w:val="00DB684D"/>
    <w:rsid w:val="00DC7054"/>
    <w:rsid w:val="00DD0457"/>
    <w:rsid w:val="00DF1BD2"/>
    <w:rsid w:val="00E03EF5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D0D2A"/>
    <w:rsid w:val="00EE2E4F"/>
    <w:rsid w:val="00EE3E0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4BA36"/>
  <w15:chartTrackingRefBased/>
  <w15:docId w15:val="{82523C61-E18D-41C1-B4A3-5DC7D6F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068\Desktop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178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Spike</dc:creator>
  <cp:keywords/>
  <dc:description/>
  <cp:lastModifiedBy>Fan Quan</cp:lastModifiedBy>
  <cp:revision>7</cp:revision>
  <dcterms:created xsi:type="dcterms:W3CDTF">2020-12-20T05:42:00Z</dcterms:created>
  <dcterms:modified xsi:type="dcterms:W3CDTF">2021-02-22T00:37:00Z</dcterms:modified>
</cp:coreProperties>
</file>