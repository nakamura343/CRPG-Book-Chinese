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0C7D0" w14:textId="047CF497" w:rsidR="0016522A" w:rsidRPr="00F734E7" w:rsidRDefault="000C1A81" w:rsidP="00DB684D">
      <w:pPr>
        <w:pStyle w:val="3"/>
      </w:pPr>
      <w:r>
        <w:rPr>
          <w:rFonts w:hint="eastAsia"/>
          <w:noProof/>
        </w:rPr>
        <mc:AlternateContent>
          <mc:Choice Requires="wpg">
            <w:drawing>
              <wp:anchor distT="0" distB="0" distL="114300" distR="114300" simplePos="0" relativeHeight="251660288" behindDoc="0" locked="0" layoutInCell="1" allowOverlap="1" wp14:anchorId="14C1AD48" wp14:editId="5A9EF03D">
                <wp:simplePos x="0" y="0"/>
                <wp:positionH relativeFrom="margin">
                  <wp:align>right</wp:align>
                </wp:positionH>
                <wp:positionV relativeFrom="paragraph">
                  <wp:posOffset>563825</wp:posOffset>
                </wp:positionV>
                <wp:extent cx="6185535" cy="3762375"/>
                <wp:effectExtent l="0" t="0" r="5715" b="9525"/>
                <wp:wrapTopAndBottom/>
                <wp:docPr id="4" name="组合 4"/>
                <wp:cNvGraphicFramePr/>
                <a:graphic xmlns:a="http://schemas.openxmlformats.org/drawingml/2006/main">
                  <a:graphicData uri="http://schemas.microsoft.com/office/word/2010/wordprocessingGroup">
                    <wpg:wgp>
                      <wpg:cNvGrpSpPr/>
                      <wpg:grpSpPr>
                        <a:xfrm>
                          <a:off x="0" y="0"/>
                          <a:ext cx="6185535" cy="3762375"/>
                          <a:chOff x="0" y="0"/>
                          <a:chExt cx="6185535" cy="3762375"/>
                        </a:xfrm>
                      </wpg:grpSpPr>
                      <pic:pic xmlns:pic="http://schemas.openxmlformats.org/drawingml/2006/picture">
                        <pic:nvPicPr>
                          <pic:cNvPr id="2" name="图片 2"/>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21809" y="0"/>
                            <a:ext cx="6141916" cy="2678430"/>
                          </a:xfrm>
                          <a:prstGeom prst="rect">
                            <a:avLst/>
                          </a:prstGeom>
                        </pic:spPr>
                      </pic:pic>
                      <wps:wsp>
                        <wps:cNvPr id="3" name="文本框 3"/>
                        <wps:cNvSpPr txBox="1"/>
                        <wps:spPr>
                          <a:xfrm>
                            <a:off x="0" y="2687320"/>
                            <a:ext cx="6185535" cy="1075055"/>
                          </a:xfrm>
                          <a:prstGeom prst="rect">
                            <a:avLst/>
                          </a:prstGeom>
                          <a:solidFill>
                            <a:prstClr val="white"/>
                          </a:solidFill>
                          <a:ln>
                            <a:noFill/>
                          </a:ln>
                        </wps:spPr>
                        <wps:txbx>
                          <w:txbxContent>
                            <w:p w14:paraId="32A1B179" w14:textId="5AA735F3" w:rsidR="00F96429" w:rsidRPr="00CC5AD6" w:rsidRDefault="00CC5AD6" w:rsidP="00F96429">
                              <w:pPr>
                                <w:pStyle w:val="af"/>
                                <w:jc w:val="center"/>
                              </w:pPr>
                              <w:proofErr w:type="spellStart"/>
                              <w:r>
                                <w:t>DynaMicro</w:t>
                              </w:r>
                              <w:proofErr w:type="spellEnd"/>
                              <w:r>
                                <w:t>, 1982 Tandy Coco</w:t>
                              </w:r>
                              <w:ins w:id="0" w:author="Fan Quan" w:date="2020-11-07T19:22:00Z">
                                <w:r w:rsidR="00610B28">
                                  <w:t>*</w:t>
                                </w:r>
                              </w:ins>
                              <w:r>
                                <w:t xml:space="preserve"> (Windows, Linux and </w:t>
                              </w:r>
                              <w:proofErr w:type="gramStart"/>
                              <w:r>
                                <w:t>PSP)</w:t>
                              </w:r>
                              <w:ins w:id="1" w:author="Fan Quan" w:date="2020-11-07T19:22:00Z">
                                <w:r w:rsidR="00610B28">
                                  <w:t>*</w:t>
                                </w:r>
                                <w:proofErr w:type="gramEnd"/>
                                <w:r w:rsidR="00610B28">
                                  <w:t>*</w:t>
                                </w:r>
                              </w:ins>
                            </w:p>
                            <w:p w14:paraId="1CADE97A" w14:textId="02C80527" w:rsidR="00610B28" w:rsidRDefault="00610B28" w:rsidP="00F96429">
                              <w:pPr>
                                <w:jc w:val="center"/>
                                <w:rPr>
                                  <w:ins w:id="2" w:author="Fan Quan" w:date="2020-11-07T19:22:00Z"/>
                                  <w:rFonts w:hint="eastAsia"/>
                                </w:rPr>
                              </w:pPr>
                              <w:ins w:id="3" w:author="Fan Quan" w:date="2020-11-07T19:22:00Z">
                                <w:r>
                                  <w:rPr>
                                    <w:rFonts w:hint="eastAsia"/>
                                  </w:rPr>
                                  <w:t>*译者注：Tandy</w:t>
                                </w:r>
                                <w:r>
                                  <w:t xml:space="preserve"> Coco</w:t>
                                </w:r>
                                <w:r>
                                  <w:rPr>
                                    <w:rFonts w:hint="eastAsia"/>
                                  </w:rPr>
                                  <w:t xml:space="preserve"> 是 </w:t>
                                </w:r>
                                <w:r>
                                  <w:t xml:space="preserve">Tandy Color Computer </w:t>
                                </w:r>
                                <w:r>
                                  <w:rPr>
                                    <w:rFonts w:hint="eastAsia"/>
                                  </w:rPr>
                                  <w:t>的昵称</w:t>
                                </w:r>
                              </w:ins>
                              <w:ins w:id="4" w:author="Fan Quan" w:date="2020-11-07T19:23:00Z">
                                <w:r>
                                  <w:rPr>
                                    <w:rFonts w:hint="eastAsia"/>
                                  </w:rPr>
                                  <w:t xml:space="preserve">，是由 </w:t>
                                </w:r>
                                <w:r>
                                  <w:t xml:space="preserve">Tandy Corporation </w:t>
                                </w:r>
                                <w:r>
                                  <w:rPr>
                                    <w:rFonts w:hint="eastAsia"/>
                                  </w:rPr>
                                  <w:t>在1</w:t>
                                </w:r>
                                <w:r>
                                  <w:t xml:space="preserve">980 </w:t>
                                </w:r>
                                <w:r>
                                  <w:rPr>
                                    <w:rFonts w:hint="eastAsia"/>
                                  </w:rPr>
                                  <w:t>年开发的家用电脑系列</w:t>
                                </w:r>
                              </w:ins>
                              <w:ins w:id="5" w:author="Fan Quan" w:date="2020-11-07T19:24:00Z">
                                <w:r w:rsidR="00604D5D">
                                  <w:rPr>
                                    <w:rFonts w:hint="eastAsia"/>
                                  </w:rPr>
                                  <w:t>。</w:t>
                                </w:r>
                              </w:ins>
                            </w:p>
                            <w:p w14:paraId="00222C07" w14:textId="760E465A" w:rsidR="00F96429" w:rsidRPr="00F96429" w:rsidRDefault="00610B28" w:rsidP="00F96429">
                              <w:pPr>
                                <w:jc w:val="center"/>
                              </w:pPr>
                              <w:ins w:id="6" w:author="Fan Quan" w:date="2020-11-07T19:22:00Z">
                                <w:r>
                                  <w:t>*</w:t>
                                </w:r>
                              </w:ins>
                              <w:r w:rsidR="00F96429">
                                <w:rPr>
                                  <w:rFonts w:hint="eastAsia"/>
                                </w:rPr>
                                <w:t>*</w:t>
                              </w:r>
                              <w:proofErr w:type="spellStart"/>
                              <w:r w:rsidR="00413D35">
                                <w:t>DynaMicro</w:t>
                              </w:r>
                              <w:proofErr w:type="spellEnd"/>
                              <w:r w:rsidR="00413D35">
                                <w:t xml:space="preserve"> 的</w:t>
                              </w:r>
                              <w:r w:rsidR="000546C7">
                                <w:rPr>
                                  <w:rFonts w:hint="eastAsia"/>
                                </w:rPr>
                                <w:t>前</w:t>
                              </w:r>
                              <w:r w:rsidR="00413D35">
                                <w:rPr>
                                  <w:rFonts w:hint="eastAsia"/>
                                </w:rPr>
                                <w:t>总裁道格拉斯·摩根</w:t>
                              </w:r>
                              <w:r>
                                <w:rPr>
                                  <w:rFonts w:hint="eastAsia"/>
                                </w:rPr>
                                <w:t>（Douglas</w:t>
                              </w:r>
                              <w:r>
                                <w:t xml:space="preserve"> Morgan</w:t>
                              </w:r>
                              <w:r>
                                <w:rPr>
                                  <w:rFonts w:hint="eastAsia"/>
                                </w:rPr>
                                <w:t>）公布</w:t>
                              </w:r>
                              <w:r w:rsidR="000546C7">
                                <w:rPr>
                                  <w:rFonts w:hint="eastAsia"/>
                                </w:rPr>
                                <w:t>了</w:t>
                              </w:r>
                              <w:ins w:id="7" w:author="Fan Quan" w:date="2020-11-07T19:21:00Z">
                                <w:r>
                                  <w:rPr>
                                    <w:rFonts w:hint="eastAsia"/>
                                  </w:rPr>
                                  <w:t>《</w:t>
                                </w:r>
                              </w:ins>
                              <w:r w:rsidR="009216F6">
                                <w:rPr>
                                  <w:rFonts w:hint="eastAsia"/>
                                </w:rPr>
                                <w:t>戴格拉斯地下城</w:t>
                              </w:r>
                              <w:ins w:id="8" w:author="Fan Quan" w:date="2020-11-07T19:21:00Z">
                                <w:r>
                                  <w:rPr>
                                    <w:rFonts w:hint="eastAsia"/>
                                  </w:rPr>
                                  <w:t>》</w:t>
                                </w:r>
                              </w:ins>
                              <w:r w:rsidR="009216F6">
                                <w:rPr>
                                  <w:rFonts w:hint="eastAsia"/>
                                </w:rPr>
                                <w:t>的源代码，这也使得粉丝可以合法</w:t>
                              </w:r>
                              <w:ins w:id="9" w:author="Fan Quan" w:date="2020-11-07T19:21:00Z">
                                <w:r>
                                  <w:rPr>
                                    <w:rFonts w:hint="eastAsia"/>
                                  </w:rPr>
                                  <w:t>地</w:t>
                                </w:r>
                              </w:ins>
                              <w:del w:id="10" w:author="Fan Quan" w:date="2020-11-07T19:21:00Z">
                                <w:r w:rsidR="009216F6" w:rsidDel="00610B28">
                                  <w:rPr>
                                    <w:rFonts w:hint="eastAsia"/>
                                  </w:rPr>
                                  <w:delText>的</w:delText>
                                </w:r>
                              </w:del>
                              <w:r w:rsidR="009216F6">
                                <w:rPr>
                                  <w:rFonts w:hint="eastAsia"/>
                                </w:rPr>
                                <w:t>在各平台上制作和下载移植</w:t>
                              </w:r>
                              <w:ins w:id="11" w:author="Fan Quan" w:date="2020-11-07T19:21:00Z">
                                <w:r>
                                  <w:rPr>
                                    <w:rFonts w:hint="eastAsia"/>
                                  </w:rPr>
                                  <w:t>版本</w:t>
                                </w:r>
                              </w:ins>
                              <w:r w:rsidR="009216F6">
                                <w:rPr>
                                  <w:rFonts w:hint="eastAsia"/>
                                </w:rPr>
                                <w:t>。</w:t>
                              </w:r>
                            </w:p>
                            <w:p w14:paraId="39FFBD71" w14:textId="77777777" w:rsidR="000C1A81" w:rsidRPr="000C1A81" w:rsidRDefault="000C1A81" w:rsidP="000C1A8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4C1AD48" id="组合 4" o:spid="_x0000_s1026" style="position:absolute;left:0;text-align:left;margin-left:435.85pt;margin-top:44.4pt;width:487.05pt;height:296.25pt;z-index:251660288;mso-position-horizontal:right;mso-position-horizontal-relative:margin;mso-width-relative:margin;mso-height-relative:margin" coordsize="61855,3762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AAAERAhEAPwD5U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D1H4AfCaz+L2pT2l1NJEsVv5gMe3JO9VwdwPHzVN+0D8ILP4QXttb2s0kwmh&#10;ZyZNuQQ23A2gV2n7Ev8AyH73/ry/9qR1Z/be/wCQtp//AF6v/wCh0AfNd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VoaBoF54ovI7OzjMs0hIRBgE4BY9SB0BNZ9elfs4f8jtpv/XV/wD0VJQB&#10;7X+yl8LfEHgTWLqfUrR4Ee02KzFCC3mIcfKx7A1z37b3/IW0/wD69X/9Dr7Ar4//AG3v+Qtp/wD1&#10;6v8A+h0AfNd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V6V+zh/yO2m/wDXV/8A0VJXmtel&#10;fs4f8jtpv/XV/wD0VJQB+hVfH/7b3/IW0/8A69X/APQ6+wK+P/23v+Qtp/8A16v/AOh0AfNd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&#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style="position:absolute;left:218;width:61419;height:26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">
                  <v:imagedata r:id="rId9" o:title=""/>
                </v:shape>
                <v:shapetype id="_x0000_t202" coordsize="21600,21600" o:spt="202" path="m,l,21600r21600,l21600,xe">
                  <v:stroke joinstyle="miter"/>
                  <v:path gradientshapeok="t" o:connecttype="rect"/>
                </v:shapetype>
                <v:shape id="文本框 3" o:spid="_x0000_s1028" type="#_x0000_t202" style="position:absolute;top:26873;width:61855;height:10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32A1B179" w14:textId="5AA735F3" w:rsidR="00F96429" w:rsidRPr="00CC5AD6" w:rsidRDefault="00CC5AD6" w:rsidP="00F96429">
                        <w:pPr>
                          <w:pStyle w:val="af"/>
                          <w:jc w:val="center"/>
                        </w:pPr>
                        <w:proofErr w:type="spellStart"/>
                        <w:r>
                          <w:t>DynaMicro</w:t>
                        </w:r>
                        <w:proofErr w:type="spellEnd"/>
                        <w:r>
                          <w:t>, 1982 Tandy Coco</w:t>
                        </w:r>
                        <w:ins w:id="12" w:author="Fan Quan" w:date="2020-11-07T19:22:00Z">
                          <w:r w:rsidR="00610B28">
                            <w:t>*</w:t>
                          </w:r>
                        </w:ins>
                        <w:r>
                          <w:t xml:space="preserve"> (Windows, Linux and </w:t>
                        </w:r>
                        <w:proofErr w:type="gramStart"/>
                        <w:r>
                          <w:t>PSP)</w:t>
                        </w:r>
                        <w:ins w:id="13" w:author="Fan Quan" w:date="2020-11-07T19:22:00Z">
                          <w:r w:rsidR="00610B28">
                            <w:t>*</w:t>
                          </w:r>
                          <w:proofErr w:type="gramEnd"/>
                          <w:r w:rsidR="00610B28">
                            <w:t>*</w:t>
                          </w:r>
                        </w:ins>
                      </w:p>
                      <w:p w14:paraId="1CADE97A" w14:textId="02C80527" w:rsidR="00610B28" w:rsidRDefault="00610B28" w:rsidP="00F96429">
                        <w:pPr>
                          <w:jc w:val="center"/>
                          <w:rPr>
                            <w:ins w:id="14" w:author="Fan Quan" w:date="2020-11-07T19:22:00Z"/>
                            <w:rFonts w:hint="eastAsia"/>
                          </w:rPr>
                        </w:pPr>
                        <w:ins w:id="15" w:author="Fan Quan" w:date="2020-11-07T19:22:00Z">
                          <w:r>
                            <w:rPr>
                              <w:rFonts w:hint="eastAsia"/>
                            </w:rPr>
                            <w:t>*译者注：Tandy</w:t>
                          </w:r>
                          <w:r>
                            <w:t xml:space="preserve"> Coco</w:t>
                          </w:r>
                          <w:r>
                            <w:rPr>
                              <w:rFonts w:hint="eastAsia"/>
                            </w:rPr>
                            <w:t xml:space="preserve"> 是 </w:t>
                          </w:r>
                          <w:r>
                            <w:t xml:space="preserve">Tandy Color Computer </w:t>
                          </w:r>
                          <w:r>
                            <w:rPr>
                              <w:rFonts w:hint="eastAsia"/>
                            </w:rPr>
                            <w:t>的昵称</w:t>
                          </w:r>
                        </w:ins>
                        <w:ins w:id="16" w:author="Fan Quan" w:date="2020-11-07T19:23:00Z">
                          <w:r>
                            <w:rPr>
                              <w:rFonts w:hint="eastAsia"/>
                            </w:rPr>
                            <w:t xml:space="preserve">，是由 </w:t>
                          </w:r>
                          <w:r>
                            <w:t xml:space="preserve">Tandy Corporation </w:t>
                          </w:r>
                          <w:r>
                            <w:rPr>
                              <w:rFonts w:hint="eastAsia"/>
                            </w:rPr>
                            <w:t>在1</w:t>
                          </w:r>
                          <w:r>
                            <w:t xml:space="preserve">980 </w:t>
                          </w:r>
                          <w:r>
                            <w:rPr>
                              <w:rFonts w:hint="eastAsia"/>
                            </w:rPr>
                            <w:t>年开发的家用电脑系列</w:t>
                          </w:r>
                        </w:ins>
                        <w:ins w:id="17" w:author="Fan Quan" w:date="2020-11-07T19:24:00Z">
                          <w:r w:rsidR="00604D5D">
                            <w:rPr>
                              <w:rFonts w:hint="eastAsia"/>
                            </w:rPr>
                            <w:t>。</w:t>
                          </w:r>
                        </w:ins>
                      </w:p>
                      <w:p w14:paraId="00222C07" w14:textId="760E465A" w:rsidR="00F96429" w:rsidRPr="00F96429" w:rsidRDefault="00610B28" w:rsidP="00F96429">
                        <w:pPr>
                          <w:jc w:val="center"/>
                        </w:pPr>
                        <w:ins w:id="18" w:author="Fan Quan" w:date="2020-11-07T19:22:00Z">
                          <w:r>
                            <w:t>*</w:t>
                          </w:r>
                        </w:ins>
                        <w:r w:rsidR="00F96429">
                          <w:rPr>
                            <w:rFonts w:hint="eastAsia"/>
                          </w:rPr>
                          <w:t>*</w:t>
                        </w:r>
                        <w:proofErr w:type="spellStart"/>
                        <w:r w:rsidR="00413D35">
                          <w:t>DynaMicro</w:t>
                        </w:r>
                        <w:proofErr w:type="spellEnd"/>
                        <w:r w:rsidR="00413D35">
                          <w:t xml:space="preserve"> 的</w:t>
                        </w:r>
                        <w:r w:rsidR="000546C7">
                          <w:rPr>
                            <w:rFonts w:hint="eastAsia"/>
                          </w:rPr>
                          <w:t>前</w:t>
                        </w:r>
                        <w:r w:rsidR="00413D35">
                          <w:rPr>
                            <w:rFonts w:hint="eastAsia"/>
                          </w:rPr>
                          <w:t>总裁道格拉斯·摩根</w:t>
                        </w:r>
                        <w:r>
                          <w:rPr>
                            <w:rFonts w:hint="eastAsia"/>
                          </w:rPr>
                          <w:t>（Douglas</w:t>
                        </w:r>
                        <w:r>
                          <w:t xml:space="preserve"> Morgan</w:t>
                        </w:r>
                        <w:r>
                          <w:rPr>
                            <w:rFonts w:hint="eastAsia"/>
                          </w:rPr>
                          <w:t>）公布</w:t>
                        </w:r>
                        <w:r w:rsidR="000546C7">
                          <w:rPr>
                            <w:rFonts w:hint="eastAsia"/>
                          </w:rPr>
                          <w:t>了</w:t>
                        </w:r>
                        <w:ins w:id="19" w:author="Fan Quan" w:date="2020-11-07T19:21:00Z">
                          <w:r>
                            <w:rPr>
                              <w:rFonts w:hint="eastAsia"/>
                            </w:rPr>
                            <w:t>《</w:t>
                          </w:r>
                        </w:ins>
                        <w:r w:rsidR="009216F6">
                          <w:rPr>
                            <w:rFonts w:hint="eastAsia"/>
                          </w:rPr>
                          <w:t>戴格拉斯地下城</w:t>
                        </w:r>
                        <w:ins w:id="20" w:author="Fan Quan" w:date="2020-11-07T19:21:00Z">
                          <w:r>
                            <w:rPr>
                              <w:rFonts w:hint="eastAsia"/>
                            </w:rPr>
                            <w:t>》</w:t>
                          </w:r>
                        </w:ins>
                        <w:r w:rsidR="009216F6">
                          <w:rPr>
                            <w:rFonts w:hint="eastAsia"/>
                          </w:rPr>
                          <w:t>的源代码，这也使得粉丝可以合法</w:t>
                        </w:r>
                        <w:ins w:id="21" w:author="Fan Quan" w:date="2020-11-07T19:21:00Z">
                          <w:r>
                            <w:rPr>
                              <w:rFonts w:hint="eastAsia"/>
                            </w:rPr>
                            <w:t>地</w:t>
                          </w:r>
                        </w:ins>
                        <w:del w:id="22" w:author="Fan Quan" w:date="2020-11-07T19:21:00Z">
                          <w:r w:rsidR="009216F6" w:rsidDel="00610B28">
                            <w:rPr>
                              <w:rFonts w:hint="eastAsia"/>
                            </w:rPr>
                            <w:delText>的</w:delText>
                          </w:r>
                        </w:del>
                        <w:r w:rsidR="009216F6">
                          <w:rPr>
                            <w:rFonts w:hint="eastAsia"/>
                          </w:rPr>
                          <w:t>在各平台上制作和下载移植</w:t>
                        </w:r>
                        <w:ins w:id="23" w:author="Fan Quan" w:date="2020-11-07T19:21:00Z">
                          <w:r>
                            <w:rPr>
                              <w:rFonts w:hint="eastAsia"/>
                            </w:rPr>
                            <w:t>版本</w:t>
                          </w:r>
                        </w:ins>
                        <w:r w:rsidR="009216F6">
                          <w:rPr>
                            <w:rFonts w:hint="eastAsia"/>
                          </w:rPr>
                          <w:t>。</w:t>
                        </w:r>
                      </w:p>
                      <w:p w14:paraId="39FFBD71" w14:textId="77777777" w:rsidR="000C1A81" w:rsidRPr="000C1A81" w:rsidRDefault="000C1A81" w:rsidP="000C1A81"/>
                    </w:txbxContent>
                  </v:textbox>
                </v:shape>
                <w10:wrap type="topAndBottom" anchorx="margin"/>
              </v:group>
            </w:pict>
          </mc:Fallback>
        </mc:AlternateContent>
      </w:r>
      <w:r w:rsidR="00DB684D">
        <w:rPr>
          <w:rFonts w:hint="eastAsia"/>
        </w:rPr>
        <w:t>《</w:t>
      </w:r>
      <w:r w:rsidR="009216F6">
        <w:rPr>
          <w:rFonts w:hint="eastAsia"/>
        </w:rPr>
        <w:t>戴格拉斯地下城</w:t>
      </w:r>
      <w:r w:rsidR="00DB684D">
        <w:rPr>
          <w:rFonts w:hint="eastAsia"/>
        </w:rPr>
        <w:t>》（</w:t>
      </w:r>
      <w:r w:rsidR="009216F6">
        <w:t xml:space="preserve">Dungeons of </w:t>
      </w:r>
      <w:proofErr w:type="spellStart"/>
      <w:r w:rsidR="009216F6">
        <w:t>Daggorath</w:t>
      </w:r>
      <w:proofErr w:type="spellEnd"/>
      <w:r w:rsidR="00DB684D">
        <w:rPr>
          <w:rFonts w:hint="eastAsia"/>
        </w:rPr>
        <w:t>）</w:t>
      </w:r>
    </w:p>
    <w:p w14:paraId="553E5845" w14:textId="3D4495B9" w:rsidR="0016522A" w:rsidRDefault="008F2B87" w:rsidP="00F734E7">
      <w:r w:rsidRPr="008F2B87">
        <w:rPr>
          <w:rFonts w:hint="eastAsia"/>
        </w:rPr>
        <w:t>作者：</w:t>
      </w:r>
      <w:r w:rsidR="00D51067">
        <w:t>EJ</w:t>
      </w:r>
    </w:p>
    <w:p w14:paraId="53CD2382" w14:textId="11580CAA" w:rsidR="0016522A" w:rsidRPr="008F2B87" w:rsidRDefault="0016522A" w:rsidP="008F2B87">
      <w:pPr>
        <w:jc w:val="left"/>
      </w:pPr>
      <w:r w:rsidRPr="008F2B87">
        <w:rPr>
          <w:rFonts w:hint="eastAsia"/>
        </w:rPr>
        <w:t>翻译：</w:t>
      </w:r>
      <w:proofErr w:type="spellStart"/>
      <w:r w:rsidR="00D51067">
        <w:rPr>
          <w:rFonts w:hint="eastAsia"/>
        </w:rPr>
        <w:t>L</w:t>
      </w:r>
      <w:r w:rsidR="00D51067">
        <w:t>ightningChris</w:t>
      </w:r>
      <w:proofErr w:type="spellEnd"/>
    </w:p>
    <w:p w14:paraId="7FD82743" w14:textId="5F268535" w:rsidR="0016522A" w:rsidRDefault="00174838" w:rsidP="00F734E7">
      <w:r>
        <w:pict w14:anchorId="1B1E1919">
          <v:rect id="_x0000_i1025" style="width:261.65pt;height:1pt" o:hrpct="500" o:hrstd="t" o:hrnoshade="t" o:hr="t" fillcolor="#cfcdcd [2894]" stroked="f"/>
        </w:pict>
      </w:r>
    </w:p>
    <w:p w14:paraId="22672AE8" w14:textId="77777777" w:rsidR="0016522A" w:rsidRDefault="0016522A" w:rsidP="00F734E7">
      <w:pPr>
        <w:sectPr w:rsidR="0016522A" w:rsidSect="00F800C8">
          <w:headerReference w:type="default" r:id="rId10"/>
          <w:footerReference w:type="default" r:id="rId11"/>
          <w:pgSz w:w="11906" w:h="16838"/>
          <w:pgMar w:top="1440" w:right="1080" w:bottom="1440" w:left="1080" w:header="567" w:footer="567" w:gutter="0"/>
          <w:cols w:space="425"/>
          <w:docGrid w:type="lines" w:linePitch="312"/>
          <w15:footnoteColumns w:val="1"/>
        </w:sectPr>
      </w:pPr>
    </w:p>
    <w:p w14:paraId="6AE5B99B" w14:textId="05D5C9D3" w:rsidR="00F348C6" w:rsidRDefault="00D51067" w:rsidP="00F348C6">
      <w:pPr>
        <w:pStyle w:val="-"/>
        <w:ind w:firstLine="420"/>
      </w:pPr>
      <w:r>
        <w:rPr>
          <w:rFonts w:hint="eastAsia"/>
        </w:rPr>
        <w:t>每一步都</w:t>
      </w:r>
      <w:r w:rsidR="00B73F45">
        <w:rPr>
          <w:rFonts w:hint="eastAsia"/>
        </w:rPr>
        <w:t>紧张万分</w:t>
      </w:r>
      <w:r w:rsidR="00F348C6">
        <w:t>。</w:t>
      </w:r>
      <w:r w:rsidR="00B73F45">
        <w:rPr>
          <w:rFonts w:hint="eastAsia"/>
        </w:rPr>
        <w:t>你所能听到的只有</w:t>
      </w:r>
      <w:r w:rsidR="001D34FD">
        <w:rPr>
          <w:rFonts w:hint="eastAsia"/>
        </w:rPr>
        <w:t>自己砰砰的心跳和远处那些虎视眈眈</w:t>
      </w:r>
      <w:r w:rsidR="0058438D">
        <w:rPr>
          <w:rFonts w:hint="eastAsia"/>
        </w:rPr>
        <w:t>之</w:t>
      </w:r>
      <w:r w:rsidR="001D34FD">
        <w:rPr>
          <w:rFonts w:hint="eastAsia"/>
        </w:rPr>
        <w:t>野兽的</w:t>
      </w:r>
      <w:r w:rsidR="0058438D">
        <w:rPr>
          <w:rFonts w:hint="eastAsia"/>
        </w:rPr>
        <w:t>怒号</w:t>
      </w:r>
      <w:r w:rsidR="00F622B4">
        <w:rPr>
          <w:rFonts w:hint="eastAsia"/>
        </w:rPr>
        <w:t>，它们也很乐意使你的心不再跳动。</w:t>
      </w:r>
      <w:r w:rsidR="00BF0FF1">
        <w:rPr>
          <w:rFonts w:hint="eastAsia"/>
        </w:rPr>
        <w:t>在很多方面上，《戴格拉斯地下城》都是</w:t>
      </w:r>
      <w:del w:id="24" w:author="Fan Quan" w:date="2020-11-07T19:25:00Z">
        <w:r w:rsidR="00BF0FF1" w:rsidDel="00604D5D">
          <w:rPr>
            <w:rFonts w:hint="eastAsia"/>
          </w:rPr>
          <w:delText>那</w:delText>
        </w:r>
      </w:del>
      <w:r w:rsidR="00BF0FF1">
        <w:rPr>
          <w:rFonts w:hint="eastAsia"/>
        </w:rPr>
        <w:t>同样硬核的《阿卡拉贝》（</w:t>
      </w:r>
      <w:proofErr w:type="spellStart"/>
      <w:r w:rsidR="00BF0FF1">
        <w:rPr>
          <w:rFonts w:hint="eastAsia"/>
        </w:rPr>
        <w:t>A</w:t>
      </w:r>
      <w:r w:rsidR="00BF0FF1">
        <w:t>kalabeth</w:t>
      </w:r>
      <w:proofErr w:type="spellEnd"/>
      <w:r w:rsidR="00BF0FF1">
        <w:rPr>
          <w:rFonts w:hint="eastAsia"/>
        </w:rPr>
        <w:t>）的精神续作。</w:t>
      </w:r>
    </w:p>
    <w:p w14:paraId="75AC49DD" w14:textId="1E1D8622" w:rsidR="008C24A9" w:rsidRDefault="008C24A9" w:rsidP="00F348C6">
      <w:pPr>
        <w:pStyle w:val="-"/>
        <w:ind w:firstLine="420"/>
      </w:pPr>
      <w:r>
        <w:rPr>
          <w:rFonts w:hint="eastAsia"/>
        </w:rPr>
        <w:t>玩家扮演一个先知般的角色，前去击败那给大地笼罩上黑暗的邪恶巫师</w:t>
      </w:r>
      <w:r w:rsidR="00F7620F">
        <w:rPr>
          <w:rFonts w:hint="eastAsia"/>
        </w:rPr>
        <w:t>。</w:t>
      </w:r>
      <w:del w:id="25" w:author="Fan Quan" w:date="2020-11-07T19:26:00Z">
        <w:r w:rsidR="00F7620F" w:rsidDel="00604D5D">
          <w:rPr>
            <w:rFonts w:hint="eastAsia"/>
          </w:rPr>
          <w:delText>出于</w:delText>
        </w:r>
      </w:del>
      <w:ins w:id="26" w:author="Fan Quan" w:date="2020-11-07T19:26:00Z">
        <w:r w:rsidR="00604D5D">
          <w:rPr>
            <w:rFonts w:hint="eastAsia"/>
          </w:rPr>
          <w:t>在</w:t>
        </w:r>
      </w:ins>
      <w:r w:rsidR="00F7620F">
        <w:rPr>
          <w:rFonts w:hint="eastAsia"/>
        </w:rPr>
        <w:t>绝望</w:t>
      </w:r>
      <w:ins w:id="27" w:author="Fan Quan" w:date="2020-11-07T19:26:00Z">
        <w:r w:rsidR="00604D5D">
          <w:rPr>
            <w:rFonts w:hint="eastAsia"/>
          </w:rPr>
          <w:t>之中</w:t>
        </w:r>
      </w:ins>
      <w:r w:rsidR="00F7620F">
        <w:rPr>
          <w:rFonts w:hint="eastAsia"/>
        </w:rPr>
        <w:t>，你的村子派你前去巫师的地牢，手上只有一把木剑</w:t>
      </w:r>
      <w:del w:id="28" w:author="Fan Quan" w:date="2020-11-07T19:26:00Z">
        <w:r w:rsidR="00F7620F" w:rsidDel="00542283">
          <w:rPr>
            <w:rFonts w:hint="eastAsia"/>
          </w:rPr>
          <w:delText>用于防身</w:delText>
        </w:r>
      </w:del>
      <w:r w:rsidR="00F7620F">
        <w:rPr>
          <w:rFonts w:hint="eastAsia"/>
        </w:rPr>
        <w:t>和</w:t>
      </w:r>
      <w:ins w:id="29" w:author="Fan Quan" w:date="2020-11-07T19:27:00Z">
        <w:r w:rsidR="00542283">
          <w:rPr>
            <w:rFonts w:hint="eastAsia"/>
          </w:rPr>
          <w:t>用来照亮前路的</w:t>
        </w:r>
      </w:ins>
      <w:r w:rsidR="00F7620F">
        <w:rPr>
          <w:rFonts w:hint="eastAsia"/>
        </w:rPr>
        <w:t>火炬</w:t>
      </w:r>
      <w:del w:id="30" w:author="Fan Quan" w:date="2020-11-07T19:27:00Z">
        <w:r w:rsidR="00F7620F" w:rsidDel="00542283">
          <w:rPr>
            <w:rFonts w:hint="eastAsia"/>
          </w:rPr>
          <w:delText>来照亮前路</w:delText>
        </w:r>
      </w:del>
      <w:r w:rsidR="00F7620F">
        <w:rPr>
          <w:rFonts w:hint="eastAsia"/>
        </w:rPr>
        <w:t>。</w:t>
      </w:r>
    </w:p>
    <w:p w14:paraId="158DC4A0" w14:textId="2BC56E88" w:rsidR="00F7620F" w:rsidRDefault="006C3EAF" w:rsidP="00F348C6">
      <w:pPr>
        <w:pStyle w:val="-"/>
        <w:ind w:firstLine="420"/>
      </w:pPr>
      <w:r>
        <w:rPr>
          <w:rFonts w:hint="eastAsia"/>
        </w:rPr>
        <w:t>《戴格拉斯地下城》比起之前的地牢探险游戏来说难度更高</w:t>
      </w:r>
      <w:r w:rsidR="00DB5ABB">
        <w:rPr>
          <w:rFonts w:hint="eastAsia"/>
        </w:rPr>
        <w:t>，因为它做到了全程实时。</w:t>
      </w:r>
      <w:r w:rsidR="00FA6F2B">
        <w:rPr>
          <w:rFonts w:hint="eastAsia"/>
        </w:rPr>
        <w:t>你必须快速</w:t>
      </w:r>
      <w:ins w:id="31" w:author="Fan Quan" w:date="2020-11-07T19:27:00Z">
        <w:r w:rsidR="00542283">
          <w:rPr>
            <w:rFonts w:hint="eastAsia"/>
          </w:rPr>
          <w:t>地</w:t>
        </w:r>
      </w:ins>
      <w:del w:id="32" w:author="Fan Quan" w:date="2020-11-07T19:27:00Z">
        <w:r w:rsidR="00FA6F2B" w:rsidDel="00542283">
          <w:rPr>
            <w:rFonts w:hint="eastAsia"/>
          </w:rPr>
          <w:delText>的</w:delText>
        </w:r>
      </w:del>
      <w:r w:rsidR="00FA6F2B">
        <w:rPr>
          <w:rFonts w:hint="eastAsia"/>
        </w:rPr>
        <w:t>在文本</w:t>
      </w:r>
      <w:proofErr w:type="gramStart"/>
      <w:r w:rsidR="00FA6F2B">
        <w:rPr>
          <w:rFonts w:hint="eastAsia"/>
        </w:rPr>
        <w:t>解析器</w:t>
      </w:r>
      <w:proofErr w:type="gramEnd"/>
      <w:r w:rsidR="00FA6F2B">
        <w:rPr>
          <w:rStyle w:val="a9"/>
        </w:rPr>
        <w:footnoteReference w:id="1"/>
      </w:r>
      <w:r w:rsidR="00FA6F2B">
        <w:rPr>
          <w:rFonts w:hint="eastAsia"/>
        </w:rPr>
        <w:t>中输入指令，因为敌人可不会慢悠悠</w:t>
      </w:r>
      <w:ins w:id="33" w:author="Fan Quan" w:date="2020-11-07T19:27:00Z">
        <w:r w:rsidR="00542283">
          <w:rPr>
            <w:rFonts w:hint="eastAsia"/>
          </w:rPr>
          <w:t>地</w:t>
        </w:r>
      </w:ins>
      <w:del w:id="34" w:author="Fan Quan" w:date="2020-11-07T19:27:00Z">
        <w:r w:rsidR="00FA6F2B" w:rsidDel="00542283">
          <w:rPr>
            <w:rFonts w:hint="eastAsia"/>
          </w:rPr>
          <w:delText>的</w:delText>
        </w:r>
      </w:del>
      <w:r w:rsidR="00FA6F2B">
        <w:rPr>
          <w:rFonts w:hint="eastAsia"/>
        </w:rPr>
        <w:t>等着你。</w:t>
      </w:r>
      <w:r w:rsidR="008F4C1E">
        <w:rPr>
          <w:rFonts w:hint="eastAsia"/>
        </w:rPr>
        <w:t>这游戏对于指令还进一步做了简化，你甚至可以使用缩写，比如</w:t>
      </w:r>
      <w:r w:rsidR="00AA2B76">
        <w:rPr>
          <w:rFonts w:hint="eastAsia"/>
        </w:rPr>
        <w:t>输入“右攻”</w:t>
      </w:r>
      <w:ins w:id="35" w:author="Fan Quan" w:date="2020-11-07T19:28:00Z">
        <w:r w:rsidR="00542283">
          <w:rPr>
            <w:rFonts w:hint="eastAsia"/>
          </w:rPr>
          <w:t>（</w:t>
        </w:r>
        <w:r w:rsidR="00542283">
          <w:rPr>
            <w:rFonts w:hint="eastAsia"/>
          </w:rPr>
          <w:t>A</w:t>
        </w:r>
        <w:r w:rsidR="00542283">
          <w:t xml:space="preserve"> </w:t>
        </w:r>
        <w:r w:rsidR="00542283">
          <w:rPr>
            <w:rFonts w:hint="eastAsia"/>
          </w:rPr>
          <w:t>R</w:t>
        </w:r>
        <w:r w:rsidR="00542283">
          <w:rPr>
            <w:rFonts w:hint="eastAsia"/>
          </w:rPr>
          <w:t>）</w:t>
        </w:r>
      </w:ins>
      <w:r w:rsidR="00AA2B76">
        <w:rPr>
          <w:rFonts w:hint="eastAsia"/>
        </w:rPr>
        <w:t>来</w:t>
      </w:r>
      <w:r w:rsidR="00AA2B76">
        <w:rPr>
          <w:rFonts w:hint="eastAsia"/>
        </w:rPr>
        <w:t>代替“用右手攻击</w:t>
      </w:r>
      <w:ins w:id="36" w:author="Fan Quan" w:date="2020-11-07T19:28:00Z">
        <w:r w:rsidR="00542283">
          <w:rPr>
            <w:rFonts w:hint="eastAsia"/>
          </w:rPr>
          <w:t>”（</w:t>
        </w:r>
        <w:r w:rsidR="00542283">
          <w:rPr>
            <w:rFonts w:hint="eastAsia"/>
          </w:rPr>
          <w:t>Attack</w:t>
        </w:r>
        <w:r w:rsidR="00542283">
          <w:t xml:space="preserve"> </w:t>
        </w:r>
        <w:r w:rsidR="00542283">
          <w:rPr>
            <w:rFonts w:hint="eastAsia"/>
          </w:rPr>
          <w:t>Right</w:t>
        </w:r>
        <w:r w:rsidR="00542283">
          <w:rPr>
            <w:rFonts w:hint="eastAsia"/>
          </w:rPr>
          <w:t>）</w:t>
        </w:r>
      </w:ins>
      <w:del w:id="37" w:author="Fan Quan" w:date="2020-11-07T19:28:00Z">
        <w:r w:rsidR="00AA2B76" w:rsidDel="00542283">
          <w:rPr>
            <w:rFonts w:hint="eastAsia"/>
          </w:rPr>
          <w:delText>“</w:delText>
        </w:r>
      </w:del>
      <w:r w:rsidR="00B56665">
        <w:rPr>
          <w:rFonts w:hint="eastAsia"/>
        </w:rPr>
        <w:t>。</w:t>
      </w:r>
    </w:p>
    <w:p w14:paraId="287E3C32" w14:textId="0AE7CF4F" w:rsidR="00B56665" w:rsidRDefault="00EB29EE" w:rsidP="00F348C6">
      <w:pPr>
        <w:pStyle w:val="-"/>
        <w:ind w:firstLine="420"/>
      </w:pPr>
      <w:r>
        <w:rPr>
          <w:rFonts w:hint="eastAsia"/>
        </w:rPr>
        <w:t>与</w:t>
      </w:r>
      <w:r w:rsidR="00FF6BEA">
        <w:rPr>
          <w:rFonts w:hint="eastAsia"/>
        </w:rPr>
        <w:t>全程实时系统紧密相关的一个机制就是以连续的心跳来代表玩家的生命值。当玩家行动或受到伤害时心跳会渐渐加速；过于筋疲力尽或是受到大量伤害</w:t>
      </w:r>
      <w:r w:rsidR="00A956CC">
        <w:rPr>
          <w:rFonts w:hint="eastAsia"/>
        </w:rPr>
        <w:t>则会使你的心跳完全失控，有时还会让你昏迷。玩家在心跳过快的时候必须找个安全的角落喘喘气，除非他最后想</w:t>
      </w:r>
      <w:del w:id="38" w:author="Fan Quan" w:date="2020-11-07T19:29:00Z">
        <w:r w:rsidR="00A956CC" w:rsidDel="00542283">
          <w:rPr>
            <w:rFonts w:hint="eastAsia"/>
          </w:rPr>
          <w:delText>以</w:delText>
        </w:r>
      </w:del>
      <w:ins w:id="39" w:author="Fan Quan" w:date="2020-11-07T19:29:00Z">
        <w:r w:rsidR="00542283">
          <w:rPr>
            <w:rFonts w:hint="eastAsia"/>
          </w:rPr>
          <w:t>因为</w:t>
        </w:r>
      </w:ins>
      <w:r w:rsidR="00A956CC">
        <w:rPr>
          <w:rFonts w:hint="eastAsia"/>
        </w:rPr>
        <w:t>心脏病爆发</w:t>
      </w:r>
      <w:ins w:id="40" w:author="Fan Quan" w:date="2020-11-07T19:29:00Z">
        <w:r w:rsidR="00542283">
          <w:rPr>
            <w:rFonts w:hint="eastAsia"/>
          </w:rPr>
          <w:t>而</w:t>
        </w:r>
      </w:ins>
      <w:del w:id="41" w:author="Fan Quan" w:date="2020-11-07T19:29:00Z">
        <w:r w:rsidR="008D0FAA" w:rsidDel="00542283">
          <w:rPr>
            <w:rFonts w:hint="eastAsia"/>
          </w:rPr>
          <w:delText>这个原因</w:delText>
        </w:r>
      </w:del>
      <w:r w:rsidR="008D0FAA">
        <w:rPr>
          <w:rFonts w:hint="eastAsia"/>
        </w:rPr>
        <w:t>被迫结束冒险。</w:t>
      </w:r>
    </w:p>
    <w:p w14:paraId="74B9B745" w14:textId="3D45B82D" w:rsidR="008D0FAA" w:rsidRDefault="0057707B" w:rsidP="00F348C6">
      <w:pPr>
        <w:pStyle w:val="-"/>
        <w:ind w:firstLine="420"/>
      </w:pPr>
      <w:r>
        <w:rPr>
          <w:rFonts w:hint="eastAsia"/>
        </w:rPr>
        <w:t>玩家收集的火把也限制着探索的过程。如果火把开始熄灭，</w:t>
      </w:r>
      <w:r w:rsidR="0004715B">
        <w:rPr>
          <w:rFonts w:hint="eastAsia"/>
        </w:rPr>
        <w:t>怪物身形也会逐渐模糊，</w:t>
      </w:r>
      <w:r>
        <w:rPr>
          <w:rFonts w:hint="eastAsia"/>
        </w:rPr>
        <w:t>你的</w:t>
      </w:r>
      <w:ins w:id="42" w:author="Fan Quan" w:date="2020-11-07T19:29:00Z">
        <w:r w:rsidR="00542283">
          <w:rPr>
            <w:rFonts w:hint="eastAsia"/>
          </w:rPr>
          <w:t>命</w:t>
        </w:r>
      </w:ins>
      <w:del w:id="43" w:author="Fan Quan" w:date="2020-11-07T19:29:00Z">
        <w:r w:rsidR="0004715B" w:rsidDel="00542283">
          <w:rPr>
            <w:rFonts w:hint="eastAsia"/>
          </w:rPr>
          <w:delText>击</w:delText>
        </w:r>
      </w:del>
      <w:r w:rsidR="0004715B">
        <w:rPr>
          <w:rFonts w:hint="eastAsia"/>
        </w:rPr>
        <w:t>中率也会因此下降。换火炬和其他物品的时候</w:t>
      </w:r>
      <w:ins w:id="44" w:author="Fan Quan" w:date="2020-11-07T19:29:00Z">
        <w:r w:rsidR="00056DE6">
          <w:rPr>
            <w:rFonts w:hint="eastAsia"/>
          </w:rPr>
          <w:t>需要</w:t>
        </w:r>
      </w:ins>
      <w:del w:id="45" w:author="Fan Quan" w:date="2020-11-07T19:29:00Z">
        <w:r w:rsidR="0004715B" w:rsidDel="00542283">
          <w:rPr>
            <w:rFonts w:hint="eastAsia"/>
          </w:rPr>
          <w:delText>游戏仍然</w:delText>
        </w:r>
        <w:r w:rsidR="0004715B" w:rsidDel="00056DE6">
          <w:rPr>
            <w:rFonts w:hint="eastAsia"/>
          </w:rPr>
          <w:delText>是</w:delText>
        </w:r>
        <w:r w:rsidR="0024498E" w:rsidDel="00056DE6">
          <w:rPr>
            <w:rFonts w:hint="eastAsia"/>
          </w:rPr>
          <w:delText>一个</w:delText>
        </w:r>
      </w:del>
      <w:r w:rsidR="0004715B">
        <w:rPr>
          <w:rFonts w:hint="eastAsia"/>
        </w:rPr>
        <w:t>实时</w:t>
      </w:r>
      <w:ins w:id="46" w:author="Fan Quan" w:date="2020-11-07T19:29:00Z">
        <w:r w:rsidR="00056DE6">
          <w:rPr>
            <w:rFonts w:hint="eastAsia"/>
          </w:rPr>
          <w:t>地</w:t>
        </w:r>
      </w:ins>
      <w:ins w:id="47" w:author="Fan Quan" w:date="2020-11-07T19:30:00Z">
        <w:r w:rsidR="00056DE6">
          <w:rPr>
            <w:rFonts w:hint="eastAsia"/>
          </w:rPr>
          <w:t>整理</w:t>
        </w:r>
      </w:ins>
      <w:del w:id="48" w:author="Fan Quan" w:date="2020-11-07T19:29:00Z">
        <w:r w:rsidR="0004715B" w:rsidDel="00056DE6">
          <w:rPr>
            <w:rFonts w:hint="eastAsia"/>
          </w:rPr>
          <w:delText>的</w:delText>
        </w:r>
      </w:del>
      <w:r w:rsidR="0024498E">
        <w:rPr>
          <w:rFonts w:hint="eastAsia"/>
        </w:rPr>
        <w:t>背包</w:t>
      </w:r>
      <w:del w:id="49" w:author="Fan Quan" w:date="2020-11-07T19:29:00Z">
        <w:r w:rsidR="0024498E" w:rsidDel="00056DE6">
          <w:rPr>
            <w:rFonts w:hint="eastAsia"/>
          </w:rPr>
          <w:delText>管理系统</w:delText>
        </w:r>
      </w:del>
      <w:r w:rsidR="0004715B">
        <w:rPr>
          <w:rFonts w:hint="eastAsia"/>
        </w:rPr>
        <w:t>，所以</w:t>
      </w:r>
      <w:r w:rsidR="0024498E">
        <w:rPr>
          <w:rFonts w:hint="eastAsia"/>
        </w:rPr>
        <w:t>有些手慢的玩家心态</w:t>
      </w:r>
      <w:r w:rsidR="00936A85">
        <w:rPr>
          <w:rFonts w:hint="eastAsia"/>
        </w:rPr>
        <w:t>就</w:t>
      </w:r>
      <w:r w:rsidR="0024498E">
        <w:rPr>
          <w:rFonts w:hint="eastAsia"/>
        </w:rPr>
        <w:t>很容易崩。</w:t>
      </w:r>
    </w:p>
    <w:p w14:paraId="080A3844" w14:textId="1B5FEA37" w:rsidR="00936A85" w:rsidRDefault="00936A85" w:rsidP="00F348C6">
      <w:pPr>
        <w:pStyle w:val="-"/>
        <w:ind w:firstLine="420"/>
      </w:pPr>
      <w:r>
        <w:rPr>
          <w:rFonts w:hint="eastAsia"/>
        </w:rPr>
        <w:t>让《戴格拉斯地下城》特点鲜明的地方还是它的气氛渲染，其用黑白两色和充满暗示的心跳来最</w:t>
      </w:r>
      <w:r>
        <w:rPr>
          <w:rFonts w:hint="eastAsia"/>
        </w:rPr>
        <w:lastRenderedPageBreak/>
        <w:t>大程度的渲染了未知且恐怖的气氛。</w:t>
      </w:r>
      <w:r w:rsidR="00363531">
        <w:rPr>
          <w:rFonts w:hint="eastAsia"/>
        </w:rPr>
        <w:t>每一步都承载着</w:t>
      </w:r>
      <w:ins w:id="50" w:author="Fan Quan" w:date="2020-11-07T19:31:00Z">
        <w:r w:rsidR="00056DE6">
          <w:rPr>
            <w:rFonts w:hint="eastAsia"/>
          </w:rPr>
          <w:t>对</w:t>
        </w:r>
      </w:ins>
      <w:del w:id="51" w:author="Fan Quan" w:date="2020-11-07T19:31:00Z">
        <w:r w:rsidR="00363531" w:rsidDel="00056DE6">
          <w:rPr>
            <w:rFonts w:hint="eastAsia"/>
          </w:rPr>
          <w:delText>害怕</w:delText>
        </w:r>
      </w:del>
      <w:r w:rsidR="00363531">
        <w:rPr>
          <w:rFonts w:hint="eastAsia"/>
        </w:rPr>
        <w:t>被怪物追上</w:t>
      </w:r>
      <w:ins w:id="52" w:author="Fan Quan" w:date="2020-11-07T19:31:00Z">
        <w:r w:rsidR="00056DE6">
          <w:rPr>
            <w:rFonts w:hint="eastAsia"/>
          </w:rPr>
          <w:t>或者迷路</w:t>
        </w:r>
      </w:ins>
      <w:r w:rsidR="00363531">
        <w:rPr>
          <w:rFonts w:hint="eastAsia"/>
        </w:rPr>
        <w:t>的恐惧</w:t>
      </w:r>
      <w:del w:id="53" w:author="Fan Quan" w:date="2020-11-07T19:31:00Z">
        <w:r w:rsidR="00363531" w:rsidDel="00056DE6">
          <w:rPr>
            <w:rFonts w:hint="eastAsia"/>
          </w:rPr>
          <w:delText>，以及害怕迷路的迷茫</w:delText>
        </w:r>
      </w:del>
      <w:r w:rsidR="00363531">
        <w:rPr>
          <w:rFonts w:hint="eastAsia"/>
        </w:rPr>
        <w:t>。</w:t>
      </w:r>
    </w:p>
    <w:p w14:paraId="2FA141D8" w14:textId="24E6B599" w:rsidR="00FB7F28" w:rsidRDefault="00FB7F28" w:rsidP="00F348C6">
      <w:pPr>
        <w:pStyle w:val="-"/>
        <w:ind w:firstLine="420"/>
      </w:pPr>
      <w:r>
        <w:rPr>
          <w:rFonts w:hint="eastAsia"/>
        </w:rPr>
        <w:t>游戏在第五层达到了高潮，玩家需要</w:t>
      </w:r>
      <w:r w:rsidR="00615C81">
        <w:rPr>
          <w:rFonts w:hint="eastAsia"/>
        </w:rPr>
        <w:t>绞尽脑汁地想到正确的咒语从而激活一个魔法戒指</w:t>
      </w:r>
      <w:r w:rsidR="00615C81">
        <w:rPr>
          <w:rStyle w:val="a9"/>
        </w:rPr>
        <w:footnoteReference w:id="2"/>
      </w:r>
      <w:r w:rsidR="00615C81">
        <w:rPr>
          <w:rFonts w:hint="eastAsia"/>
        </w:rPr>
        <w:t>，</w:t>
      </w:r>
      <w:r w:rsidR="00F317E2">
        <w:rPr>
          <w:rFonts w:hint="eastAsia"/>
        </w:rPr>
        <w:t>并借此</w:t>
      </w:r>
      <w:bookmarkStart w:id="54" w:name="_GoBack"/>
      <w:bookmarkEnd w:id="54"/>
      <w:r w:rsidR="00F317E2">
        <w:rPr>
          <w:rFonts w:hint="eastAsia"/>
        </w:rPr>
        <w:t>让巫师罪有应得。玩家在最后也替代了巫师的位置成为了戴格拉斯地下城的统治者。</w:t>
      </w:r>
    </w:p>
    <w:p w14:paraId="0A0E5969" w14:textId="25A08B3E" w:rsidR="00F348C6" w:rsidRDefault="00A04DB3" w:rsidP="00B17E0F">
      <w:pPr>
        <w:pStyle w:val="-"/>
        <w:ind w:firstLine="420"/>
      </w:pPr>
      <w:r>
        <w:rPr>
          <w:rFonts w:hint="eastAsia"/>
        </w:rPr>
        <w:t>《戴格拉斯地下城》在今日显然也依旧值得体验，毕竟它是《地牢大师》（</w:t>
      </w:r>
      <w:r>
        <w:rPr>
          <w:rFonts w:hint="eastAsia"/>
        </w:rPr>
        <w:t>D</w:t>
      </w:r>
      <w:r>
        <w:t>ungeon Master</w:t>
      </w:r>
      <w:r>
        <w:rPr>
          <w:rFonts w:hint="eastAsia"/>
        </w:rPr>
        <w:t>）的重要前身。这游戏上手难度较高，一时间难以消化，但它的所有元素都有其用处，没一点多余。</w:t>
      </w:r>
      <w:r w:rsidR="00B17E0F">
        <w:rPr>
          <w:rFonts w:hint="eastAsia"/>
        </w:rPr>
        <w:t>《戴格拉斯地下城》作为一款</w:t>
      </w:r>
      <w:r w:rsidR="00B17E0F">
        <w:rPr>
          <w:rFonts w:hint="eastAsia"/>
        </w:rPr>
        <w:t xml:space="preserve"> </w:t>
      </w:r>
      <w:r w:rsidR="00B17E0F">
        <w:t xml:space="preserve">RPG </w:t>
      </w:r>
      <w:r w:rsidR="00B17E0F">
        <w:rPr>
          <w:rFonts w:hint="eastAsia"/>
        </w:rPr>
        <w:t>的遗产，值得后来者尊敬。</w:t>
      </w:r>
    </w:p>
    <w:p w14:paraId="6388CC69" w14:textId="77777777" w:rsidR="00F348C6" w:rsidRDefault="00F348C6" w:rsidP="00F348C6">
      <w:pPr>
        <w:pStyle w:val="-"/>
        <w:ind w:firstLine="420"/>
      </w:pPr>
    </w:p>
    <w:p w14:paraId="1216CBFD" w14:textId="77777777" w:rsidR="00F348C6" w:rsidRDefault="00F348C6" w:rsidP="00F348C6">
      <w:pPr>
        <w:pStyle w:val="-"/>
        <w:keepNext/>
        <w:ind w:firstLineChars="0" w:firstLine="0"/>
      </w:pPr>
      <w:r>
        <w:rPr>
          <w:rFonts w:hint="eastAsia"/>
          <w:noProof/>
        </w:rPr>
        <w:drawing>
          <wp:inline distT="0" distB="0" distL="0" distR="0" wp14:anchorId="6CB59C29" wp14:editId="19FF883F">
            <wp:extent cx="2959200" cy="2221167"/>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9200" cy="2221167"/>
                    </a:xfrm>
                    <a:prstGeom prst="rect">
                      <a:avLst/>
                    </a:prstGeom>
                  </pic:spPr>
                </pic:pic>
              </a:graphicData>
            </a:graphic>
          </wp:inline>
        </w:drawing>
      </w:r>
    </w:p>
    <w:p w14:paraId="5FFD5563" w14:textId="60622FB6" w:rsidR="00710D5F" w:rsidRDefault="00F348C6" w:rsidP="00D476BD">
      <w:pPr>
        <w:pStyle w:val="af"/>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E50B9">
        <w:rPr>
          <w:noProof/>
        </w:rPr>
        <w:t>1</w:t>
      </w:r>
      <w:r>
        <w:fldChar w:fldCharType="end"/>
      </w:r>
      <w:r w:rsidR="00D476BD">
        <w:t xml:space="preserve"> </w:t>
      </w:r>
      <w:r w:rsidR="00D476BD">
        <w:rPr>
          <w:rFonts w:hint="eastAsia"/>
        </w:rPr>
        <w:t>整个地牢里没有陷阱，但是有很多假墙。墙面还会变换颜色，有时是白色，有时又是黑色。</w:t>
      </w:r>
    </w:p>
    <w:p w14:paraId="31CD391A" w14:textId="29146813" w:rsidR="00D476BD" w:rsidRDefault="00D476BD" w:rsidP="00D476BD"/>
    <w:p w14:paraId="2B8E7D41" w14:textId="77777777" w:rsidR="00D476BD" w:rsidRDefault="00D476BD" w:rsidP="00D476BD">
      <w:pPr>
        <w:keepNext/>
      </w:pPr>
      <w:r>
        <w:rPr>
          <w:rFonts w:hint="eastAsia"/>
          <w:noProof/>
        </w:rPr>
        <w:drawing>
          <wp:inline distT="0" distB="0" distL="0" distR="0" wp14:anchorId="32077C26" wp14:editId="22D12360">
            <wp:extent cx="2959200" cy="2221166"/>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9200" cy="2221166"/>
                    </a:xfrm>
                    <a:prstGeom prst="rect">
                      <a:avLst/>
                    </a:prstGeom>
                  </pic:spPr>
                </pic:pic>
              </a:graphicData>
            </a:graphic>
          </wp:inline>
        </w:drawing>
      </w:r>
    </w:p>
    <w:p w14:paraId="0EE95B46" w14:textId="12CEBF0F" w:rsidR="00D476BD" w:rsidRPr="00D476BD" w:rsidRDefault="00D476BD" w:rsidP="00D476BD">
      <w:pPr>
        <w:pStyle w:val="af"/>
      </w:pPr>
      <w:r>
        <w:t>图</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r>
        <w:t xml:space="preserve"> </w:t>
      </w:r>
      <w:r w:rsidR="00454DED">
        <w:rPr>
          <w:rFonts w:hint="eastAsia"/>
        </w:rPr>
        <w:t>像石头巨人</w:t>
      </w:r>
      <w:ins w:id="55" w:author="Fan Quan" w:date="2020-11-07T19:33:00Z">
        <w:r w:rsidR="00440207">
          <w:rPr>
            <w:rFonts w:hint="eastAsia"/>
          </w:rPr>
          <w:t>（</w:t>
        </w:r>
        <w:r w:rsidR="00440207">
          <w:t>Stone</w:t>
        </w:r>
        <w:r w:rsidR="00440207">
          <w:rPr>
            <w:rFonts w:hint="eastAsia"/>
          </w:rPr>
          <w:t xml:space="preserve"> </w:t>
        </w:r>
        <w:r w:rsidR="00440207">
          <w:t>Giant</w:t>
        </w:r>
        <w:r w:rsidR="00440207">
          <w:rPr>
            <w:rFonts w:hint="eastAsia"/>
          </w:rPr>
          <w:t>）</w:t>
        </w:r>
      </w:ins>
      <w:r w:rsidR="00454DED">
        <w:rPr>
          <w:rFonts w:hint="eastAsia"/>
        </w:rPr>
        <w:t>这样的敌人可以</w:t>
      </w:r>
      <w:proofErr w:type="gramStart"/>
      <w:r w:rsidR="00454DED">
        <w:rPr>
          <w:rFonts w:hint="eastAsia"/>
        </w:rPr>
        <w:t>秒</w:t>
      </w:r>
      <w:proofErr w:type="gramEnd"/>
      <w:r w:rsidR="00454DED">
        <w:rPr>
          <w:rFonts w:hint="eastAsia"/>
        </w:rPr>
        <w:t>杀你，所以打了就跑是最好的策略。</w:t>
      </w:r>
      <w:proofErr w:type="gramStart"/>
      <w:r w:rsidR="00454DED">
        <w:rPr>
          <w:rFonts w:hint="eastAsia"/>
        </w:rPr>
        <w:t>不过可千万别手</w:t>
      </w:r>
      <w:proofErr w:type="gramEnd"/>
      <w:r w:rsidR="00454DED">
        <w:rPr>
          <w:rFonts w:hint="eastAsia"/>
        </w:rPr>
        <w:t>残拼错</w:t>
      </w:r>
      <w:ins w:id="56" w:author="Fan Quan" w:date="2020-11-07T19:34:00Z">
        <w:r w:rsidR="00440207">
          <w:rPr>
            <w:rFonts w:hint="eastAsia"/>
          </w:rPr>
          <w:t>指令</w:t>
        </w:r>
      </w:ins>
      <w:r w:rsidR="00454DED">
        <w:rPr>
          <w:rFonts w:hint="eastAsia"/>
        </w:rPr>
        <w:t>哦。</w:t>
      </w:r>
    </w:p>
    <w:sectPr w:rsidR="00D476BD" w:rsidRPr="00D476BD" w:rsidSect="00A8527F">
      <w:headerReference w:type="default" r:id="rId14"/>
      <w:footerReference w:type="default" r:id="rId15"/>
      <w:type w:val="continuous"/>
      <w:pgSz w:w="11906" w:h="16838"/>
      <w:pgMar w:top="1440" w:right="1080" w:bottom="1440" w:left="1080" w:header="567" w:footer="567" w:gutter="0"/>
      <w:cols w:num="2"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119AB" w14:textId="77777777" w:rsidR="00174838" w:rsidRDefault="00174838" w:rsidP="00F841EF">
      <w:r>
        <w:separator/>
      </w:r>
    </w:p>
  </w:endnote>
  <w:endnote w:type="continuationSeparator" w:id="0">
    <w:p w14:paraId="32BB57B8" w14:textId="77777777" w:rsidR="00174838" w:rsidRDefault="00174838"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91E9D" w14:textId="77777777" w:rsidR="0016522A" w:rsidRPr="00412ACB" w:rsidRDefault="0016522A" w:rsidP="00412ACB">
    <w:pPr>
      <w:pStyle w:val="Footer-Grey1"/>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E3B81"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380CB" w14:textId="77777777" w:rsidR="00174838" w:rsidRDefault="00174838" w:rsidP="00F841EF">
      <w:r>
        <w:separator/>
      </w:r>
    </w:p>
  </w:footnote>
  <w:footnote w:type="continuationSeparator" w:id="0">
    <w:p w14:paraId="7DC2502C" w14:textId="77777777" w:rsidR="00174838" w:rsidRDefault="00174838" w:rsidP="00F841EF">
      <w:r>
        <w:continuationSeparator/>
      </w:r>
    </w:p>
  </w:footnote>
  <w:footnote w:id="1">
    <w:p w14:paraId="3ECB2110" w14:textId="54679B87" w:rsidR="00FA6F2B" w:rsidRPr="00FA6F2B" w:rsidRDefault="00FA6F2B">
      <w:pPr>
        <w:pStyle w:val="a7"/>
      </w:pPr>
      <w:r>
        <w:rPr>
          <w:rStyle w:val="a9"/>
        </w:rPr>
        <w:footnoteRef/>
      </w:r>
      <w:r>
        <w:rPr>
          <w:rFonts w:hint="eastAsia"/>
        </w:rPr>
        <w:t>译者注：文本解析器（T</w:t>
      </w:r>
      <w:r>
        <w:t>ext Parser</w:t>
      </w:r>
      <w:r>
        <w:rPr>
          <w:rFonts w:hint="eastAsia"/>
        </w:rPr>
        <w:t>）在探险游戏中充当一个</w:t>
      </w:r>
      <w:proofErr w:type="gramStart"/>
      <w:r>
        <w:rPr>
          <w:rFonts w:hint="eastAsia"/>
        </w:rPr>
        <w:t>简化器</w:t>
      </w:r>
      <w:proofErr w:type="gramEnd"/>
      <w:r>
        <w:rPr>
          <w:rFonts w:hint="eastAsia"/>
        </w:rPr>
        <w:t>的作用，其作用是把玩家输入的指令</w:t>
      </w:r>
      <w:r w:rsidR="00494CE2">
        <w:rPr>
          <w:rFonts w:hint="eastAsia"/>
        </w:rPr>
        <w:t>通过提取关键字的办法简化成电脑能理解的指令。这样做可以有效避免玩家绞尽脑汁地去猜正确的咒语的蛋疼情况。</w:t>
      </w:r>
      <w:r w:rsidR="00AA2B76">
        <w:rPr>
          <w:rFonts w:hint="eastAsia"/>
        </w:rPr>
        <w:t>而下文提到的使用缩写就是运用了这个技术。</w:t>
      </w:r>
    </w:p>
  </w:footnote>
  <w:footnote w:id="2">
    <w:p w14:paraId="6E5DEC21" w14:textId="3E09E318" w:rsidR="00615C81" w:rsidRDefault="00615C81">
      <w:pPr>
        <w:pStyle w:val="a7"/>
      </w:pPr>
      <w:r>
        <w:rPr>
          <w:rStyle w:val="a9"/>
        </w:rPr>
        <w:footnoteRef/>
      </w:r>
      <w:r>
        <w:t xml:space="preserve"> </w:t>
      </w:r>
      <w:r>
        <w:rPr>
          <w:rFonts w:hint="eastAsia"/>
        </w:rPr>
        <w:t>译者注：这里依然是使用了文本</w:t>
      </w:r>
      <w:proofErr w:type="gramStart"/>
      <w:r>
        <w:rPr>
          <w:rFonts w:hint="eastAsia"/>
        </w:rPr>
        <w:t>解析器</w:t>
      </w:r>
      <w:proofErr w:type="gramEnd"/>
      <w:r>
        <w:rPr>
          <w:rFonts w:hint="eastAsia"/>
        </w:rPr>
        <w:t>的技术，不过这</w:t>
      </w:r>
      <w:proofErr w:type="gramStart"/>
      <w:r>
        <w:rPr>
          <w:rFonts w:hint="eastAsia"/>
        </w:rPr>
        <w:t>次作者</w:t>
      </w:r>
      <w:proofErr w:type="gramEnd"/>
      <w:r>
        <w:rPr>
          <w:rFonts w:hint="eastAsia"/>
        </w:rPr>
        <w:t>是故意想让玩家来猜</w:t>
      </w:r>
      <w:r w:rsidR="00F317E2">
        <w:rPr>
          <w:rFonts w:hint="eastAsia"/>
        </w:rPr>
        <w:t>何为正确的指令的。</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501A4" w14:textId="77777777" w:rsidR="0016522A" w:rsidRDefault="0016522A"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0E0C6" w14:textId="77777777" w:rsidR="00804F76" w:rsidRDefault="00804F76" w:rsidP="00A8527F">
    <w:pPr>
      <w:pStyle w:val="a3"/>
      <w:pBdr>
        <w:bottom w:val="single" w:sz="4" w:space="1" w:color="D0CECE" w:themeColor="background2" w:themeShade="E6"/>
      </w:pBdr>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97D55"/>
    <w:multiLevelType w:val="hybridMultilevel"/>
    <w:tmpl w:val="715683FA"/>
    <w:lvl w:ilvl="0" w:tplc="F5DA777C">
      <w:numFmt w:val="bullet"/>
      <w:lvlText w:val="—"/>
      <w:lvlJc w:val="left"/>
      <w:pPr>
        <w:ind w:left="420" w:hanging="42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n Quan">
    <w15:presenceInfo w15:providerId="Windows Live" w15:userId="fb16b904e3527e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0B9"/>
    <w:rsid w:val="00045DB7"/>
    <w:rsid w:val="0004715B"/>
    <w:rsid w:val="000546C7"/>
    <w:rsid w:val="00055882"/>
    <w:rsid w:val="00056DE6"/>
    <w:rsid w:val="00062CAA"/>
    <w:rsid w:val="00064042"/>
    <w:rsid w:val="00087AE0"/>
    <w:rsid w:val="000A6A0B"/>
    <w:rsid w:val="000B34CB"/>
    <w:rsid w:val="000C1A81"/>
    <w:rsid w:val="000E4E1E"/>
    <w:rsid w:val="00111EB5"/>
    <w:rsid w:val="00117365"/>
    <w:rsid w:val="00150BAB"/>
    <w:rsid w:val="00153EE2"/>
    <w:rsid w:val="001573DA"/>
    <w:rsid w:val="0016522A"/>
    <w:rsid w:val="00174838"/>
    <w:rsid w:val="001806CB"/>
    <w:rsid w:val="001B3B4D"/>
    <w:rsid w:val="001C799A"/>
    <w:rsid w:val="001D0E73"/>
    <w:rsid w:val="001D34FD"/>
    <w:rsid w:val="001D5185"/>
    <w:rsid w:val="001D5E94"/>
    <w:rsid w:val="001E57C0"/>
    <w:rsid w:val="001F3F1F"/>
    <w:rsid w:val="001F5FF0"/>
    <w:rsid w:val="001F6039"/>
    <w:rsid w:val="002169D6"/>
    <w:rsid w:val="002312C8"/>
    <w:rsid w:val="00234451"/>
    <w:rsid w:val="002425D0"/>
    <w:rsid w:val="0024498E"/>
    <w:rsid w:val="002466B9"/>
    <w:rsid w:val="002602A7"/>
    <w:rsid w:val="0026784B"/>
    <w:rsid w:val="00270C80"/>
    <w:rsid w:val="00273981"/>
    <w:rsid w:val="00285E6A"/>
    <w:rsid w:val="002A2333"/>
    <w:rsid w:val="002A5139"/>
    <w:rsid w:val="002D01D3"/>
    <w:rsid w:val="002D2540"/>
    <w:rsid w:val="002F1A0E"/>
    <w:rsid w:val="002F3408"/>
    <w:rsid w:val="002F7493"/>
    <w:rsid w:val="00316C8C"/>
    <w:rsid w:val="003249D9"/>
    <w:rsid w:val="00333CDD"/>
    <w:rsid w:val="00355319"/>
    <w:rsid w:val="003575CF"/>
    <w:rsid w:val="00362338"/>
    <w:rsid w:val="00363531"/>
    <w:rsid w:val="00366B4E"/>
    <w:rsid w:val="00373773"/>
    <w:rsid w:val="003845EC"/>
    <w:rsid w:val="00385064"/>
    <w:rsid w:val="00385C4B"/>
    <w:rsid w:val="003E13C6"/>
    <w:rsid w:val="003F442C"/>
    <w:rsid w:val="003F7E6F"/>
    <w:rsid w:val="00412ACB"/>
    <w:rsid w:val="00413D35"/>
    <w:rsid w:val="00427A03"/>
    <w:rsid w:val="004367FE"/>
    <w:rsid w:val="00440207"/>
    <w:rsid w:val="00445F1D"/>
    <w:rsid w:val="00454DED"/>
    <w:rsid w:val="00473DBD"/>
    <w:rsid w:val="00494CE2"/>
    <w:rsid w:val="004B4D18"/>
    <w:rsid w:val="004B7AB8"/>
    <w:rsid w:val="004C323F"/>
    <w:rsid w:val="004C691F"/>
    <w:rsid w:val="005062C4"/>
    <w:rsid w:val="00532598"/>
    <w:rsid w:val="00542283"/>
    <w:rsid w:val="00561057"/>
    <w:rsid w:val="00576BB6"/>
    <w:rsid w:val="0057707B"/>
    <w:rsid w:val="0058438D"/>
    <w:rsid w:val="00594354"/>
    <w:rsid w:val="005A2AD5"/>
    <w:rsid w:val="005B5669"/>
    <w:rsid w:val="005C71CD"/>
    <w:rsid w:val="005E1D00"/>
    <w:rsid w:val="00604D5D"/>
    <w:rsid w:val="00610B28"/>
    <w:rsid w:val="00615C81"/>
    <w:rsid w:val="00621D8F"/>
    <w:rsid w:val="0065046D"/>
    <w:rsid w:val="006530AD"/>
    <w:rsid w:val="00657B80"/>
    <w:rsid w:val="006610BC"/>
    <w:rsid w:val="00661441"/>
    <w:rsid w:val="00664DA0"/>
    <w:rsid w:val="006722AD"/>
    <w:rsid w:val="0067675A"/>
    <w:rsid w:val="00694FCF"/>
    <w:rsid w:val="006B2C72"/>
    <w:rsid w:val="006B3758"/>
    <w:rsid w:val="006C3EAF"/>
    <w:rsid w:val="006F4D28"/>
    <w:rsid w:val="0071094A"/>
    <w:rsid w:val="00710D5F"/>
    <w:rsid w:val="0071777F"/>
    <w:rsid w:val="00726B0C"/>
    <w:rsid w:val="00730438"/>
    <w:rsid w:val="00731BF1"/>
    <w:rsid w:val="00766048"/>
    <w:rsid w:val="007752FB"/>
    <w:rsid w:val="007869FA"/>
    <w:rsid w:val="00791749"/>
    <w:rsid w:val="007A2BD6"/>
    <w:rsid w:val="007D71D1"/>
    <w:rsid w:val="00804F76"/>
    <w:rsid w:val="00806138"/>
    <w:rsid w:val="008451DD"/>
    <w:rsid w:val="00845AF8"/>
    <w:rsid w:val="00861514"/>
    <w:rsid w:val="00876728"/>
    <w:rsid w:val="00885A03"/>
    <w:rsid w:val="00890C17"/>
    <w:rsid w:val="00891D5D"/>
    <w:rsid w:val="008931DD"/>
    <w:rsid w:val="008A620A"/>
    <w:rsid w:val="008C24A9"/>
    <w:rsid w:val="008D0FAA"/>
    <w:rsid w:val="008D4384"/>
    <w:rsid w:val="008D5696"/>
    <w:rsid w:val="008E3CB4"/>
    <w:rsid w:val="008F2B87"/>
    <w:rsid w:val="008F4C1E"/>
    <w:rsid w:val="00911BFC"/>
    <w:rsid w:val="0092047D"/>
    <w:rsid w:val="009216F6"/>
    <w:rsid w:val="0092507E"/>
    <w:rsid w:val="00936A85"/>
    <w:rsid w:val="00937B95"/>
    <w:rsid w:val="00960341"/>
    <w:rsid w:val="0097206B"/>
    <w:rsid w:val="009851AC"/>
    <w:rsid w:val="009B5ACC"/>
    <w:rsid w:val="009C45E4"/>
    <w:rsid w:val="009D21CC"/>
    <w:rsid w:val="00A04DB3"/>
    <w:rsid w:val="00A2094B"/>
    <w:rsid w:val="00A3384D"/>
    <w:rsid w:val="00A47A89"/>
    <w:rsid w:val="00A50650"/>
    <w:rsid w:val="00A633EF"/>
    <w:rsid w:val="00A773E6"/>
    <w:rsid w:val="00A8527F"/>
    <w:rsid w:val="00A867B3"/>
    <w:rsid w:val="00A8783F"/>
    <w:rsid w:val="00A956CC"/>
    <w:rsid w:val="00AA2B76"/>
    <w:rsid w:val="00AA606A"/>
    <w:rsid w:val="00AA68E8"/>
    <w:rsid w:val="00AC153E"/>
    <w:rsid w:val="00AC3916"/>
    <w:rsid w:val="00AC437D"/>
    <w:rsid w:val="00B10A40"/>
    <w:rsid w:val="00B17E0F"/>
    <w:rsid w:val="00B25851"/>
    <w:rsid w:val="00B415B0"/>
    <w:rsid w:val="00B50715"/>
    <w:rsid w:val="00B56665"/>
    <w:rsid w:val="00B62941"/>
    <w:rsid w:val="00B64617"/>
    <w:rsid w:val="00B73F45"/>
    <w:rsid w:val="00BA2914"/>
    <w:rsid w:val="00BE1C72"/>
    <w:rsid w:val="00BF0FF1"/>
    <w:rsid w:val="00BF11F4"/>
    <w:rsid w:val="00C36086"/>
    <w:rsid w:val="00C61659"/>
    <w:rsid w:val="00C7080D"/>
    <w:rsid w:val="00CA20C5"/>
    <w:rsid w:val="00CC5AD6"/>
    <w:rsid w:val="00CE2F7E"/>
    <w:rsid w:val="00CE50B9"/>
    <w:rsid w:val="00D02128"/>
    <w:rsid w:val="00D03448"/>
    <w:rsid w:val="00D2473E"/>
    <w:rsid w:val="00D40B17"/>
    <w:rsid w:val="00D43879"/>
    <w:rsid w:val="00D476BD"/>
    <w:rsid w:val="00D47D43"/>
    <w:rsid w:val="00D51067"/>
    <w:rsid w:val="00D62021"/>
    <w:rsid w:val="00DA3E65"/>
    <w:rsid w:val="00DB5ABB"/>
    <w:rsid w:val="00DB684D"/>
    <w:rsid w:val="00DC7054"/>
    <w:rsid w:val="00DD0457"/>
    <w:rsid w:val="00DF1BD2"/>
    <w:rsid w:val="00E04F3B"/>
    <w:rsid w:val="00E06D6C"/>
    <w:rsid w:val="00E07734"/>
    <w:rsid w:val="00E1534E"/>
    <w:rsid w:val="00E20D0F"/>
    <w:rsid w:val="00E377C2"/>
    <w:rsid w:val="00E61F41"/>
    <w:rsid w:val="00E63C55"/>
    <w:rsid w:val="00E81749"/>
    <w:rsid w:val="00E81D1D"/>
    <w:rsid w:val="00E85ED9"/>
    <w:rsid w:val="00E96BDA"/>
    <w:rsid w:val="00EA10AB"/>
    <w:rsid w:val="00EA35E2"/>
    <w:rsid w:val="00EB267F"/>
    <w:rsid w:val="00EB29EE"/>
    <w:rsid w:val="00EE2E4F"/>
    <w:rsid w:val="00EE3E02"/>
    <w:rsid w:val="00F27EC2"/>
    <w:rsid w:val="00F317E2"/>
    <w:rsid w:val="00F348C6"/>
    <w:rsid w:val="00F46451"/>
    <w:rsid w:val="00F4686B"/>
    <w:rsid w:val="00F505B5"/>
    <w:rsid w:val="00F622B4"/>
    <w:rsid w:val="00F734E7"/>
    <w:rsid w:val="00F75076"/>
    <w:rsid w:val="00F7620F"/>
    <w:rsid w:val="00F800C8"/>
    <w:rsid w:val="00F8075D"/>
    <w:rsid w:val="00F841EF"/>
    <w:rsid w:val="00F96429"/>
    <w:rsid w:val="00FA259E"/>
    <w:rsid w:val="00FA6F2B"/>
    <w:rsid w:val="00FB7F28"/>
    <w:rsid w:val="00FD78FB"/>
    <w:rsid w:val="00FF6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202A7"/>
  <w15:chartTrackingRefBased/>
  <w15:docId w15:val="{DC1CEC5C-7EC2-4E45-AFC8-07FB1A393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F76"/>
    <w:pPr>
      <w:tabs>
        <w:tab w:val="center" w:pos="4153"/>
        <w:tab w:val="right" w:pos="8306"/>
      </w:tabs>
      <w:jc w:val="center"/>
    </w:pPr>
    <w:rPr>
      <w:sz w:val="18"/>
      <w:szCs w:val="18"/>
    </w:rPr>
  </w:style>
  <w:style w:type="character" w:customStyle="1" w:styleId="a4">
    <w:name w:val="页眉 字符"/>
    <w:basedOn w:val="a0"/>
    <w:link w:val="a3"/>
    <w:uiPriority w:val="99"/>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semiHidden/>
    <w:unhideWhenUsed/>
    <w:rsid w:val="00B25851"/>
    <w:pPr>
      <w:jc w:val="left"/>
    </w:pPr>
    <w:rPr>
      <w:sz w:val="18"/>
      <w:szCs w:val="18"/>
    </w:rPr>
  </w:style>
  <w:style w:type="character" w:customStyle="1" w:styleId="a8">
    <w:name w:val="脚注文本 字符"/>
    <w:basedOn w:val="a0"/>
    <w:link w:val="a7"/>
    <w:uiPriority w:val="99"/>
    <w:semiHidden/>
    <w:rsid w:val="00B25851"/>
    <w:rPr>
      <w:sz w:val="18"/>
      <w:szCs w:val="18"/>
    </w:rPr>
  </w:style>
  <w:style w:type="character" w:styleId="a9">
    <w:name w:val="footnote reference"/>
    <w:basedOn w:val="a0"/>
    <w:uiPriority w:val="99"/>
    <w:semiHidden/>
    <w:unhideWhenUsed/>
    <w:rsid w:val="00B25851"/>
    <w:rPr>
      <w:vertAlign w:val="superscript"/>
    </w:rPr>
  </w:style>
  <w:style w:type="character" w:styleId="aa">
    <w:name w:val="Hyperlink"/>
    <w:basedOn w:val="a0"/>
    <w:uiPriority w:val="99"/>
    <w:unhideWhenUsed/>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rsid w:val="00055882"/>
    <w:rPr>
      <w:rFonts w:ascii="Times New Roman" w:eastAsia="微软雅黑" w:hAnsi="Times New Roman"/>
      <w:b/>
      <w:bCs/>
      <w:sz w:val="32"/>
      <w:szCs w:val="32"/>
    </w:rPr>
  </w:style>
  <w:style w:type="paragraph" w:styleId="af">
    <w:name w:val="caption"/>
    <w:basedOn w:val="a"/>
    <w:next w:val="a"/>
    <w:uiPriority w:val="35"/>
    <w:unhideWhenUsed/>
    <w:qFormat/>
    <w:rsid w:val="00064042"/>
    <w:rPr>
      <w:rFonts w:asciiTheme="majorHAnsi" w:eastAsia="黑体" w:hAnsiTheme="majorHAnsi" w:cstheme="majorBidi"/>
      <w:sz w:val="20"/>
      <w:szCs w:val="20"/>
    </w:rPr>
  </w:style>
  <w:style w:type="paragraph" w:styleId="af0">
    <w:name w:val="Balloon Text"/>
    <w:basedOn w:val="a"/>
    <w:link w:val="af1"/>
    <w:uiPriority w:val="99"/>
    <w:semiHidden/>
    <w:unhideWhenUsed/>
    <w:rsid w:val="00064042"/>
    <w:rPr>
      <w:sz w:val="18"/>
      <w:szCs w:val="18"/>
    </w:rPr>
  </w:style>
  <w:style w:type="character" w:customStyle="1" w:styleId="af1">
    <w:name w:val="批注框文本 字符"/>
    <w:basedOn w:val="a0"/>
    <w:link w:val="af0"/>
    <w:uiPriority w:val="99"/>
    <w:semiHidden/>
    <w:rsid w:val="00064042"/>
    <w:rPr>
      <w:sz w:val="18"/>
      <w:szCs w:val="18"/>
    </w:rPr>
  </w:style>
  <w:style w:type="paragraph" w:styleId="af2">
    <w:name w:val="List Paragraph"/>
    <w:basedOn w:val="a"/>
    <w:uiPriority w:val="34"/>
    <w:qFormat/>
    <w:rsid w:val="002169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02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Nutstore\.nutstore_bGlnaHRuaW5nY2hyaXM4NkBpY2xvdWQuY29t\CRPG-Book-Chinese\review&#27169;&#29256;2020101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3D445-EA73-4094-ADD5-A42F9121B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review模版20201016.dotx</Template>
  <TotalTime>114</TotalTime>
  <Pages>2</Pages>
  <Words>160</Words>
  <Characters>914</Characters>
  <Application>Microsoft Office Word</Application>
  <DocSecurity>0</DocSecurity>
  <Lines>7</Lines>
  <Paragraphs>2</Paragraphs>
  <ScaleCrop>false</ScaleCrop>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陈俊宏</dc:creator>
  <cp:keywords/>
  <dc:description/>
  <cp:lastModifiedBy>Fan Quan</cp:lastModifiedBy>
  <cp:revision>9</cp:revision>
  <dcterms:created xsi:type="dcterms:W3CDTF">2020-10-28T15:37:00Z</dcterms:created>
  <dcterms:modified xsi:type="dcterms:W3CDTF">2020-11-08T03:34:00Z</dcterms:modified>
</cp:coreProperties>
</file>