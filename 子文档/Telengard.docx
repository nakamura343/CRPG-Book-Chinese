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CC541" w14:textId="7DAD9972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791759" wp14:editId="3A985AAD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20720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20720"/>
                          <a:chOff x="0" y="0"/>
                          <a:chExt cx="6185535" cy="322072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6829" y="0"/>
                            <a:ext cx="599187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533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ECADC1" w14:textId="5A90AA7D" w:rsidR="00F96429" w:rsidRDefault="006255CA" w:rsidP="00F96429">
                              <w:pPr>
                                <w:pStyle w:val="af"/>
                                <w:jc w:val="center"/>
                              </w:pPr>
                              <w:r w:rsidRPr="006255CA">
                                <w:t>The Avalon Hill Game Company, 1982</w:t>
                              </w:r>
                              <w:r>
                                <w:t>,</w:t>
                              </w:r>
                              <w:r w:rsidRPr="006255CA">
                                <w:t xml:space="preserve"> C64, Apple II, Atari 8-bit, TRS-80, </w:t>
                              </w:r>
                              <w:proofErr w:type="spellStart"/>
                              <w:r w:rsidRPr="006255CA">
                                <w:t>etc</w:t>
                              </w:r>
                              <w:proofErr w:type="spellEnd"/>
                            </w:p>
                            <w:p w14:paraId="79D27357" w14:textId="7AE96EA0" w:rsidR="00F96429" w:rsidRPr="00F96429" w:rsidRDefault="00F96429" w:rsidP="00F96429">
                              <w:pPr>
                                <w:jc w:val="center"/>
                              </w:pPr>
                            </w:p>
                            <w:p w14:paraId="199FD395" w14:textId="77777777" w:rsidR="000C1A81" w:rsidRPr="000C1A81" w:rsidRDefault="000C1A81" w:rsidP="000C1A81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91759" id="组合 4" o:spid="_x0000_s1026" style="position:absolute;left:0;text-align:left;margin-left:435.85pt;margin-top:44.4pt;width:487.05pt;height:253.6pt;z-index:251660288;mso-position-horizontal:right;mso-position-horizontal-relative:margin;mso-width-relative:margin;mso-height-relative:margin" coordsize="61855,322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WdOQSXEakZBkUEfiKrVa0v/j6i/66J/MVM/hZUPiR3X9j2n/PJPyFH9j2n/PJ&#10;PyFXKK8f2k+7Pa9nDsjjfFtrFaSoI1C5TsMdzXQ2mk2rRITGuSi9h6CsPxr/AK6P/c/qa6ez/wBS&#10;n+4v8hXTVlJUYanNShF1p6diIaPaZ/1SfkK4C7UJK4HQMf516WvWvNL3/XP/AL7fzq8DJtyuzPHx&#10;UVGyIaKKK7jg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cjmMgg4IOQRwabRQBqWUuo6hnynkbGM/Oe/1NWvsOsesv/ff/wBlVnwT&#10;1l+if+zV1NcFev7ObSSPQoYdVKabb+84efRdSuiDIrtj1YH+ZqVbDWFGAZAB/t//AGVdnRWf1yXZ&#10;Gn1KPdnGix1n1l/77/8AsqxJQwYhuuTn6969OXrXml7/AK5/99v5104Ws6jeiXoc2Loqmlq36kNF&#10;FFdRy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1pf/H1F/10T+YqrUkExt3Vx1Ugj8OaUldMcXZo9Mori/8AhMLv0T8j&#10;/jR/wmF36J+R/wAa836lV8j1Pr1LzJ/Gn+uj/wBz+prp7P8A1Kf7i/yFcDqWqS6qwaTGQMcce9Xo&#10;/Fl1EoUBcAAdD249a2qYacqcV1RhTxMI1ZS6M7deteaXv+uf/fb+da48YXY7J+R/xrEkkMrFj1JJ&#10;q8LQnSbv1IxdeFVK3QbRRRXUcg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0/gpQxlyOyf1rp/LX0H5VzPggZMv0T/wBmrqdp&#10;rysW/wB8/wCuh6+DX7lfP8xnlr6D8qPLX0H5U/aaNprC5vYasa56D8q82vOJn/32/nXpiqc15pe/&#10;65/99v5124B6yOHMFpH5kFFFFd554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UkEJuHVB1ZgB+PFR1a0v/j6i/wCuifzFKTsmOKu0&#10;af8Awh136p+f/wBaj/hDrv1T8/8A61dnRXm/Xavkep9RpeZ55qelS6UwWTGSMjBz7Vej8JXUqhgU&#10;wQD19efSrHjX/XR/7n9TXT2f+pT/AHF/kK2qYicacX1ZhTw1OVWUeiOSHg67PdPz/wDrViyRmJip&#10;6gkflXpy9a81vf8AXP8A77fzq8LXnVbuRi6EKSVupBRRRXUcg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U9lMLaZHPRXUnHXg5qCi&#10;k1dDTszs/wDhMrT+7J+S/wDxVH/CZWn92T8l/wDiqxfDujxasX8wsNu3G0gdc+oPpW1/whtp/ek/&#10;Nf8A4muCcMPCVne56FOeJqRurWMLxDqsWrSK0YYALj5sDvnsTW1b+LrWKNVKvkKB0XsMf3qf/wAI&#10;daf3pPzX/wCJo/4Q60/vSfmv/wATTlUw8opa2Qo08TGTel2KPGVoD92T8l/+Krj7iQSyMw6FifzN&#10;dePBtoT96T81/wDia5C4jEUjKOgYj8jWuG9ld8tzLFe2sue3yI6KKK6jk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VVLnA5JoA&#10;6fwT1l+if+zV1FcBZm+0/PlK65xn5T2+oqz/AGnqv+3/AN8//Y1w18O6k200d9DEqnTSaZ21FcLL&#10;rmoQHDuy59QB/SnjVNUYZBf/AL5/+tWf1KfdGv12HZncDrXml7/rn/32/nWoNT1X/b/75/8Asax5&#10;CzMS3XJzXRhaLpN3afoc2KrqqlZNeo2iiiuo5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rWlf8fUX/XRP5iqtWdNYJcxknAEi5J4&#10;HUVM/hZUPiR6PRVb+07b/nrH/wB9L/jR/adt/wA9Y/8Avpf8a8bkl2Pb549zm/Gv+uj/ANz+prp7&#10;P/Up/uL/ACFcp4vuI7iVCjK2E/hIPc+ldHaajbLCgMqD5F/iX0HvXTVi/YwOajJe3n8i+vWvNb3/&#10;AFz/AO+3869BGp2uf9bH/wB9L/jXnt2Q0rkc/M3860wKacjPHtNRIaKKK7jz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T0X&#10;RDrO/D7duO2euf8ACtT/AIQlv+eo/wC+T/jR4J6y/RP/AGauprz8RiKkKjSeh6OGw1OdJNrU5b/h&#10;CW/56j/vk/40f8IS3/PUf98n/GuporL63W7m31Oj2/FnLDwQx/5aj/vk/wCNc3NH5LleuCR+Vemj&#10;rXmt7/rn/wB9v511YStOo3dnJjKMKaXKiGiiius4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a0r/j6i/wCuifzFVaVWKHI4IpSV1YcXZ3PT8UV57BLe3WfLMjY67Sx/lUvk6l/d&#10;m/J6894O32keisbf7LNDxr/ro/8Ac/qa6ez/ANSn+4v8hXCS6ffTnLxyt9VY/wBKeLfUlGAs35PW&#10;s6ClTjHmWhlCu41JS5Xqd+vWvNL3/XP/AL7fzq75Opf3Zvyes58gnd1zznrV4aj7NvW5GKr+1S0a&#10;G0UUV0nK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dR4J6y/RP/Zq6iiivKxf8Z/10PXwf8FfP8wooornOgVeteaXv+uf/fb+&#10;dFFd2A3kcOYbR+ZDRRRXeec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968;width:59919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3ECADC1" w14:textId="5A90AA7D" w:rsidR="00F96429" w:rsidRDefault="006255CA" w:rsidP="00F96429">
                        <w:pPr>
                          <w:pStyle w:val="af"/>
                          <w:jc w:val="center"/>
                        </w:pPr>
                        <w:r w:rsidRPr="006255CA">
                          <w:t>The Avalon Hill Game Company, 1982</w:t>
                        </w:r>
                        <w:r>
                          <w:t>,</w:t>
                        </w:r>
                        <w:r w:rsidRPr="006255CA">
                          <w:t xml:space="preserve"> C64, Apple II, Atari 8-bit, TRS-80, </w:t>
                        </w:r>
                        <w:proofErr w:type="spellStart"/>
                        <w:r w:rsidRPr="006255CA">
                          <w:t>etc</w:t>
                        </w:r>
                        <w:proofErr w:type="spellEnd"/>
                      </w:p>
                      <w:p w14:paraId="79D27357" w14:textId="7AE96EA0" w:rsidR="00F96429" w:rsidRPr="00F96429" w:rsidRDefault="00F96429" w:rsidP="00F96429">
                        <w:pPr>
                          <w:jc w:val="center"/>
                        </w:pPr>
                      </w:p>
                      <w:p w14:paraId="199FD395" w14:textId="77777777" w:rsidR="000C1A81" w:rsidRPr="000C1A81" w:rsidRDefault="000C1A81" w:rsidP="000C1A81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6255CA">
        <w:rPr>
          <w:rFonts w:hint="eastAsia"/>
        </w:rPr>
        <w:t>泰伦嘉德</w:t>
      </w:r>
      <w:r w:rsidR="00DB684D">
        <w:rPr>
          <w:rFonts w:hint="eastAsia"/>
        </w:rPr>
        <w:t>》</w:t>
      </w:r>
      <w:r w:rsidR="006255CA">
        <w:rPr>
          <w:rStyle w:val="a9"/>
        </w:rPr>
        <w:footnoteReference w:id="1"/>
      </w:r>
      <w:r w:rsidR="00DB684D">
        <w:rPr>
          <w:rFonts w:hint="eastAsia"/>
        </w:rPr>
        <w:t>（</w:t>
      </w:r>
      <w:proofErr w:type="spellStart"/>
      <w:r w:rsidR="006255CA">
        <w:rPr>
          <w:rFonts w:hint="eastAsia"/>
        </w:rPr>
        <w:t>Te</w:t>
      </w:r>
      <w:r w:rsidR="006255CA">
        <w:t>lengard</w:t>
      </w:r>
      <w:proofErr w:type="spellEnd"/>
      <w:r w:rsidR="00DB684D">
        <w:rPr>
          <w:rFonts w:hint="eastAsia"/>
        </w:rPr>
        <w:t>）</w:t>
      </w:r>
    </w:p>
    <w:p w14:paraId="18F81B58" w14:textId="77AD6EDA" w:rsidR="0016522A" w:rsidRDefault="008F2B87" w:rsidP="00F734E7">
      <w:r w:rsidRPr="008F2B87">
        <w:rPr>
          <w:rFonts w:hint="eastAsia"/>
        </w:rPr>
        <w:t>作者：</w:t>
      </w:r>
      <w:r w:rsidR="006255CA">
        <w:t>DM</w:t>
      </w:r>
    </w:p>
    <w:p w14:paraId="013DB273" w14:textId="1A8FA3B2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6255CA">
        <w:rPr>
          <w:rFonts w:hint="eastAsia"/>
        </w:rPr>
        <w:t>V</w:t>
      </w:r>
      <w:r w:rsidR="006255CA">
        <w:t>itaminA</w:t>
      </w:r>
    </w:p>
    <w:p w14:paraId="36F39116" w14:textId="35CE78F2" w:rsidR="0016522A" w:rsidRDefault="008B7F84" w:rsidP="00F734E7">
      <w:r>
        <w:pict w14:anchorId="0620BB35">
          <v:rect id="_x0000_i1025" style="width:261.65pt;height:1pt" o:hrpct="500" o:hrstd="t" o:hrnoshade="t" o:hr="t" fillcolor="#cfcdcd [2894]" stroked="f"/>
        </w:pict>
      </w:r>
    </w:p>
    <w:p w14:paraId="3911D262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BC0D34A" w14:textId="5DFF8BF7" w:rsidR="00F348C6" w:rsidRDefault="003F5976" w:rsidP="00F348C6">
      <w:pPr>
        <w:pStyle w:val="-"/>
        <w:ind w:firstLine="420"/>
      </w:pPr>
      <w:r>
        <w:rPr>
          <w:rFonts w:hint="eastAsia"/>
        </w:rPr>
        <w:t>我十一岁的时候发现了《泰伦嘉德》这款游戏。它不算是时下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新潮的</w:t>
      </w:r>
      <w:r>
        <w:rPr>
          <w:rFonts w:hint="eastAsia"/>
        </w:rPr>
        <w:t xml:space="preserve"> </w:t>
      </w:r>
      <w:r>
        <w:t xml:space="preserve">CRPG </w:t>
      </w:r>
      <w:r>
        <w:rPr>
          <w:rFonts w:hint="eastAsia"/>
        </w:rPr>
        <w:t>游戏，但却特别让人上瘾，值得一遍又一遍地重玩。游戏流程就和街机差不多，你要在单次冒险中探索地牢，看看在不可避免的死亡降临之前你能走</w:t>
      </w:r>
      <w:r w:rsidR="00857CB3">
        <w:rPr>
          <w:rFonts w:hint="eastAsia"/>
        </w:rPr>
        <w:t>上</w:t>
      </w:r>
      <w:r>
        <w:rPr>
          <w:rFonts w:hint="eastAsia"/>
        </w:rPr>
        <w:t>多远。</w:t>
      </w:r>
    </w:p>
    <w:p w14:paraId="158B40B5" w14:textId="2254B275" w:rsidR="00857CB3" w:rsidRDefault="003F5976" w:rsidP="00857CB3">
      <w:pPr>
        <w:pStyle w:val="-"/>
        <w:ind w:firstLine="420"/>
      </w:pPr>
      <w:r>
        <w:rPr>
          <w:rFonts w:hint="eastAsia"/>
        </w:rPr>
        <w:t>每过几年我就会重回地牢深处试试运气。然而，随机性不仅仅是《泰伦嘉德》最大的强项，同时也是其最显著的缺陷。</w:t>
      </w:r>
    </w:p>
    <w:p w14:paraId="264F0A3F" w14:textId="5BEF5614" w:rsidR="00857CB3" w:rsidRDefault="00857CB3" w:rsidP="00857CB3">
      <w:pPr>
        <w:pStyle w:val="-"/>
        <w:ind w:firstLine="420"/>
      </w:pPr>
      <w:r>
        <w:rPr>
          <w:rFonts w:hint="eastAsia"/>
        </w:rPr>
        <w:t>除了地牢的布局之外，一切都是随机生成的——你的初始属性点数、你将要遇到的怪物种类、怪物的等级，以及你能搜刮到的财宝都是随机的。由于一切都基于无法预测</w:t>
      </w:r>
      <w:proofErr w:type="gramStart"/>
      <w:r>
        <w:rPr>
          <w:rFonts w:hint="eastAsia"/>
        </w:rPr>
        <w:t>的</w:t>
      </w:r>
      <w:r w:rsidR="00601CD0">
        <w:rPr>
          <w:rFonts w:hint="eastAsia"/>
        </w:rPr>
        <w:t>乱序</w:t>
      </w:r>
      <w:r>
        <w:rPr>
          <w:rFonts w:hint="eastAsia"/>
        </w:rPr>
        <w:t>生成</w:t>
      </w:r>
      <w:proofErr w:type="gramEnd"/>
      <w:r>
        <w:rPr>
          <w:rFonts w:hint="eastAsia"/>
        </w:rPr>
        <w:t>，每一局的游戏体验都会差距极大，不过这也很可能让玩家怨声载道。</w:t>
      </w:r>
      <w:r w:rsidR="00601CD0">
        <w:rPr>
          <w:rFonts w:hint="eastAsia"/>
        </w:rPr>
        <w:t>要玩好这个游戏，你得有耐心去等来一个好的开局，还得足够固执，不要轻易绝望——尤其是在你每一轮输入指令的时间都非常短暂的情况下，更有可能因为一个不可控的事件就满盘皆输。</w:t>
      </w:r>
    </w:p>
    <w:p w14:paraId="07C620B3" w14:textId="77777777" w:rsidR="004D3DB8" w:rsidRDefault="004D3DB8" w:rsidP="00857CB3">
      <w:pPr>
        <w:pStyle w:val="-"/>
        <w:ind w:firstLine="420"/>
      </w:pPr>
    </w:p>
    <w:p w14:paraId="003CED0A" w14:textId="77777777" w:rsidR="00857CB3" w:rsidRDefault="00F348C6" w:rsidP="00857CB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0BA85F2" wp14:editId="5EA9C83C">
            <wp:extent cx="2959200" cy="223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0466" w14:textId="758383DB" w:rsidR="00F348C6" w:rsidRDefault="00857CB3" w:rsidP="00857CB3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3D1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《泰伦嘉德》的游戏机制极度不公平。你新开一局游戏，可能立刻就会遇到强大的怪物，并在几秒内永久死亡。</w:t>
      </w:r>
    </w:p>
    <w:p w14:paraId="36222310" w14:textId="77777777" w:rsidR="00243D19" w:rsidRDefault="00243D19" w:rsidP="00F348C6">
      <w:pPr>
        <w:pStyle w:val="-"/>
        <w:ind w:firstLine="420"/>
      </w:pPr>
    </w:p>
    <w:p w14:paraId="741AB3B9" w14:textId="24729C9F" w:rsidR="003F7E6F" w:rsidRDefault="00243D19" w:rsidP="00243D19">
      <w:pPr>
        <w:pStyle w:val="-"/>
        <w:ind w:firstLine="420"/>
      </w:pPr>
      <w:r>
        <w:rPr>
          <w:rFonts w:hint="eastAsia"/>
        </w:rPr>
        <w:t>这正是我一直回来重玩《泰伦嘉德》的原因。</w:t>
      </w:r>
      <w:r w:rsidR="008A5333">
        <w:rPr>
          <w:rFonts w:hint="eastAsia"/>
        </w:rPr>
        <w:t>多数</w:t>
      </w:r>
      <w:r w:rsidR="008A5333">
        <w:rPr>
          <w:rFonts w:hint="eastAsia"/>
        </w:rPr>
        <w:t xml:space="preserve"> </w:t>
      </w:r>
      <w:r w:rsidR="008A5333">
        <w:t xml:space="preserve">CRPG </w:t>
      </w:r>
      <w:r w:rsidR="008A5333">
        <w:rPr>
          <w:rFonts w:hint="eastAsia"/>
        </w:rPr>
        <w:t>都精心设计过，有着合理的难度曲线和平衡性，确保掌控权是被交到玩家手中的。而《泰伦嘉德》则是粗鲁地把玩家扔进游戏里，让他们自己去发掘乐趣。</w:t>
      </w:r>
      <w:r w:rsidR="004D3DB8">
        <w:rPr>
          <w:rFonts w:hint="eastAsia"/>
        </w:rPr>
        <w:t>如果你能在游戏早期就从中级巨龙的手</w:t>
      </w:r>
      <w:r w:rsidR="004D3DB8">
        <w:rPr>
          <w:rFonts w:hint="eastAsia"/>
        </w:rPr>
        <w:lastRenderedPageBreak/>
        <w:t>下存活下来，其感觉定是无可比拟的——别的游戏里那些跟着你的进度走的、难度适中的遭遇战可无法带来这样的快乐。</w:t>
      </w:r>
    </w:p>
    <w:p w14:paraId="3F6DBF49" w14:textId="77777777" w:rsidR="003F7E6F" w:rsidRDefault="003F7E6F" w:rsidP="00F348C6">
      <w:pPr>
        <w:pStyle w:val="-"/>
        <w:ind w:firstLine="420"/>
      </w:pPr>
    </w:p>
    <w:p w14:paraId="62E78A41" w14:textId="77777777" w:rsidR="00243D19" w:rsidRDefault="00243D19" w:rsidP="00243D19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3026B805" wp14:editId="1E16D88B">
            <wp:extent cx="2959200" cy="2233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2FC1" w14:textId="083CF995" w:rsidR="003F7E6F" w:rsidRDefault="00243D19" w:rsidP="00243D1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游戏中，你并非直接控制角色，而是输入主要的指令，在不同的屏幕之间切换。</w:t>
      </w:r>
    </w:p>
    <w:p w14:paraId="4F44EFF4" w14:textId="77777777" w:rsidR="00FD78FB" w:rsidRPr="00243D19" w:rsidRDefault="00FD78FB" w:rsidP="00F348C6">
      <w:pPr>
        <w:pStyle w:val="-"/>
        <w:ind w:firstLine="420"/>
      </w:pPr>
    </w:p>
    <w:p w14:paraId="22B652C3" w14:textId="52F84C1A" w:rsidR="00FD78FB" w:rsidRDefault="004D3DB8" w:rsidP="00F348C6">
      <w:pPr>
        <w:pStyle w:val="-"/>
        <w:ind w:firstLine="420"/>
      </w:pPr>
      <w:r>
        <w:rPr>
          <w:rFonts w:hint="eastAsia"/>
        </w:rPr>
        <w:t>不过，到了最后，我还是会想追求大局在握的操控感，从而每隔一段时间就冷落《泰伦嘉德》一会儿。但每次重玩《泰伦嘉德》的感觉都是独一无二、无人能敌的。</w:t>
      </w:r>
    </w:p>
    <w:p w14:paraId="4791C4A0" w14:textId="5553D1D8" w:rsidR="00FD78FB" w:rsidRDefault="004D3DB8" w:rsidP="00F348C6">
      <w:pPr>
        <w:pStyle w:val="-"/>
        <w:ind w:firstLine="420"/>
      </w:pPr>
      <w:r>
        <w:rPr>
          <w:rFonts w:hint="eastAsia"/>
        </w:rPr>
        <w:t>《泰伦嘉德》总被错误地标榜成</w:t>
      </w:r>
      <w:r>
        <w:rPr>
          <w:rFonts w:hint="eastAsia"/>
        </w:rPr>
        <w:t xml:space="preserve"> </w:t>
      </w:r>
      <w:r>
        <w:t xml:space="preserve">Roguelike </w:t>
      </w:r>
      <w:r>
        <w:rPr>
          <w:rFonts w:hint="eastAsia"/>
        </w:rPr>
        <w:t>游戏。事实上，它的地牢房间并不是随机的，而是程序生成的，共有</w:t>
      </w:r>
      <w:r>
        <w:rPr>
          <w:rFonts w:hint="eastAsia"/>
        </w:rPr>
        <w:t xml:space="preserve"> 5</w:t>
      </w:r>
      <w:r>
        <w:t xml:space="preserve">0 </w:t>
      </w:r>
      <w:r w:rsidR="00724A9E">
        <w:rPr>
          <w:rFonts w:hint="eastAsia"/>
        </w:rPr>
        <w:t>种不同的楼层副本。还有一点不同在于，《泰伦嘉德》没有通关条件——你只要想办法延长存活时间就行了。</w:t>
      </w:r>
    </w:p>
    <w:p w14:paraId="3E311A66" w14:textId="63B94141" w:rsidR="00FD78FB" w:rsidRDefault="008F1874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游戏的制作者</w:t>
      </w:r>
      <w:r>
        <w:rPr>
          <w:rFonts w:hint="eastAsia"/>
        </w:rPr>
        <w:t xml:space="preserve"> </w:t>
      </w:r>
      <w:r>
        <w:t xml:space="preserve">Daniel Lawrence </w:t>
      </w:r>
      <w:r>
        <w:rPr>
          <w:rFonts w:hint="eastAsia"/>
        </w:rPr>
        <w:t>宣</w:t>
      </w:r>
      <w:r w:rsidR="004C3CFD">
        <w:rPr>
          <w:rFonts w:hint="eastAsia"/>
        </w:rPr>
        <w:t>称</w:t>
      </w:r>
      <w:r>
        <w:rPr>
          <w:rFonts w:hint="eastAsia"/>
        </w:rPr>
        <w:t>《泰伦嘉德》是一款叫</w:t>
      </w:r>
      <w:r>
        <w:rPr>
          <w:rFonts w:hint="eastAsia"/>
        </w:rPr>
        <w:t xml:space="preserve"> DND</w:t>
      </w:r>
      <w:r>
        <w:t xml:space="preserve"> </w:t>
      </w:r>
      <w:r>
        <w:rPr>
          <w:rFonts w:hint="eastAsia"/>
        </w:rPr>
        <w:t>的游戏的家用电脑移植版，</w:t>
      </w:r>
      <w:r w:rsidR="004C3CFD">
        <w:rPr>
          <w:rFonts w:hint="eastAsia"/>
        </w:rPr>
        <w:t>原版是他在普</w:t>
      </w:r>
      <w:proofErr w:type="gramStart"/>
      <w:r w:rsidR="004C3CFD">
        <w:rPr>
          <w:rFonts w:hint="eastAsia"/>
        </w:rPr>
        <w:t>渡大学</w:t>
      </w:r>
      <w:proofErr w:type="gramEnd"/>
      <w:r w:rsidR="004C3CFD">
        <w:rPr>
          <w:rFonts w:hint="eastAsia"/>
        </w:rPr>
        <w:t>时编写的。然而，</w:t>
      </w:r>
      <w:r w:rsidR="004C3CFD">
        <w:rPr>
          <w:rFonts w:hint="eastAsia"/>
        </w:rPr>
        <w:t>L</w:t>
      </w:r>
      <w:r w:rsidR="004C3CFD">
        <w:t xml:space="preserve">awrence </w:t>
      </w:r>
      <w:r w:rsidR="004C3CFD">
        <w:rPr>
          <w:rFonts w:hint="eastAsia"/>
        </w:rPr>
        <w:t>的</w:t>
      </w:r>
      <w:r w:rsidR="004C3CFD">
        <w:rPr>
          <w:rFonts w:hint="eastAsia"/>
        </w:rPr>
        <w:t xml:space="preserve"> DND</w:t>
      </w:r>
      <w:r w:rsidR="004C3CFD">
        <w:t xml:space="preserve"> </w:t>
      </w:r>
      <w:r w:rsidR="004C3CFD">
        <w:rPr>
          <w:rFonts w:hint="eastAsia"/>
        </w:rPr>
        <w:t>和《泰伦嘉德》都与</w:t>
      </w:r>
      <w:r w:rsidR="004C3CFD">
        <w:rPr>
          <w:rFonts w:hint="eastAsia"/>
        </w:rPr>
        <w:t xml:space="preserve"> </w:t>
      </w:r>
      <w:r w:rsidR="004C3CFD">
        <w:t xml:space="preserve">PLATO </w:t>
      </w:r>
      <w:r w:rsidR="004C3CFD">
        <w:rPr>
          <w:rFonts w:hint="eastAsia"/>
        </w:rPr>
        <w:t>系统上的</w:t>
      </w:r>
      <w:r w:rsidR="004C3CFD">
        <w:rPr>
          <w:rFonts w:hint="eastAsia"/>
        </w:rPr>
        <w:t xml:space="preserve"> </w:t>
      </w:r>
      <w:proofErr w:type="spellStart"/>
      <w:r w:rsidR="004C3CFD">
        <w:t>dnd</w:t>
      </w:r>
      <w:proofErr w:type="spellEnd"/>
      <w:r w:rsidR="004C3CFD">
        <w:rPr>
          <w:rStyle w:val="a9"/>
        </w:rPr>
        <w:footnoteReference w:id="2"/>
      </w:r>
      <w:r w:rsidR="004C3CFD">
        <w:t xml:space="preserve"> </w:t>
      </w:r>
      <w:r w:rsidR="004C3CFD">
        <w:rPr>
          <w:rFonts w:hint="eastAsia"/>
        </w:rPr>
        <w:t>有诸多相似之处，所以争议不断。《泰伦嘉德》发售之初便是商业作品，因此也有许多人批判它抄袭。</w:t>
      </w:r>
    </w:p>
    <w:p w14:paraId="7CCE8096" w14:textId="46F19B8D" w:rsidR="00FD78FB" w:rsidRPr="006251C5" w:rsidRDefault="006251C5" w:rsidP="00F348C6">
      <w:pPr>
        <w:pStyle w:val="-"/>
        <w:ind w:firstLine="420"/>
        <w:rPr>
          <w:rFonts w:hint="eastAsia"/>
          <w:b/>
          <w:bCs/>
        </w:rPr>
      </w:pPr>
      <w:r>
        <w:rPr>
          <w:rFonts w:hint="eastAsia"/>
        </w:rPr>
        <w:t>不论事实如何，我们当时对此都是一无所知的。《泰伦嘉德》在最早一批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粉丝中名声大噪，有许多像我一样的玩家至今仍享受和随机数斗智斗勇的过程，时不时会再回去挑战它。</w:t>
      </w:r>
      <w:r w:rsidRPr="006251C5">
        <w:rPr>
          <w:rFonts w:hint="eastAsia"/>
          <w:b/>
          <w:bCs/>
        </w:rPr>
        <w:t>DM</w:t>
      </w:r>
    </w:p>
    <w:p w14:paraId="1927E9EA" w14:textId="77777777" w:rsidR="00FD78FB" w:rsidRDefault="00FD78FB" w:rsidP="00F348C6">
      <w:pPr>
        <w:pStyle w:val="-"/>
        <w:ind w:firstLine="420"/>
      </w:pPr>
    </w:p>
    <w:p w14:paraId="2B456D62" w14:textId="77777777" w:rsidR="00FD78FB" w:rsidRDefault="00FD78FB" w:rsidP="00F348C6">
      <w:pPr>
        <w:pStyle w:val="-"/>
        <w:ind w:firstLine="420"/>
      </w:pPr>
    </w:p>
    <w:p w14:paraId="218204FF" w14:textId="77777777" w:rsidR="00FD78FB" w:rsidRDefault="00FD78FB" w:rsidP="00F348C6">
      <w:pPr>
        <w:pStyle w:val="-"/>
        <w:ind w:firstLine="420"/>
      </w:pPr>
    </w:p>
    <w:p w14:paraId="1CEA2423" w14:textId="77777777" w:rsidR="00710D5F" w:rsidRPr="00E07734" w:rsidRDefault="00710D5F" w:rsidP="008F1874">
      <w:pPr>
        <w:pStyle w:val="-"/>
        <w:ind w:firstLineChars="0" w:firstLine="0"/>
      </w:pPr>
    </w:p>
    <w:sectPr w:rsidR="00710D5F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28734" w14:textId="77777777" w:rsidR="008B7F84" w:rsidRDefault="008B7F84" w:rsidP="00F841EF">
      <w:r>
        <w:separator/>
      </w:r>
    </w:p>
  </w:endnote>
  <w:endnote w:type="continuationSeparator" w:id="0">
    <w:p w14:paraId="683D2618" w14:textId="77777777" w:rsidR="008B7F84" w:rsidRDefault="008B7F8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80DD5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03947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15995" w14:textId="77777777" w:rsidR="008B7F84" w:rsidRDefault="008B7F84" w:rsidP="00F841EF">
      <w:r>
        <w:separator/>
      </w:r>
    </w:p>
  </w:footnote>
  <w:footnote w:type="continuationSeparator" w:id="0">
    <w:p w14:paraId="132D37D6" w14:textId="77777777" w:rsidR="008B7F84" w:rsidRDefault="008B7F84" w:rsidP="00F841EF">
      <w:r>
        <w:continuationSeparator/>
      </w:r>
    </w:p>
  </w:footnote>
  <w:footnote w:id="1">
    <w:p w14:paraId="07E4B543" w14:textId="559CE168" w:rsidR="006255CA" w:rsidRDefault="006255CA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经年累月，粉丝们</w:t>
      </w:r>
      <w:r w:rsidR="003F5976">
        <w:rPr>
          <w:rFonts w:hint="eastAsia"/>
        </w:rPr>
        <w:t xml:space="preserve">为《泰伦嘉德》制作了许多拓展版本，以及 </w:t>
      </w:r>
      <w:hyperlink r:id="rId1" w:history="1">
        <w:r w:rsidR="003F5976" w:rsidRPr="003F5976">
          <w:rPr>
            <w:rStyle w:val="aa"/>
          </w:rPr>
          <w:t>Windows 系统移植版</w:t>
        </w:r>
      </w:hyperlink>
      <w:r w:rsidR="003F5976">
        <w:rPr>
          <w:rFonts w:hint="eastAsia"/>
        </w:rPr>
        <w:t xml:space="preserve">。后者由 </w:t>
      </w:r>
      <w:r w:rsidR="003F5976">
        <w:t xml:space="preserve">Travis </w:t>
      </w:r>
      <w:proofErr w:type="spellStart"/>
      <w:r w:rsidR="003F5976">
        <w:t>Baldree</w:t>
      </w:r>
      <w:proofErr w:type="spellEnd"/>
      <w:r w:rsidR="003F5976">
        <w:t xml:space="preserve"> </w:t>
      </w:r>
      <w:r w:rsidR="003F5976">
        <w:rPr>
          <w:rFonts w:hint="eastAsia"/>
        </w:rPr>
        <w:t xml:space="preserve">制作，他是 </w:t>
      </w:r>
      <w:r w:rsidR="003F5976">
        <w:t xml:space="preserve">Runic Games </w:t>
      </w:r>
      <w:r w:rsidR="003F5976">
        <w:rPr>
          <w:rFonts w:hint="eastAsia"/>
        </w:rPr>
        <w:t>的联合创始人。</w:t>
      </w:r>
    </w:p>
  </w:footnote>
  <w:footnote w:id="2">
    <w:p w14:paraId="55094995" w14:textId="698D43E5" w:rsidR="004C3CFD" w:rsidRDefault="004C3CFD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</w:t>
      </w:r>
      <w:proofErr w:type="spellStart"/>
      <w:r>
        <w:rPr>
          <w:rFonts w:hint="eastAsia"/>
        </w:rPr>
        <w:t>d</w:t>
      </w:r>
      <w:r>
        <w:t>nd</w:t>
      </w:r>
      <w:proofErr w:type="spellEnd"/>
      <w:r>
        <w:rPr>
          <w:rFonts w:hint="eastAsia"/>
        </w:rPr>
        <w:t>》</w:t>
      </w:r>
      <w:r w:rsidRPr="004C3CFD">
        <w:rPr>
          <w:rFonts w:hint="eastAsia"/>
        </w:rPr>
        <w:t>是一款电子角色扮演游戏。其名</w:t>
      </w:r>
      <w:r w:rsidRPr="004C3CFD">
        <w:t>源自</w:t>
      </w:r>
      <w:r>
        <w:rPr>
          <w:rFonts w:hint="eastAsia"/>
        </w:rPr>
        <w:t xml:space="preserve"> </w:t>
      </w:r>
      <w:r w:rsidRPr="004C3CFD">
        <w:t>1974</w:t>
      </w:r>
      <w:r>
        <w:t xml:space="preserve"> </w:t>
      </w:r>
      <w:r w:rsidRPr="004C3CFD">
        <w:t>年首发桌上角色扮演游戏《龙与地下城》的缩写“</w:t>
      </w:r>
      <w:r>
        <w:t xml:space="preserve"> </w:t>
      </w:r>
      <w:r w:rsidRPr="004C3CFD">
        <w:t>DND</w:t>
      </w:r>
      <w:r>
        <w:t xml:space="preserve"> </w:t>
      </w:r>
      <w:r w:rsidRPr="004C3CFD">
        <w:t>”（D&amp;D）</w:t>
      </w:r>
      <w:r>
        <w:rPr>
          <w:rFonts w:hint="eastAsia"/>
        </w:rPr>
        <w:t xml:space="preserve">，由 </w:t>
      </w:r>
      <w:r w:rsidRPr="004C3CFD">
        <w:t>Gary Whisenhunt</w:t>
      </w:r>
      <w:r>
        <w:t xml:space="preserve"> </w:t>
      </w:r>
      <w:r w:rsidRPr="004C3CFD">
        <w:rPr>
          <w:rFonts w:hint="eastAsia"/>
        </w:rPr>
        <w:t>和</w:t>
      </w:r>
      <w:r>
        <w:rPr>
          <w:rFonts w:hint="eastAsia"/>
        </w:rPr>
        <w:t xml:space="preserve"> Ray</w:t>
      </w:r>
      <w:r>
        <w:t xml:space="preserve"> Wood </w:t>
      </w:r>
      <w:r w:rsidRPr="004C3CFD">
        <w:rPr>
          <w:rFonts w:hint="eastAsia"/>
        </w:rPr>
        <w:t>于</w:t>
      </w:r>
      <w:r w:rsidRPr="004C3CFD">
        <w:t>1974</w:t>
      </w:r>
      <w:r w:rsidR="000742FE">
        <w:t xml:space="preserve"> </w:t>
      </w:r>
      <w:r w:rsidRPr="004C3CFD">
        <w:t>年到</w:t>
      </w:r>
      <w:r w:rsidR="000742FE">
        <w:rPr>
          <w:rFonts w:hint="eastAsia"/>
        </w:rPr>
        <w:t xml:space="preserve"> </w:t>
      </w:r>
      <w:r w:rsidRPr="004C3CFD">
        <w:t>1975</w:t>
      </w:r>
      <w:r w:rsidR="000742FE">
        <w:t xml:space="preserve"> </w:t>
      </w:r>
      <w:r w:rsidRPr="004C3CFD">
        <w:t>年在南伊利诺伊大学，用</w:t>
      </w:r>
      <w:r w:rsidR="000742FE">
        <w:rPr>
          <w:rFonts w:hint="eastAsia"/>
        </w:rPr>
        <w:t xml:space="preserve"> </w:t>
      </w:r>
      <w:r w:rsidRPr="004C3CFD">
        <w:t>TUTOR</w:t>
      </w:r>
      <w:r w:rsidR="000742FE">
        <w:t xml:space="preserve"> </w:t>
      </w:r>
      <w:r w:rsidRPr="004C3CFD">
        <w:t>程序语言为</w:t>
      </w:r>
      <w:r w:rsidR="000742FE">
        <w:rPr>
          <w:rFonts w:hint="eastAsia"/>
        </w:rPr>
        <w:t xml:space="preserve"> PLATO</w:t>
      </w:r>
      <w:r w:rsidR="000742FE">
        <w:t xml:space="preserve"> </w:t>
      </w:r>
      <w:r w:rsidR="000742FE">
        <w:rPr>
          <w:rFonts w:hint="eastAsia"/>
        </w:rPr>
        <w:t>系</w:t>
      </w:r>
      <w:r w:rsidRPr="004C3CFD">
        <w:t>统编写</w:t>
      </w:r>
      <w:r w:rsidR="000742FE"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F6A9B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D64CB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CA"/>
    <w:rsid w:val="00045DB7"/>
    <w:rsid w:val="00055882"/>
    <w:rsid w:val="00062CAA"/>
    <w:rsid w:val="00064042"/>
    <w:rsid w:val="000742FE"/>
    <w:rsid w:val="00087AE0"/>
    <w:rsid w:val="000A6A0B"/>
    <w:rsid w:val="000B34CB"/>
    <w:rsid w:val="000C1A81"/>
    <w:rsid w:val="000E4E1E"/>
    <w:rsid w:val="0010195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3D19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5976"/>
    <w:rsid w:val="003F7E6F"/>
    <w:rsid w:val="00412ACB"/>
    <w:rsid w:val="00427A03"/>
    <w:rsid w:val="004367FE"/>
    <w:rsid w:val="00445F1D"/>
    <w:rsid w:val="00473DBD"/>
    <w:rsid w:val="004B4D18"/>
    <w:rsid w:val="004B7AB8"/>
    <w:rsid w:val="004C323F"/>
    <w:rsid w:val="004C3CFD"/>
    <w:rsid w:val="004C691F"/>
    <w:rsid w:val="004D3DB8"/>
    <w:rsid w:val="005062C4"/>
    <w:rsid w:val="00532598"/>
    <w:rsid w:val="00561057"/>
    <w:rsid w:val="00576BB6"/>
    <w:rsid w:val="00594354"/>
    <w:rsid w:val="005A2AD5"/>
    <w:rsid w:val="005B5669"/>
    <w:rsid w:val="005C71CD"/>
    <w:rsid w:val="005E1D00"/>
    <w:rsid w:val="00601CD0"/>
    <w:rsid w:val="00621D8F"/>
    <w:rsid w:val="006251C5"/>
    <w:rsid w:val="006255CA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10D5F"/>
    <w:rsid w:val="0071777F"/>
    <w:rsid w:val="00724A9E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57CB3"/>
    <w:rsid w:val="00861514"/>
    <w:rsid w:val="00876728"/>
    <w:rsid w:val="00885A03"/>
    <w:rsid w:val="00890C17"/>
    <w:rsid w:val="00891D5D"/>
    <w:rsid w:val="008931DD"/>
    <w:rsid w:val="008A5333"/>
    <w:rsid w:val="008A620A"/>
    <w:rsid w:val="008B7F84"/>
    <w:rsid w:val="008D4384"/>
    <w:rsid w:val="008D5696"/>
    <w:rsid w:val="008E3CB4"/>
    <w:rsid w:val="008F1874"/>
    <w:rsid w:val="008F2B87"/>
    <w:rsid w:val="00911BFC"/>
    <w:rsid w:val="0092047D"/>
    <w:rsid w:val="0092507E"/>
    <w:rsid w:val="00937B95"/>
    <w:rsid w:val="00951B78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736FC"/>
  <w15:chartTrackingRefBased/>
  <w15:docId w15:val="{09A4809B-2EAD-4874-8682-C0B8A12F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annotation reference"/>
    <w:basedOn w:val="a0"/>
    <w:uiPriority w:val="99"/>
    <w:semiHidden/>
    <w:unhideWhenUsed/>
    <w:rsid w:val="00243D19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243D19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243D19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43D19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243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uildingworlds.com/telengar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aCloud\sisu&#22823;&#19977;&#19978;\crpg\Telengard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Telengard</Template>
  <TotalTime>9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VitaminA</dc:creator>
  <cp:keywords/>
  <dc:description/>
  <cp:lastModifiedBy>Vita Astora</cp:lastModifiedBy>
  <cp:revision>2</cp:revision>
  <dcterms:created xsi:type="dcterms:W3CDTF">2020-11-18T02:49:00Z</dcterms:created>
  <dcterms:modified xsi:type="dcterms:W3CDTF">2020-11-18T02:49:00Z</dcterms:modified>
</cp:coreProperties>
</file>