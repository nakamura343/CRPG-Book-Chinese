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9704A" w14:textId="54F52F8E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9180C4" wp14:editId="5D2E3120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401060"/>
                <wp:effectExtent l="0" t="0" r="5715" b="889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401060"/>
                          <a:chOff x="0" y="0"/>
                          <a:chExt cx="6185535" cy="340106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7064" y="0"/>
                            <a:ext cx="5971406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7137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B3AF63" w14:textId="424AEDEB" w:rsidR="00F96429" w:rsidRDefault="00A42B7D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onald Brown, 1980, Apple II (MS-DOS, Atari ST and Windows) *</w:t>
                              </w:r>
                            </w:p>
                            <w:p w14:paraId="7A5C1BD7" w14:textId="02149753" w:rsidR="00F96429" w:rsidRPr="00F96429" w:rsidRDefault="00A42B7D" w:rsidP="00A42B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* 粉丝将《埃蒙》移植到了其他平台上，还为 </w:t>
                              </w:r>
                              <w:r>
                                <w:t xml:space="preserve">MS-DOS </w:t>
                              </w:r>
                              <w:r>
                                <w:rPr>
                                  <w:rFonts w:hint="eastAsia"/>
                                </w:rPr>
                                <w:t>系统做了很多不同的版本。如果你想自己尝试一下这款游戏，也可以在</w:t>
                              </w:r>
                              <w:hyperlink r:id="rId9" w:history="1">
                                <w:r w:rsidRPr="00A42B7D">
                                  <w:rPr>
                                    <w:rStyle w:val="aa"/>
                                    <w:rFonts w:hint="eastAsia"/>
                                  </w:rPr>
                                  <w:t>网页版本</w:t>
                                </w:r>
                              </w:hyperlink>
                              <w:r>
                                <w:rPr>
                                  <w:rFonts w:hint="eastAsia"/>
                                </w:rPr>
                                <w:t>中亲自上手。</w:t>
                              </w:r>
                            </w:p>
                            <w:p w14:paraId="3AA4EDC2" w14:textId="77777777" w:rsidR="000C1A81" w:rsidRPr="000C1A81" w:rsidRDefault="000C1A81" w:rsidP="000C1A8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180C4" id="组合 4" o:spid="_x0000_s1026" style="position:absolute;left:0;text-align:left;margin-left:435.85pt;margin-top:44.4pt;width:487.05pt;height:267.8pt;z-index:251660288;mso-position-horizontal:right;mso-position-horizontal-relative:margin;mso-width-relative:margin;mso-height-relative:margin" coordsize="61855,340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AAARECEQA/APlS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vR/hP8AAzVPjBFP&#10;JZTQRi3ZFbzTICdwYjG1H/u133/DE/iX/n6sv++pv/jNAHz1RX0L/wAMT+Jf+fqy/wC+pv8A4zWZ&#10;4i/ZH1/w1atczXNoVUqMK0xPJx3iAqowc5JLdkznGEW3sjw2ivYPC37MeteLZHjguLZSihjuMoHJ&#10;x2iNdL/wxR4l/wCfqy/76m/+M06lKdKVpKzFSqwqx5ou6PnqivoX/hifxL/z9WX/AH1N/wDGaxvG&#10;P7KGveCtLn1Ge5tWjgjLsEaUsRwOMxAZ57kVFizxO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070;width:59714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7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AB3AF63" w14:textId="424AEDEB" w:rsidR="00F96429" w:rsidRDefault="00A42B7D" w:rsidP="00F96429">
                        <w:pPr>
                          <w:pStyle w:val="af"/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onald Brown, 1980, Apple II (MS-DOS, Atari ST and Windows) *</w:t>
                        </w:r>
                      </w:p>
                      <w:p w14:paraId="7A5C1BD7" w14:textId="02149753" w:rsidR="00F96429" w:rsidRPr="00F96429" w:rsidRDefault="00A42B7D" w:rsidP="00A42B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* 粉丝将《埃蒙》移植到了其他平台上，还为 </w:t>
                        </w:r>
                        <w:r>
                          <w:t xml:space="preserve">MS-DOS </w:t>
                        </w:r>
                        <w:r>
                          <w:rPr>
                            <w:rFonts w:hint="eastAsia"/>
                          </w:rPr>
                          <w:t>系统做了很多不同的版本。如果你想自己尝试一下这款游戏，也可以在</w:t>
                        </w:r>
                        <w:hyperlink r:id="rId11" w:history="1">
                          <w:r w:rsidRPr="00A42B7D">
                            <w:rPr>
                              <w:rStyle w:val="aa"/>
                              <w:rFonts w:hint="eastAsia"/>
                            </w:rPr>
                            <w:t>网页版本</w:t>
                          </w:r>
                        </w:hyperlink>
                        <w:r>
                          <w:rPr>
                            <w:rFonts w:hint="eastAsia"/>
                          </w:rPr>
                          <w:t>中亲自上手。</w:t>
                        </w:r>
                      </w:p>
                      <w:p w14:paraId="3AA4EDC2" w14:textId="77777777" w:rsidR="000C1A81" w:rsidRPr="000C1A81" w:rsidRDefault="000C1A81" w:rsidP="000C1A81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DD39D1">
        <w:rPr>
          <w:rFonts w:hint="eastAsia"/>
        </w:rPr>
        <w:t>埃蒙</w:t>
      </w:r>
      <w:r w:rsidR="00DB684D">
        <w:rPr>
          <w:rFonts w:hint="eastAsia"/>
        </w:rPr>
        <w:t>》（</w:t>
      </w:r>
      <w:r w:rsidR="00DD39D1">
        <w:rPr>
          <w:rFonts w:hint="eastAsia"/>
        </w:rPr>
        <w:t>Eamon</w:t>
      </w:r>
      <w:r w:rsidR="00DB684D">
        <w:rPr>
          <w:rFonts w:hint="eastAsia"/>
        </w:rPr>
        <w:t>）</w:t>
      </w:r>
    </w:p>
    <w:p w14:paraId="10A58381" w14:textId="573BA4F2"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14:paraId="38B29D51" w14:textId="260F183D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A42B7D">
        <w:rPr>
          <w:rFonts w:hint="eastAsia"/>
        </w:rPr>
        <w:t>V</w:t>
      </w:r>
      <w:r w:rsidR="00A42B7D">
        <w:t>itaminA</w:t>
      </w:r>
      <w:bookmarkStart w:id="0" w:name="_GoBack"/>
      <w:bookmarkEnd w:id="0"/>
    </w:p>
    <w:p w14:paraId="374A0D45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182C0A" wp14:editId="7E5E4715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84FED" w14:textId="789FA22E" w:rsidR="00B64617" w:rsidRDefault="0092507E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 w:rsidR="00A42B7D">
                              <w:rPr>
                                <w:rFonts w:ascii="Times New Roman" w:eastAsia="楷体" w:hAnsi="Times New Roman" w:hint="eastAsia"/>
                              </w:rPr>
                              <w:t>和大部分游戏不同，奇幻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题材的</w:t>
                            </w:r>
                            <w:r w:rsidR="00A42B7D">
                              <w:rPr>
                                <w:rFonts w:ascii="Times New Roman" w:eastAsia="楷体" w:hAnsi="Times New Roman" w:hint="eastAsia"/>
                              </w:rPr>
                              <w:t>角色扮演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游戏是没有一个明确的目标的。你不过是操纵角色，让他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/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她去完成你的心愿罢了。大部分玩家仍会追求普通的目标，比如“赚很多钱”或者“成为令人生畏的战士”之类的。不过，你也可以自由选择丈量你成就的标杆。毕竟，这可是你的人生啊——你</w:t>
                            </w:r>
                            <w:r w:rsidR="00A51DBC" w:rsidRPr="00A51DBC">
                              <w:rPr>
                                <w:rFonts w:ascii="Times New Roman" w:eastAsia="楷体" w:hAnsi="Times New Roman" w:hint="eastAsia"/>
                                <w:b/>
                                <w:bCs/>
                              </w:rPr>
                              <w:t>就是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角色本人。</w:t>
                            </w:r>
                          </w:p>
                          <w:p w14:paraId="1B1F16C9" w14:textId="77777777" w:rsidR="003F7E6F" w:rsidRPr="00E81749" w:rsidRDefault="003F7E6F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12B9CEC6" w14:textId="7595DD22" w:rsidR="002169D6" w:rsidRPr="00E81749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="00A51DBC" w:rsidRPr="00A51DBC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Donald Brown</w:t>
                              </w:r>
                            </w:hyperlink>
                          </w:p>
                          <w:p w14:paraId="5A14801A" w14:textId="4DAF5738" w:rsidR="00F96429" w:rsidRPr="00E81749" w:rsidRDefault="002169D6" w:rsidP="00A51DBC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 w:rsidR="00A51DBC">
                              <w:rPr>
                                <w:rFonts w:ascii="Times New Roman" w:eastAsia="楷体" w:hAnsi="Times New Roman" w:hint="eastAsia"/>
                              </w:rPr>
                              <w:t>埃蒙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82C0A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52F84FED" w14:textId="789FA22E" w:rsidR="00B64617" w:rsidRDefault="0092507E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 w:rsidR="00A42B7D">
                        <w:rPr>
                          <w:rFonts w:ascii="Times New Roman" w:eastAsia="楷体" w:hAnsi="Times New Roman" w:hint="eastAsia"/>
                        </w:rPr>
                        <w:t>和大部分游戏不同，奇幻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题材的</w:t>
                      </w:r>
                      <w:r w:rsidR="00A42B7D">
                        <w:rPr>
                          <w:rFonts w:ascii="Times New Roman" w:eastAsia="楷体" w:hAnsi="Times New Roman" w:hint="eastAsia"/>
                        </w:rPr>
                        <w:t>角色扮演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游戏是没有一个明确的目标的。你不过是操纵角色，让他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/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她去完成你的心愿罢了。大部分玩家仍会追求普通的目标，比如“赚很多钱”或者“成为令人生畏的战士”之类的。不过，你也可以自由选择丈量你成就的标杆。毕竟，这可是你的人生啊——你</w:t>
                      </w:r>
                      <w:r w:rsidR="00A51DBC" w:rsidRPr="00A51DBC">
                        <w:rPr>
                          <w:rFonts w:ascii="Times New Roman" w:eastAsia="楷体" w:hAnsi="Times New Roman" w:hint="eastAsia"/>
                          <w:b/>
                          <w:bCs/>
                        </w:rPr>
                        <w:t>就是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角色本人。</w:t>
                      </w:r>
                    </w:p>
                    <w:p w14:paraId="1B1F16C9" w14:textId="77777777" w:rsidR="003F7E6F" w:rsidRPr="00E81749" w:rsidRDefault="003F7E6F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12B9CEC6" w14:textId="7595DD22" w:rsidR="002169D6" w:rsidRPr="00E81749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="00A51DBC" w:rsidRPr="00A51DBC">
                          <w:rPr>
                            <w:rStyle w:val="aa"/>
                            <w:rFonts w:ascii="Times New Roman" w:eastAsia="楷体" w:hAnsi="Times New Roman"/>
                          </w:rPr>
                          <w:t>Donald Brown</w:t>
                        </w:r>
                      </w:hyperlink>
                    </w:p>
                    <w:p w14:paraId="5A14801A" w14:textId="4DAF5738" w:rsidR="00F96429" w:rsidRPr="00E81749" w:rsidRDefault="002169D6" w:rsidP="00A51DBC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 w:rsidR="00A51DBC">
                        <w:rPr>
                          <w:rFonts w:ascii="Times New Roman" w:eastAsia="楷体" w:hAnsi="Times New Roman" w:hint="eastAsia"/>
                        </w:rPr>
                        <w:t>埃蒙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254CC">
        <w:pict w14:anchorId="01D9ED77">
          <v:rect id="_x0000_i1025" style="width:261.65pt;height:1pt" o:hrpct="500" o:hrstd="t" o:hrnoshade="t" o:hr="t" fillcolor="#cfcdcd [2894]" stroked="f"/>
        </w:pict>
      </w:r>
    </w:p>
    <w:p w14:paraId="2EEBF452" w14:textId="77777777" w:rsidR="0016522A" w:rsidRDefault="0016522A" w:rsidP="00F734E7">
      <w:pPr>
        <w:sectPr w:rsidR="0016522A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61723C5" w14:textId="25C2D879" w:rsidR="00B20E48" w:rsidRDefault="00B20E48" w:rsidP="00F348C6">
      <w:pPr>
        <w:pStyle w:val="-"/>
        <w:ind w:firstLine="420"/>
      </w:pPr>
      <w:r>
        <w:rPr>
          <w:rFonts w:hint="eastAsia"/>
        </w:rPr>
        <w:t>你走进冒险者公会，注册登记，写下姓名和能力，买上一把武器和一套护甲</w:t>
      </w:r>
      <w:r w:rsidR="00CE40DE">
        <w:rPr>
          <w:rFonts w:hint="eastAsia"/>
        </w:rPr>
        <w:t>，</w:t>
      </w:r>
      <w:r>
        <w:rPr>
          <w:rFonts w:hint="eastAsia"/>
        </w:rPr>
        <w:t>让附近的巫师教上你几种法术，</w:t>
      </w:r>
      <w:r w:rsidR="00133F41">
        <w:rPr>
          <w:rFonts w:hint="eastAsia"/>
        </w:rPr>
        <w:t>然后</w:t>
      </w:r>
      <w:r>
        <w:rPr>
          <w:rFonts w:hint="eastAsia"/>
        </w:rPr>
        <w:t>走进</w:t>
      </w:r>
      <w:r w:rsidR="00317CF4">
        <w:rPr>
          <w:rFonts w:hint="eastAsia"/>
        </w:rPr>
        <w:t>大厅门廊</w:t>
      </w:r>
      <w:r w:rsidR="00133F41">
        <w:rPr>
          <w:rFonts w:hint="eastAsia"/>
        </w:rPr>
        <w:t>——每扇门背后都藏着不同的冒险，有着各自的背景设定，由不同的人执笔创作。欢迎来到《埃蒙》。</w:t>
      </w:r>
    </w:p>
    <w:p w14:paraId="5CA0C3A0" w14:textId="01A84279" w:rsidR="00CE40DE" w:rsidRDefault="00133F41" w:rsidP="00CE40DE">
      <w:pPr>
        <w:pStyle w:val="-"/>
        <w:ind w:firstLine="420"/>
      </w:pPr>
      <w:r>
        <w:rPr>
          <w:rFonts w:hint="eastAsia"/>
        </w:rPr>
        <w:t>《埃蒙》不单是一个游戏，它是一个游戏系统——利用它提供的规则和工具，人们可以创作出更多游戏。</w:t>
      </w:r>
      <w:r w:rsidR="00A0547A">
        <w:rPr>
          <w:rFonts w:hint="eastAsia"/>
        </w:rPr>
        <w:t>最初游戏</w:t>
      </w:r>
      <w:r w:rsidR="00AE0568">
        <w:rPr>
          <w:rFonts w:hint="eastAsia"/>
        </w:rPr>
        <w:t>资讯</w:t>
      </w:r>
      <w:r w:rsidR="00A0547A">
        <w:rPr>
          <w:rFonts w:hint="eastAsia"/>
        </w:rPr>
        <w:t>只是口耳相传，</w:t>
      </w:r>
      <w:r w:rsidR="00D204D4">
        <w:rPr>
          <w:rFonts w:hint="eastAsia"/>
        </w:rPr>
        <w:t>后来通过美国计算机杂志《休闲电脑娱乐》</w:t>
      </w:r>
      <w:r w:rsidR="00236F6A">
        <w:rPr>
          <w:rStyle w:val="a9"/>
        </w:rPr>
        <w:footnoteReference w:id="1"/>
      </w:r>
      <w:r w:rsidR="00D204D4">
        <w:rPr>
          <w:rFonts w:hint="eastAsia"/>
        </w:rPr>
        <w:t>（</w:t>
      </w:r>
      <w:r w:rsidR="00D204D4">
        <w:t>Recreational Computing</w:t>
      </w:r>
      <w:r w:rsidR="00D204D4">
        <w:rPr>
          <w:rFonts w:hint="eastAsia"/>
        </w:rPr>
        <w:t>）</w:t>
      </w:r>
      <w:r w:rsidR="00236F6A">
        <w:rPr>
          <w:rFonts w:hint="eastAsia"/>
        </w:rPr>
        <w:t>得以</w:t>
      </w:r>
      <w:r w:rsidR="00AE0568">
        <w:rPr>
          <w:rFonts w:hint="eastAsia"/>
        </w:rPr>
        <w:t>广为传播。</w:t>
      </w:r>
      <w:r w:rsidR="00AE0568">
        <w:t xml:space="preserve">1980 </w:t>
      </w:r>
      <w:r w:rsidR="00AE0568">
        <w:rPr>
          <w:rFonts w:hint="eastAsia"/>
        </w:rPr>
        <w:t>年</w:t>
      </w:r>
      <w:r w:rsidR="00AE0568">
        <w:rPr>
          <w:rFonts w:hint="eastAsia"/>
        </w:rPr>
        <w:t xml:space="preserve"> </w:t>
      </w:r>
      <w:r w:rsidR="00AE0568">
        <w:t xml:space="preserve">7 </w:t>
      </w:r>
      <w:r w:rsidR="00AE0568">
        <w:rPr>
          <w:rFonts w:hint="eastAsia"/>
        </w:rPr>
        <w:t>月刊是“奇幻游戏”专栏，</w:t>
      </w:r>
      <w:r w:rsidR="00CE40DE">
        <w:rPr>
          <w:rFonts w:hint="eastAsia"/>
        </w:rPr>
        <w:t>刊登了许多相关文章，包括如何设计创作此类游戏的指南、对奇幻类游戏的未来展望等等。当时，专栏还请来了《埃蒙》、《巫师城堡》</w:t>
      </w:r>
      <w:r w:rsidR="005D56F3">
        <w:rPr>
          <w:rStyle w:val="a9"/>
        </w:rPr>
        <w:footnoteReference w:id="2"/>
      </w:r>
      <w:r w:rsidR="00CE40DE">
        <w:rPr>
          <w:rFonts w:hint="eastAsia"/>
        </w:rPr>
        <w:t>（</w:t>
      </w:r>
      <w:r w:rsidR="00CE40DE">
        <w:rPr>
          <w:rFonts w:hint="eastAsia"/>
        </w:rPr>
        <w:t>W</w:t>
      </w:r>
      <w:r w:rsidR="00CE40DE">
        <w:t>izard</w:t>
      </w:r>
      <w:r w:rsidR="005D56F3">
        <w:t>’</w:t>
      </w:r>
      <w:r w:rsidR="00CE40DE">
        <w:t>s Castle</w:t>
      </w:r>
      <w:r w:rsidR="00CE40DE">
        <w:rPr>
          <w:rFonts w:hint="eastAsia"/>
        </w:rPr>
        <w:t>）等</w:t>
      </w:r>
      <w:r w:rsidR="00551DE7">
        <w:rPr>
          <w:rFonts w:hint="eastAsia"/>
        </w:rPr>
        <w:t>几部</w:t>
      </w:r>
      <w:r w:rsidR="00CE40DE">
        <w:rPr>
          <w:rFonts w:hint="eastAsia"/>
        </w:rPr>
        <w:t>游戏的作者</w:t>
      </w:r>
      <w:r w:rsidR="00551DE7">
        <w:rPr>
          <w:rFonts w:hint="eastAsia"/>
        </w:rPr>
        <w:t>，让他们解释了自己游戏的机制，并在接下来几页中印出了整个游戏的</w:t>
      </w:r>
      <w:r w:rsidR="00551DE7">
        <w:rPr>
          <w:rFonts w:hint="eastAsia"/>
        </w:rPr>
        <w:t xml:space="preserve"> </w:t>
      </w:r>
      <w:r w:rsidR="00551DE7">
        <w:t xml:space="preserve">BASIC </w:t>
      </w:r>
      <w:r w:rsidR="00551DE7">
        <w:rPr>
          <w:rFonts w:hint="eastAsia"/>
        </w:rPr>
        <w:t>代码。</w:t>
      </w:r>
    </w:p>
    <w:p w14:paraId="5A388BEE" w14:textId="7EE6F624" w:rsidR="00551DE7" w:rsidRDefault="005D56F3" w:rsidP="00CE40DE">
      <w:pPr>
        <w:pStyle w:val="-"/>
        <w:ind w:firstLine="420"/>
      </w:pPr>
      <w:r>
        <w:rPr>
          <w:rFonts w:hint="eastAsia"/>
        </w:rPr>
        <w:t>读者们需要在自己的电脑中输入这些代码，然后将代码存在磁带或磁盘之中，以便游玩。在互联网诞生之前，电子游戏就是通过这样廉价的方式来发行的</w:t>
      </w:r>
      <w:r w:rsidR="00317CF4">
        <w:rPr>
          <w:rFonts w:hint="eastAsia"/>
        </w:rPr>
        <w:t>；不过，这恰好能为有雄心壮志的程序员提</w:t>
      </w:r>
      <w:r w:rsidR="00317CF4">
        <w:rPr>
          <w:rFonts w:hint="eastAsia"/>
        </w:rPr>
        <w:lastRenderedPageBreak/>
        <w:t>供宝贵的学习渠道，借鉴他人的代码。</w:t>
      </w:r>
    </w:p>
    <w:p w14:paraId="042D9952" w14:textId="77777777" w:rsidR="00F348C6" w:rsidRDefault="00F348C6" w:rsidP="00F348C6">
      <w:pPr>
        <w:pStyle w:val="-"/>
        <w:ind w:firstLine="420"/>
      </w:pPr>
    </w:p>
    <w:p w14:paraId="0B251CEC" w14:textId="77777777" w:rsidR="00317CF4" w:rsidRDefault="00F348C6" w:rsidP="00317CF4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0779306" wp14:editId="0A99DF3D">
            <wp:extent cx="2945233" cy="2209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r="143"/>
                    <a:stretch/>
                  </pic:blipFill>
                  <pic:spPr>
                    <a:xfrm>
                      <a:off x="0" y="0"/>
                      <a:ext cx="2950766" cy="22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B560" w14:textId="6F74BD72" w:rsidR="00F348C6" w:rsidRDefault="00317CF4" w:rsidP="00317CF4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269">
        <w:rPr>
          <w:noProof/>
        </w:rPr>
        <w:t>1</w:t>
      </w:r>
      <w:r>
        <w:fldChar w:fldCharType="end"/>
      </w:r>
      <w:r w:rsidR="004054CB">
        <w:rPr>
          <w:rFonts w:hint="eastAsia"/>
        </w:rPr>
        <w:t>主</w:t>
      </w:r>
      <w:r>
        <w:rPr>
          <w:rFonts w:hint="eastAsia"/>
        </w:rPr>
        <w:t>厅是创建角色和中场休息的地方。商店里贩卖的物品有限，因此你得出发冒险，才能找到好东西。</w:t>
      </w:r>
    </w:p>
    <w:p w14:paraId="5A2782C2" w14:textId="77777777" w:rsidR="00317CF4" w:rsidRDefault="00317CF4" w:rsidP="00F348C6">
      <w:pPr>
        <w:pStyle w:val="-"/>
        <w:ind w:firstLine="420"/>
      </w:pPr>
    </w:p>
    <w:p w14:paraId="75BA3641" w14:textId="4D878AF0" w:rsidR="00317CF4" w:rsidRDefault="004054CB" w:rsidP="00F348C6">
      <w:pPr>
        <w:pStyle w:val="-"/>
        <w:ind w:firstLine="42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t xml:space="preserve">Donald Brown </w:t>
      </w:r>
      <w:r>
        <w:rPr>
          <w:rFonts w:hint="eastAsia"/>
        </w:rPr>
        <w:t>制作的《埃蒙》，其核心正是用来创建角色、载入冒险的“主厅”系统。只要输入名字，系统就会自动根据以下三种属性生成角色：坚韧、敏捷和魅力。坚韧决定了</w:t>
      </w:r>
      <w:r>
        <w:rPr>
          <w:rFonts w:hint="eastAsia"/>
        </w:rPr>
        <w:t xml:space="preserve"> HP</w:t>
      </w:r>
      <w:r>
        <w:t xml:space="preserve"> </w:t>
      </w:r>
      <w:r>
        <w:rPr>
          <w:rFonts w:hint="eastAsia"/>
        </w:rPr>
        <w:t>上限和负重能力，敏捷影响战斗和陷阱触发，魅力则会决定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对你的态度有多友善（主要是决定了他们会不会攻击你），还会左右商店物品的价格。</w:t>
      </w:r>
    </w:p>
    <w:p w14:paraId="5045382E" w14:textId="5B948819" w:rsidR="004054CB" w:rsidRDefault="004054CB" w:rsidP="004054CB">
      <w:pPr>
        <w:pStyle w:val="-"/>
        <w:ind w:firstLine="420"/>
      </w:pPr>
      <w:r>
        <w:rPr>
          <w:rFonts w:hint="eastAsia"/>
        </w:rPr>
        <w:t>你能在商店里买到武器和护甲，在巫师那里买到法术。一共有五种不同的武器，三种护甲，还有四种法术——治疗法术用以治疗</w:t>
      </w:r>
      <w:r w:rsidR="009B5533">
        <w:rPr>
          <w:rFonts w:hint="eastAsia"/>
        </w:rPr>
        <w:t>，</w:t>
      </w:r>
      <w:r>
        <w:rPr>
          <w:rFonts w:hint="eastAsia"/>
        </w:rPr>
        <w:t>爆破法术造成伤害</w:t>
      </w:r>
      <w:r w:rsidR="009B5533">
        <w:rPr>
          <w:rFonts w:hint="eastAsia"/>
        </w:rPr>
        <w:t>，</w:t>
      </w:r>
      <w:r>
        <w:rPr>
          <w:rFonts w:hint="eastAsia"/>
        </w:rPr>
        <w:t>加速法术提高敏捷</w:t>
      </w:r>
      <w:r w:rsidR="009B5533">
        <w:rPr>
          <w:rFonts w:hint="eastAsia"/>
        </w:rPr>
        <w:t>，</w:t>
      </w:r>
      <w:r>
        <w:rPr>
          <w:rFonts w:hint="eastAsia"/>
        </w:rPr>
        <w:t>力量法术能向神明祈祷</w:t>
      </w:r>
      <w:r w:rsidR="009B5533">
        <w:rPr>
          <w:rFonts w:hint="eastAsia"/>
        </w:rPr>
        <w:t>、寻求祝福。</w:t>
      </w:r>
    </w:p>
    <w:p w14:paraId="40A1BCCE" w14:textId="1A7B77D6" w:rsidR="00487F5C" w:rsidRDefault="009B5533" w:rsidP="004054CB">
      <w:pPr>
        <w:pStyle w:val="-"/>
        <w:ind w:firstLine="420"/>
      </w:pPr>
      <w:r>
        <w:rPr>
          <w:rFonts w:hint="eastAsia"/>
        </w:rPr>
        <w:t>主厅内还有一个名为“</w:t>
      </w:r>
      <w:r w:rsidR="006337B5">
        <w:rPr>
          <w:rFonts w:hint="eastAsia"/>
        </w:rPr>
        <w:t>新手</w:t>
      </w:r>
      <w:r>
        <w:rPr>
          <w:rFonts w:hint="eastAsia"/>
        </w:rPr>
        <w:t>洞穴”的冒险，作为示例，它充分展现了《埃蒙》的风格。《埃蒙》玩起来和《巨洞冒险》（</w:t>
      </w:r>
      <w:r>
        <w:rPr>
          <w:rFonts w:hint="eastAsia"/>
        </w:rPr>
        <w:t>1</w:t>
      </w:r>
      <w:r>
        <w:t>976</w:t>
      </w:r>
      <w:r>
        <w:rPr>
          <w:rFonts w:hint="eastAsia"/>
        </w:rPr>
        <w:t>）等其他的文字冒险游戏感觉差不多：游戏会为你描述当前身处的房间情况，你要输入指令来行动。输入</w:t>
      </w:r>
      <w:r>
        <w:rPr>
          <w:rFonts w:hint="eastAsia"/>
        </w:rPr>
        <w:t xml:space="preserve"> </w:t>
      </w:r>
      <w:r>
        <w:t>NORTH</w:t>
      </w:r>
      <w:r>
        <w:rPr>
          <w:rFonts w:hint="eastAsia"/>
        </w:rPr>
        <w:t>（北）或者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就能向北前进，输入</w:t>
      </w:r>
      <w:r>
        <w:rPr>
          <w:rFonts w:hint="eastAsia"/>
        </w:rPr>
        <w:t xml:space="preserve"> </w:t>
      </w:r>
      <w:r>
        <w:t>GET SWORD</w:t>
      </w:r>
      <w:r>
        <w:rPr>
          <w:rFonts w:hint="eastAsia"/>
        </w:rPr>
        <w:t>（拿起剑）就能从地上捡起一把剑，等等。《埃蒙》</w:t>
      </w:r>
      <w:r w:rsidR="00487F5C">
        <w:rPr>
          <w:rFonts w:hint="eastAsia"/>
        </w:rPr>
        <w:t>的创新之处在于游戏中加入了角色扮演要素。战斗是根据骰子结果判定的。多多使用武器进行战斗，你的属性和熟练度也会随之提升。</w:t>
      </w:r>
    </w:p>
    <w:p w14:paraId="6C36081D" w14:textId="57899162" w:rsidR="009B5533" w:rsidRDefault="0086659B" w:rsidP="004054CB">
      <w:pPr>
        <w:pStyle w:val="-"/>
        <w:ind w:firstLine="420"/>
      </w:pPr>
      <w:r>
        <w:rPr>
          <w:rFonts w:hint="eastAsia"/>
        </w:rPr>
        <w:t>除此之外，完成一次冒险之后，（如果你还活着）你就能带着自己获得的新武器和新技能回到主厅，向着其余上百场全新的冒险继续进发。这些冒险都</w:t>
      </w:r>
      <w:r>
        <w:rPr>
          <w:rFonts w:hint="eastAsia"/>
        </w:rPr>
        <w:t>是玩家们用《埃蒙》的地牢设计工具</w:t>
      </w:r>
      <w:r w:rsidR="00876635">
        <w:rPr>
          <w:rFonts w:hint="eastAsia"/>
        </w:rPr>
        <w:t>自行创作的。</w:t>
      </w:r>
    </w:p>
    <w:p w14:paraId="31367D1E" w14:textId="1CA5E8FD" w:rsidR="0086659B" w:rsidRDefault="00876635" w:rsidP="004054CB">
      <w:pPr>
        <w:pStyle w:val="-"/>
        <w:ind w:firstLine="420"/>
      </w:pPr>
      <w:r>
        <w:rPr>
          <w:rFonts w:hint="eastAsia"/>
        </w:rPr>
        <w:t>这意味着如果你在</w:t>
      </w:r>
      <w:r w:rsidR="006337B5">
        <w:rPr>
          <w:rFonts w:hint="eastAsia"/>
        </w:rPr>
        <w:t>新手</w:t>
      </w:r>
      <w:r>
        <w:rPr>
          <w:rFonts w:hint="eastAsia"/>
        </w:rPr>
        <w:t>洞穴最后拿到了一把魔法剑，你可以把它带进一场宇宙大冒险，用它阻止外星人侵略；再把你新得到的爆破来复枪带去古希腊，和米诺陶作战——任何冒险皆有可能</w:t>
      </w:r>
      <w:r w:rsidR="006337B5">
        <w:rPr>
          <w:rFonts w:hint="eastAsia"/>
        </w:rPr>
        <w:t>，只要你能搞到磁盘</w:t>
      </w:r>
      <w:r>
        <w:rPr>
          <w:rFonts w:hint="eastAsia"/>
        </w:rPr>
        <w:t>。也许你</w:t>
      </w:r>
      <w:r w:rsidR="006337B5">
        <w:rPr>
          <w:rFonts w:hint="eastAsia"/>
        </w:rPr>
        <w:t>可以</w:t>
      </w:r>
      <w:r>
        <w:rPr>
          <w:rFonts w:hint="eastAsia"/>
        </w:rPr>
        <w:t>在上学或者工作时</w:t>
      </w:r>
      <w:r w:rsidR="006337B5">
        <w:rPr>
          <w:rFonts w:hint="eastAsia"/>
        </w:rPr>
        <w:t>弄来一盘</w:t>
      </w:r>
      <w:r>
        <w:rPr>
          <w:rFonts w:hint="eastAsia"/>
        </w:rPr>
        <w:t>，或是通过邮件</w:t>
      </w:r>
      <w:r w:rsidR="006337B5">
        <w:rPr>
          <w:rFonts w:hint="eastAsia"/>
        </w:rPr>
        <w:t>和别人</w:t>
      </w:r>
      <w:r>
        <w:rPr>
          <w:rFonts w:hint="eastAsia"/>
        </w:rPr>
        <w:t>交换，</w:t>
      </w:r>
      <w:proofErr w:type="gramStart"/>
      <w:r>
        <w:rPr>
          <w:rFonts w:hint="eastAsia"/>
        </w:rPr>
        <w:t>亦</w:t>
      </w:r>
      <w:r w:rsidR="006337B5">
        <w:rPr>
          <w:rFonts w:hint="eastAsia"/>
        </w:rPr>
        <w:t>或</w:t>
      </w:r>
      <w:proofErr w:type="gramEnd"/>
      <w:r w:rsidR="006337B5">
        <w:rPr>
          <w:rFonts w:hint="eastAsia"/>
        </w:rPr>
        <w:t>是自己亲手制作一份</w:t>
      </w:r>
      <w:r>
        <w:rPr>
          <w:rFonts w:hint="eastAsia"/>
        </w:rPr>
        <w:t>。</w:t>
      </w:r>
      <w:r w:rsidR="006337B5">
        <w:rPr>
          <w:rFonts w:hint="eastAsia"/>
        </w:rPr>
        <w:t>要记得，这可是早在网络和</w:t>
      </w:r>
      <w:r w:rsidR="006337B5">
        <w:rPr>
          <w:rFonts w:hint="eastAsia"/>
        </w:rPr>
        <w:t xml:space="preserve"> BBS</w:t>
      </w:r>
      <w:r w:rsidR="006337B5">
        <w:t xml:space="preserve"> </w:t>
      </w:r>
      <w:r w:rsidR="006337B5">
        <w:rPr>
          <w:rFonts w:hint="eastAsia"/>
        </w:rPr>
        <w:t>论坛火遍世界前的那个年代发生的事啊！</w:t>
      </w:r>
    </w:p>
    <w:p w14:paraId="0F6C8337" w14:textId="50F29DF6" w:rsidR="006337B5" w:rsidRDefault="006337B5" w:rsidP="004054CB">
      <w:pPr>
        <w:pStyle w:val="-"/>
        <w:ind w:firstLine="420"/>
      </w:pPr>
    </w:p>
    <w:p w14:paraId="0E517907" w14:textId="77777777" w:rsidR="006337B5" w:rsidRDefault="006337B5" w:rsidP="006337B5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69572D3F" wp14:editId="0B331E71">
            <wp:extent cx="2955472" cy="22166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r="-118"/>
                    <a:stretch/>
                  </pic:blipFill>
                  <pic:spPr>
                    <a:xfrm>
                      <a:off x="0" y="0"/>
                      <a:ext cx="2966172" cy="22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D411" w14:textId="667E3B63" w:rsidR="006337B5" w:rsidRPr="004054CB" w:rsidRDefault="006337B5" w:rsidP="006337B5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269">
        <w:rPr>
          <w:noProof/>
        </w:rPr>
        <w:t>2</w:t>
      </w:r>
      <w:r>
        <w:fldChar w:fldCharType="end"/>
      </w:r>
      <w:r>
        <w:rPr>
          <w:rFonts w:hint="eastAsia"/>
        </w:rPr>
        <w:t>我杀死了新手洞穴的最后一名敌人，掉落了魔法剑，我能拿着这把剑再去进行新的冒险。魔法剑的特殊能力是生成火焰，靠这一技能可以解开本关中的谜题。</w:t>
      </w:r>
    </w:p>
    <w:p w14:paraId="44A3FB71" w14:textId="77777777" w:rsidR="006337B5" w:rsidRPr="006337B5" w:rsidRDefault="006337B5" w:rsidP="00F348C6">
      <w:pPr>
        <w:pStyle w:val="-"/>
        <w:ind w:firstLine="420"/>
      </w:pPr>
    </w:p>
    <w:p w14:paraId="75595078" w14:textId="2C652F63" w:rsidR="008C5647" w:rsidRPr="008C5647" w:rsidRDefault="001911E8" w:rsidP="008C5647">
      <w:pPr>
        <w:pStyle w:val="-"/>
        <w:ind w:firstLine="420"/>
        <w:rPr>
          <w:rFonts w:hint="eastAsia"/>
        </w:rPr>
      </w:pPr>
      <w:r>
        <w:rPr>
          <w:rFonts w:hint="eastAsia"/>
        </w:rPr>
        <w:t>D</w:t>
      </w:r>
      <w:r>
        <w:t xml:space="preserve">onald Brown </w:t>
      </w:r>
      <w:r>
        <w:rPr>
          <w:rFonts w:hint="eastAsia"/>
        </w:rPr>
        <w:t>见本作游戏如此成功，</w:t>
      </w:r>
      <w:r w:rsidR="002F3DA0">
        <w:rPr>
          <w:rFonts w:hint="eastAsia"/>
        </w:rPr>
        <w:t>便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 xml:space="preserve">981 </w:t>
      </w:r>
      <w:r>
        <w:rPr>
          <w:rFonts w:hint="eastAsia"/>
        </w:rPr>
        <w:t>年推出了《埃蒙》的续作《剑刺》（</w:t>
      </w:r>
      <w:proofErr w:type="spellStart"/>
      <w:r>
        <w:rPr>
          <w:rFonts w:hint="eastAsia"/>
        </w:rPr>
        <w:t>S</w:t>
      </w:r>
      <w:r>
        <w:t>wordThrust</w:t>
      </w:r>
      <w:proofErr w:type="spellEnd"/>
      <w:r>
        <w:rPr>
          <w:rFonts w:hint="eastAsia"/>
        </w:rPr>
        <w:t>），然而这一作是商业产品。</w:t>
      </w:r>
      <w:r w:rsidR="002F3DA0">
        <w:rPr>
          <w:rFonts w:hint="eastAsia"/>
        </w:rPr>
        <w:t>虽然续</w:t>
      </w:r>
      <w:proofErr w:type="gramStart"/>
      <w:r w:rsidR="002F3DA0">
        <w:rPr>
          <w:rFonts w:hint="eastAsia"/>
        </w:rPr>
        <w:t>作做</w:t>
      </w:r>
      <w:proofErr w:type="gramEnd"/>
      <w:r w:rsidR="002F3DA0">
        <w:rPr>
          <w:rFonts w:hint="eastAsia"/>
        </w:rPr>
        <w:t>了一些改进，优化了交互界面，增加了一些法术，但它并没有前作那么受欢迎，也没有那么多为其打造的冒险关卡。因此，</w:t>
      </w:r>
      <w:r w:rsidR="002F3DA0">
        <w:t xml:space="preserve">Brown </w:t>
      </w:r>
      <w:r w:rsidR="002F3DA0">
        <w:rPr>
          <w:rFonts w:hint="eastAsia"/>
        </w:rPr>
        <w:t>最终放弃了续作游戏的开发。</w:t>
      </w:r>
    </w:p>
    <w:p w14:paraId="3BC14903" w14:textId="66B4CAD5" w:rsidR="002F3DA0" w:rsidRDefault="002F3DA0" w:rsidP="002F3DA0">
      <w:pPr>
        <w:pStyle w:val="-"/>
        <w:ind w:firstLine="420"/>
      </w:pPr>
      <w:r>
        <w:rPr>
          <w:rFonts w:hint="eastAsia"/>
        </w:rPr>
        <w:t>《埃蒙》自由、开放的公众所有性使其风靡全美。制作人</w:t>
      </w:r>
      <w:r>
        <w:rPr>
          <w:rFonts w:hint="eastAsia"/>
        </w:rPr>
        <w:t xml:space="preserve"> </w:t>
      </w:r>
      <w:r>
        <w:t xml:space="preserve">Brown </w:t>
      </w:r>
      <w:r>
        <w:rPr>
          <w:rFonts w:hint="eastAsia"/>
        </w:rPr>
        <w:t>抛下《埃蒙》、不再更新之后，维持游戏活跃性的挑战就落到了玩家社区头上。</w:t>
      </w:r>
      <w:r w:rsidR="003864EF">
        <w:rPr>
          <w:rFonts w:hint="eastAsia"/>
        </w:rPr>
        <w:t>程序员</w:t>
      </w:r>
      <w:r w:rsidR="003864EF">
        <w:rPr>
          <w:rFonts w:hint="eastAsia"/>
        </w:rPr>
        <w:t xml:space="preserve"> </w:t>
      </w:r>
      <w:r w:rsidR="003864EF">
        <w:t xml:space="preserve">John Nelson </w:t>
      </w:r>
      <w:r w:rsidR="003864EF">
        <w:rPr>
          <w:rFonts w:hint="eastAsia"/>
        </w:rPr>
        <w:t>篡改了游戏系统，让玩家可以实现更多复杂的设计。他于</w:t>
      </w:r>
      <w:r w:rsidR="003864EF">
        <w:rPr>
          <w:rFonts w:hint="eastAsia"/>
        </w:rPr>
        <w:t xml:space="preserve"> </w:t>
      </w:r>
      <w:r w:rsidR="003864EF">
        <w:t xml:space="preserve">1984 </w:t>
      </w:r>
      <w:r w:rsidR="003864EF">
        <w:rPr>
          <w:rFonts w:hint="eastAsia"/>
        </w:rPr>
        <w:t>年创办了全国埃蒙玩家俱乐部（</w:t>
      </w:r>
      <w:r w:rsidR="003864EF">
        <w:rPr>
          <w:rFonts w:hint="eastAsia"/>
        </w:rPr>
        <w:t>N</w:t>
      </w:r>
      <w:r w:rsidR="003864EF">
        <w:t>ational Eamon Users Club</w:t>
      </w:r>
      <w:r w:rsidR="003864EF">
        <w:rPr>
          <w:rFonts w:hint="eastAsia"/>
        </w:rPr>
        <w:t>），该组织</w:t>
      </w:r>
      <w:r w:rsidR="006431CD">
        <w:rPr>
          <w:rFonts w:hint="eastAsia"/>
        </w:rPr>
        <w:t>详细记录</w:t>
      </w:r>
      <w:r w:rsidR="003864EF">
        <w:rPr>
          <w:rFonts w:hint="eastAsia"/>
        </w:rPr>
        <w:t>了《埃蒙》中的各种冒险关卡，还出版过简报</w:t>
      </w:r>
      <w:r w:rsidR="006431CD">
        <w:rPr>
          <w:rFonts w:hint="eastAsia"/>
        </w:rPr>
        <w:t>，收录了</w:t>
      </w:r>
      <w:r w:rsidR="003864EF">
        <w:rPr>
          <w:rFonts w:hint="eastAsia"/>
        </w:rPr>
        <w:t>评测文章和设计心得。</w:t>
      </w:r>
    </w:p>
    <w:p w14:paraId="5C98D829" w14:textId="1EEEEABF" w:rsidR="003864EF" w:rsidRDefault="003864EF" w:rsidP="003864EF">
      <w:pPr>
        <w:pStyle w:val="-"/>
        <w:ind w:firstLine="420"/>
      </w:pPr>
      <w:r>
        <w:rPr>
          <w:rFonts w:hint="eastAsia"/>
        </w:rPr>
        <w:t>1</w:t>
      </w:r>
      <w:r>
        <w:t>988</w:t>
      </w:r>
      <w:r>
        <w:rPr>
          <w:rFonts w:hint="eastAsia"/>
        </w:rPr>
        <w:t xml:space="preserve"> </w:t>
      </w:r>
      <w:r>
        <w:rPr>
          <w:rFonts w:hint="eastAsia"/>
        </w:rPr>
        <w:t>年，俱乐部更名为“埃蒙冒险家工会”（</w:t>
      </w:r>
      <w:r>
        <w:t>The Eamon Adventurer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 xml:space="preserve"> </w:t>
      </w:r>
      <w:r>
        <w:t>Guild</w:t>
      </w:r>
      <w:r>
        <w:rPr>
          <w:rFonts w:hint="eastAsia"/>
        </w:rPr>
        <w:t>），由</w:t>
      </w:r>
      <w:r>
        <w:rPr>
          <w:rFonts w:hint="eastAsia"/>
        </w:rPr>
        <w:t xml:space="preserve"> T</w:t>
      </w:r>
      <w:r>
        <w:t xml:space="preserve">homas </w:t>
      </w:r>
      <w:proofErr w:type="spellStart"/>
      <w:r>
        <w:t>Zuchowski</w:t>
      </w:r>
      <w:proofErr w:type="spellEnd"/>
      <w:r>
        <w:t xml:space="preserve"> </w:t>
      </w:r>
      <w:r w:rsidR="008C5647">
        <w:rPr>
          <w:rFonts w:hint="eastAsia"/>
        </w:rPr>
        <w:lastRenderedPageBreak/>
        <w:t>担任会长，至今仍能在</w:t>
      </w:r>
      <w:r w:rsidR="008C5647">
        <w:rPr>
          <w:rFonts w:hint="eastAsia"/>
        </w:rPr>
        <w:t xml:space="preserve"> </w:t>
      </w:r>
      <w:hyperlink r:id="rId18" w:history="1">
        <w:r w:rsidR="008C5647" w:rsidRPr="00DD2EE6">
          <w:rPr>
            <w:rStyle w:val="aa"/>
          </w:rPr>
          <w:t>www.eamonag.org</w:t>
        </w:r>
      </w:hyperlink>
      <w:r w:rsidR="008C5647">
        <w:t xml:space="preserve"> </w:t>
      </w:r>
      <w:r w:rsidR="008C5647">
        <w:rPr>
          <w:rFonts w:hint="eastAsia"/>
        </w:rPr>
        <w:t>找到他们。他们记录了</w:t>
      </w:r>
      <w:r w:rsidR="008C5647">
        <w:rPr>
          <w:rFonts w:hint="eastAsia"/>
        </w:rPr>
        <w:t xml:space="preserve"> </w:t>
      </w:r>
      <w:r w:rsidR="008C5647">
        <w:t xml:space="preserve">256 </w:t>
      </w:r>
      <w:r w:rsidR="008C5647">
        <w:rPr>
          <w:rFonts w:hint="eastAsia"/>
        </w:rPr>
        <w:t>场冒险，多数创作于</w:t>
      </w:r>
      <w:r w:rsidR="008C5647">
        <w:rPr>
          <w:rFonts w:hint="eastAsia"/>
        </w:rPr>
        <w:t xml:space="preserve"> </w:t>
      </w:r>
      <w:r w:rsidR="008C5647">
        <w:t xml:space="preserve">1984 </w:t>
      </w:r>
      <w:r w:rsidR="008C5647">
        <w:rPr>
          <w:rFonts w:hint="eastAsia"/>
        </w:rPr>
        <w:t>到</w:t>
      </w:r>
      <w:r w:rsidR="008C5647">
        <w:rPr>
          <w:rFonts w:hint="eastAsia"/>
        </w:rPr>
        <w:t xml:space="preserve"> </w:t>
      </w:r>
      <w:r w:rsidR="008C5647">
        <w:t xml:space="preserve">1994 </w:t>
      </w:r>
      <w:r w:rsidR="008C5647">
        <w:rPr>
          <w:rFonts w:hint="eastAsia"/>
        </w:rPr>
        <w:t>年之间。遗憾的是，他们到</w:t>
      </w:r>
      <w:r w:rsidR="008C5647">
        <w:rPr>
          <w:rFonts w:hint="eastAsia"/>
        </w:rPr>
        <w:t xml:space="preserve"> </w:t>
      </w:r>
      <w:r w:rsidR="008C5647">
        <w:t xml:space="preserve">2005 </w:t>
      </w:r>
      <w:r w:rsidR="008C5647">
        <w:rPr>
          <w:rFonts w:hint="eastAsia"/>
        </w:rPr>
        <w:t>年为止就不再更新了。</w:t>
      </w:r>
    </w:p>
    <w:p w14:paraId="4EB0577C" w14:textId="5E190F6E" w:rsidR="008C5647" w:rsidRDefault="008C5647" w:rsidP="003864EF">
      <w:pPr>
        <w:pStyle w:val="-"/>
        <w:ind w:firstLine="420"/>
      </w:pPr>
    </w:p>
    <w:p w14:paraId="3ACB3731" w14:textId="77777777" w:rsidR="008C5647" w:rsidRDefault="008C5647" w:rsidP="008C5647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DACF748" wp14:editId="514329D7">
            <wp:extent cx="2959200" cy="224280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9CB5" w14:textId="79B016A7" w:rsidR="008C5647" w:rsidRPr="008C5647" w:rsidRDefault="008C5647" w:rsidP="008C5647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A6269">
        <w:rPr>
          <w:noProof/>
        </w:rPr>
        <w:t>3</w:t>
      </w:r>
      <w:r>
        <w:fldChar w:fldCharType="end"/>
      </w:r>
      <w:r>
        <w:rPr>
          <w:rFonts w:hint="eastAsia"/>
        </w:rPr>
        <w:t>状态界面显示了角色的属性数据、装备和技能。可</w:t>
      </w:r>
      <w:proofErr w:type="gramStart"/>
      <w:r>
        <w:rPr>
          <w:rFonts w:hint="eastAsia"/>
        </w:rPr>
        <w:t>别太全情</w:t>
      </w:r>
      <w:proofErr w:type="gramEnd"/>
      <w:r>
        <w:rPr>
          <w:rFonts w:hint="eastAsia"/>
        </w:rPr>
        <w:t>投入了：武器会破损，而且角色死亡是永久的！</w:t>
      </w:r>
    </w:p>
    <w:p w14:paraId="6C6FC25A" w14:textId="77777777" w:rsidR="008C5647" w:rsidRDefault="008C5647" w:rsidP="00F348C6">
      <w:pPr>
        <w:pStyle w:val="-"/>
        <w:ind w:firstLine="420"/>
      </w:pPr>
    </w:p>
    <w:p w14:paraId="45EAAA68" w14:textId="48E3F998" w:rsidR="008C5647" w:rsidRDefault="009C04B6" w:rsidP="00F348C6">
      <w:pPr>
        <w:pStyle w:val="-"/>
        <w:ind w:firstLine="420"/>
      </w:pPr>
      <w:r>
        <w:rPr>
          <w:rFonts w:hint="eastAsia"/>
        </w:rPr>
        <w:t>今天，你能</w:t>
      </w:r>
      <w:proofErr w:type="gramStart"/>
      <w:r>
        <w:rPr>
          <w:rFonts w:hint="eastAsia"/>
        </w:rPr>
        <w:t>轻易</w:t>
      </w:r>
      <w:proofErr w:type="gramEnd"/>
      <w:r>
        <w:rPr>
          <w:rFonts w:hint="eastAsia"/>
        </w:rPr>
        <w:t>从网上下载到这些冒险关卡，享受他们丰富多样的内容</w:t>
      </w:r>
      <w:r w:rsidR="00854022">
        <w:rPr>
          <w:rStyle w:val="a9"/>
        </w:rPr>
        <w:footnoteReference w:id="3"/>
      </w:r>
      <w:r>
        <w:rPr>
          <w:rFonts w:hint="eastAsia"/>
        </w:rPr>
        <w:t>。你可以当海盗、当条子、当时间旅行者；深入探索摩瑞亚</w:t>
      </w:r>
      <w:r>
        <w:rPr>
          <w:rStyle w:val="a9"/>
        </w:rPr>
        <w:footnoteReference w:id="4"/>
      </w:r>
      <w:r>
        <w:rPr>
          <w:rFonts w:hint="eastAsia"/>
        </w:rPr>
        <w:t>、追捕骇客、大战生化人、</w:t>
      </w:r>
      <w:proofErr w:type="gramStart"/>
      <w:r>
        <w:rPr>
          <w:rFonts w:hint="eastAsia"/>
        </w:rPr>
        <w:t>探索死星</w:t>
      </w:r>
      <w:proofErr w:type="gramEnd"/>
      <w:r>
        <w:rPr>
          <w:rStyle w:val="a9"/>
        </w:rPr>
        <w:footnoteReference w:id="5"/>
      </w:r>
      <w:r>
        <w:rPr>
          <w:rFonts w:hint="eastAsia"/>
        </w:rPr>
        <w:t>内部</w:t>
      </w:r>
      <w:r w:rsidR="00854022">
        <w:rPr>
          <w:rFonts w:hint="eastAsia"/>
        </w:rPr>
        <w:t>，</w:t>
      </w:r>
      <w:r>
        <w:rPr>
          <w:rFonts w:hint="eastAsia"/>
        </w:rPr>
        <w:t>甚至</w:t>
      </w:r>
      <w:r w:rsidR="00854022">
        <w:rPr>
          <w:rFonts w:hint="eastAsia"/>
        </w:rPr>
        <w:t>可以</w:t>
      </w:r>
      <w:r>
        <w:rPr>
          <w:rFonts w:hint="eastAsia"/>
        </w:rPr>
        <w:t>扮演</w:t>
      </w:r>
      <w:proofErr w:type="gramStart"/>
      <w:r>
        <w:rPr>
          <w:rFonts w:hint="eastAsia"/>
        </w:rPr>
        <w:t>蝙蝠侠去追逐</w:t>
      </w:r>
      <w:proofErr w:type="gramEnd"/>
      <w:r>
        <w:rPr>
          <w:rFonts w:hint="eastAsia"/>
        </w:rPr>
        <w:t>小丑。</w:t>
      </w:r>
    </w:p>
    <w:p w14:paraId="71CE59E8" w14:textId="34FFC7A3" w:rsidR="00C627B6" w:rsidRDefault="00C627B6" w:rsidP="00C627B6">
      <w:pPr>
        <w:pStyle w:val="-"/>
        <w:ind w:firstLine="420"/>
      </w:pPr>
      <w:r>
        <w:rPr>
          <w:rFonts w:hint="eastAsia"/>
        </w:rPr>
        <w:t>游戏的所有内容都完全由玩家提供，这当然也会有所缺陷，那就是关卡质量相差甚大。一部分游戏很有创意、设计完善，而另一些则有着各种各样的问题，包括文笔不精、</w:t>
      </w:r>
      <w:r w:rsidR="00642B6C">
        <w:rPr>
          <w:rFonts w:hint="eastAsia"/>
        </w:rPr>
        <w:t>容易暴毙、谜题太蠢、战斗拖沓等等。上面列出来的《星球大战》</w:t>
      </w:r>
      <w:proofErr w:type="gramStart"/>
      <w:r w:rsidR="00642B6C">
        <w:rPr>
          <w:rFonts w:hint="eastAsia"/>
        </w:rPr>
        <w:t>冒险听</w:t>
      </w:r>
      <w:proofErr w:type="gramEnd"/>
      <w:r w:rsidR="00642B6C">
        <w:rPr>
          <w:rFonts w:hint="eastAsia"/>
        </w:rPr>
        <w:t>上去很刺激，但实际内容只有和帝国冲锋队</w:t>
      </w:r>
      <w:r w:rsidR="00642B6C">
        <w:rPr>
          <w:rStyle w:val="a9"/>
        </w:rPr>
        <w:footnoteReference w:id="6"/>
      </w:r>
      <w:r w:rsidR="00642B6C">
        <w:rPr>
          <w:rFonts w:hint="eastAsia"/>
        </w:rPr>
        <w:t>的无尽战斗罢了。</w:t>
      </w:r>
    </w:p>
    <w:p w14:paraId="539A94CA" w14:textId="30AAA509" w:rsidR="00642B6C" w:rsidRDefault="00642B6C" w:rsidP="00C627B6">
      <w:pPr>
        <w:pStyle w:val="-"/>
        <w:ind w:firstLine="420"/>
      </w:pPr>
      <w:r>
        <w:rPr>
          <w:rFonts w:hint="eastAsia"/>
        </w:rPr>
        <w:t>虽然如此，我还是打完了那场冒险，主要是因为我特别想要一把光剑。要知道，</w:t>
      </w:r>
      <w:proofErr w:type="gramStart"/>
      <w:r>
        <w:rPr>
          <w:rFonts w:hint="eastAsia"/>
        </w:rPr>
        <w:t>光剑和</w:t>
      </w:r>
      <w:proofErr w:type="gramEnd"/>
      <w:r>
        <w:rPr>
          <w:rFonts w:hint="eastAsia"/>
        </w:rPr>
        <w:t>其他</w:t>
      </w:r>
      <w:proofErr w:type="gramStart"/>
      <w:r>
        <w:rPr>
          <w:rFonts w:hint="eastAsia"/>
        </w:rPr>
        <w:t>的剑用起来</w:t>
      </w:r>
      <w:proofErr w:type="gramEnd"/>
      <w:r>
        <w:rPr>
          <w:rFonts w:hint="eastAsia"/>
        </w:rPr>
        <w:t>并没有什么不同，而且其实比我手上已有的武器还要弱一些。它唯一的特殊之处就在于它的名</w:t>
      </w:r>
      <w:r>
        <w:rPr>
          <w:rFonts w:hint="eastAsia"/>
        </w:rPr>
        <w:t>字。然而，字词</w:t>
      </w:r>
      <w:r w:rsidR="001A6269">
        <w:rPr>
          <w:rFonts w:hint="eastAsia"/>
        </w:rPr>
        <w:t>之间蕴藏着不可思议的魔力，这份力量为我们的想象注入生机，而这正是《埃蒙》令无数粉丝倾心的原因。</w:t>
      </w:r>
    </w:p>
    <w:p w14:paraId="1D8A2084" w14:textId="77777777" w:rsidR="001A6269" w:rsidRDefault="001A6269" w:rsidP="00C627B6">
      <w:pPr>
        <w:pStyle w:val="-"/>
        <w:ind w:firstLine="420"/>
        <w:rPr>
          <w:rFonts w:hint="eastAsia"/>
        </w:rPr>
      </w:pPr>
    </w:p>
    <w:p w14:paraId="67FFF40B" w14:textId="77777777" w:rsidR="001A6269" w:rsidRDefault="008C5647" w:rsidP="001A626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65932A97" wp14:editId="7C0023AA">
            <wp:extent cx="2959100" cy="22282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C626" w14:textId="52286743" w:rsidR="00710D5F" w:rsidRPr="00E07734" w:rsidRDefault="001A6269" w:rsidP="001A626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《剑刺》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了诸多改良，如在顶端加了状态栏窗口，然而，本作却从未像《埃蒙》那样受欢迎。</w:t>
      </w:r>
    </w:p>
    <w:sectPr w:rsidR="00710D5F" w:rsidRPr="00E07734" w:rsidSect="00A8527F">
      <w:headerReference w:type="default" r:id="rId21"/>
      <w:footerReference w:type="default" r:id="rId22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4D659" w14:textId="77777777" w:rsidR="00C254CC" w:rsidRDefault="00C254CC" w:rsidP="00F841EF">
      <w:r>
        <w:separator/>
      </w:r>
    </w:p>
  </w:endnote>
  <w:endnote w:type="continuationSeparator" w:id="0">
    <w:p w14:paraId="6F01BF5B" w14:textId="77777777" w:rsidR="00C254CC" w:rsidRDefault="00C254CC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1C830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3A8B6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AD6CD" w14:textId="77777777" w:rsidR="00C254CC" w:rsidRDefault="00C254CC" w:rsidP="00F841EF">
      <w:r>
        <w:separator/>
      </w:r>
    </w:p>
  </w:footnote>
  <w:footnote w:type="continuationSeparator" w:id="0">
    <w:p w14:paraId="162A0301" w14:textId="77777777" w:rsidR="00C254CC" w:rsidRDefault="00C254CC" w:rsidP="00F841EF">
      <w:r>
        <w:continuationSeparator/>
      </w:r>
    </w:p>
  </w:footnote>
  <w:footnote w:id="1">
    <w:p w14:paraId="482BD2A5" w14:textId="0A44BC3B" w:rsidR="00236F6A" w:rsidRPr="00236F6A" w:rsidRDefault="00236F6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译者注：《休闲电脑娱乐》（R</w:t>
      </w:r>
      <w:r>
        <w:t>ecreational Computing</w:t>
      </w:r>
      <w:r>
        <w:rPr>
          <w:rFonts w:hint="eastAsia"/>
        </w:rPr>
        <w:t xml:space="preserve">）是由位于加利福尼亚州的非盈利组织 </w:t>
      </w:r>
      <w:r>
        <w:t>People</w:t>
      </w:r>
      <w:proofErr w:type="gramStart"/>
      <w:r>
        <w:t>’</w:t>
      </w:r>
      <w:proofErr w:type="gramEnd"/>
      <w:r>
        <w:t xml:space="preserve">s Computer Company </w:t>
      </w:r>
      <w:r>
        <w:rPr>
          <w:rFonts w:hint="eastAsia"/>
        </w:rPr>
        <w:t>（PCC）创办的双月刊</w:t>
      </w:r>
      <w:r w:rsidR="00AE0568">
        <w:rPr>
          <w:rFonts w:hint="eastAsia"/>
        </w:rPr>
        <w:t>，原名《大众计算机杂志》（</w:t>
      </w:r>
      <w:r w:rsidR="00AE0568">
        <w:t>People</w:t>
      </w:r>
      <w:proofErr w:type="gramStart"/>
      <w:r w:rsidR="00AE0568">
        <w:t>’</w:t>
      </w:r>
      <w:proofErr w:type="gramEnd"/>
      <w:r w:rsidR="00AE0568">
        <w:t>s Computers</w:t>
      </w:r>
      <w:r w:rsidR="00AE0568">
        <w:rPr>
          <w:rFonts w:hint="eastAsia"/>
        </w:rPr>
        <w:t>）。</w:t>
      </w:r>
    </w:p>
  </w:footnote>
  <w:footnote w:id="2">
    <w:p w14:paraId="2F0AD654" w14:textId="5E34A9C6" w:rsidR="005D56F3" w:rsidRPr="005D56F3" w:rsidRDefault="005D56F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译者注：《巫师城堡》（W</w:t>
      </w:r>
      <w:r>
        <w:t>izard</w:t>
      </w:r>
      <w:proofErr w:type="gramStart"/>
      <w:r>
        <w:t>’</w:t>
      </w:r>
      <w:proofErr w:type="gramEnd"/>
      <w:r>
        <w:t>s Castle</w:t>
      </w:r>
      <w:r>
        <w:rPr>
          <w:rFonts w:hint="eastAsia"/>
        </w:rPr>
        <w:t>）</w:t>
      </w:r>
      <w:r>
        <w:rPr>
          <w:rFonts w:hint="eastAsia"/>
        </w:rPr>
        <w:t>是由 J</w:t>
      </w:r>
      <w:r>
        <w:t xml:space="preserve">oseph Power </w:t>
      </w:r>
      <w:r>
        <w:rPr>
          <w:rFonts w:hint="eastAsia"/>
        </w:rPr>
        <w:t>在 1</w:t>
      </w:r>
      <w:r>
        <w:t xml:space="preserve">979 </w:t>
      </w:r>
      <w:r>
        <w:rPr>
          <w:rFonts w:hint="eastAsia"/>
        </w:rPr>
        <w:t>年开发的纯文本奇幻题材回合制角色扮演游戏。</w:t>
      </w:r>
    </w:p>
  </w:footnote>
  <w:footnote w:id="3">
    <w:p w14:paraId="071CB32C" w14:textId="72F65428" w:rsidR="00854022" w:rsidRPr="00854022" w:rsidRDefault="0085402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埃蒙冒险家工会</w:t>
      </w:r>
      <w:r w:rsidR="006431CD">
        <w:rPr>
          <w:rFonts w:hint="eastAsia"/>
        </w:rPr>
        <w:t xml:space="preserve">发行过一张碟片，内含 </w:t>
      </w:r>
      <w:r w:rsidR="006431CD">
        <w:t xml:space="preserve">242 </w:t>
      </w:r>
      <w:proofErr w:type="gramStart"/>
      <w:r w:rsidR="006431CD">
        <w:rPr>
          <w:rFonts w:hint="eastAsia"/>
        </w:rPr>
        <w:t>份无版权</w:t>
      </w:r>
      <w:proofErr w:type="gramEnd"/>
      <w:r w:rsidR="006431CD">
        <w:rPr>
          <w:rFonts w:hint="eastAsia"/>
        </w:rPr>
        <w:t>限制的公开冒险关卡、地图、攻略、曾出版过的所有简报，以及一些模拟器。</w:t>
      </w:r>
      <w:hyperlink r:id="rId1" w:history="1">
        <w:r w:rsidR="006431CD" w:rsidRPr="006431CD">
          <w:rPr>
            <w:rStyle w:val="aa"/>
            <w:rFonts w:hint="eastAsia"/>
          </w:rPr>
          <w:t>你可以在此处下载</w:t>
        </w:r>
      </w:hyperlink>
      <w:r w:rsidR="006431CD">
        <w:rPr>
          <w:rFonts w:hint="eastAsia"/>
        </w:rPr>
        <w:t>。</w:t>
      </w:r>
    </w:p>
  </w:footnote>
  <w:footnote w:id="4">
    <w:p w14:paraId="19F39091" w14:textId="05137A25" w:rsidR="009C04B6" w:rsidRPr="009C04B6" w:rsidRDefault="009C04B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译者注：摩瑞亚（</w:t>
      </w:r>
      <w:proofErr w:type="spellStart"/>
      <w:r>
        <w:rPr>
          <w:rFonts w:hint="eastAsia"/>
        </w:rPr>
        <w:t>M</w:t>
      </w:r>
      <w:r>
        <w:t>oria</w:t>
      </w:r>
      <w:proofErr w:type="spellEnd"/>
      <w:r>
        <w:t xml:space="preserve"> </w:t>
      </w:r>
      <w:r>
        <w:rPr>
          <w:rFonts w:hint="eastAsia"/>
        </w:rPr>
        <w:t xml:space="preserve">“黑暗之渊”）是 </w:t>
      </w:r>
      <w:r>
        <w:t xml:space="preserve">J.R.R. </w:t>
      </w:r>
      <w:r>
        <w:rPr>
          <w:rFonts w:hint="eastAsia"/>
        </w:rPr>
        <w:t>托尔金的奇幻小说中位于中土大陆西北的庞大地下城市</w:t>
      </w:r>
      <w:r w:rsidR="00854022">
        <w:rPr>
          <w:rFonts w:hint="eastAsia"/>
        </w:rPr>
        <w:t>，供矮人居住</w:t>
      </w:r>
      <w:r>
        <w:rPr>
          <w:rFonts w:hint="eastAsia"/>
        </w:rPr>
        <w:t>。</w:t>
      </w:r>
    </w:p>
  </w:footnote>
  <w:footnote w:id="5">
    <w:p w14:paraId="77D4D5AD" w14:textId="43AC80FA" w:rsidR="009C04B6" w:rsidRDefault="009C04B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9C04B6">
        <w:t>DS-1轨道战斗太空站</w:t>
      </w:r>
      <w:r>
        <w:rPr>
          <w:rFonts w:hint="eastAsia"/>
        </w:rPr>
        <w:t>，</w:t>
      </w:r>
      <w:r w:rsidRPr="009C04B6">
        <w:t>俗称死星，是《星球大战》系列电影中的虚构太空要塞。</w:t>
      </w:r>
    </w:p>
  </w:footnote>
  <w:footnote w:id="6">
    <w:p w14:paraId="67F6B697" w14:textId="17C328C5" w:rsidR="00642B6C" w:rsidRDefault="00642B6C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642B6C">
        <w:rPr>
          <w:rFonts w:hint="eastAsia"/>
        </w:rPr>
        <w:t>帝国冲锋队</w:t>
      </w:r>
      <w:r w:rsidRPr="00642B6C">
        <w:t>是《星球大战》系列中，隶属反派政权银河帝国与帝国崩溃后，其残党建立的第一秩序下的军事部队</w:t>
      </w:r>
      <w:r>
        <w:rPr>
          <w:rFonts w:hint="eastAsia"/>
        </w:rPr>
        <w:t>。</w:t>
      </w:r>
      <w:r w:rsidRPr="00642B6C">
        <w:rPr>
          <w:rFonts w:hint="eastAsia"/>
        </w:rPr>
        <w:t>在电影中</w:t>
      </w:r>
      <w:r>
        <w:rPr>
          <w:rFonts w:hint="eastAsia"/>
        </w:rPr>
        <w:t>，</w:t>
      </w:r>
      <w:r w:rsidRPr="00642B6C">
        <w:rPr>
          <w:rFonts w:hint="eastAsia"/>
        </w:rPr>
        <w:t>他们手持激光步枪、身着黑色的紧身衣、并</w:t>
      </w:r>
      <w:proofErr w:type="gramStart"/>
      <w:r w:rsidRPr="00642B6C">
        <w:rPr>
          <w:rFonts w:hint="eastAsia"/>
        </w:rPr>
        <w:t>穿戴着</w:t>
      </w:r>
      <w:proofErr w:type="gramEnd"/>
      <w:r w:rsidRPr="00642B6C">
        <w:rPr>
          <w:rFonts w:hint="eastAsia"/>
        </w:rPr>
        <w:t>覆盖全身的白色装甲及全罩头盔</w:t>
      </w:r>
      <w:r w:rsidRPr="00642B6C"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1B7D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ADAD7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1E4656"/>
    <w:multiLevelType w:val="hybridMultilevel"/>
    <w:tmpl w:val="F7E486B4"/>
    <w:lvl w:ilvl="0" w:tplc="4654584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1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33F41"/>
    <w:rsid w:val="00150BAB"/>
    <w:rsid w:val="00153EE2"/>
    <w:rsid w:val="001573DA"/>
    <w:rsid w:val="0016522A"/>
    <w:rsid w:val="001806CB"/>
    <w:rsid w:val="001911E8"/>
    <w:rsid w:val="001A6269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36F6A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3DA0"/>
    <w:rsid w:val="002F7493"/>
    <w:rsid w:val="00316C8C"/>
    <w:rsid w:val="00317CF4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864EF"/>
    <w:rsid w:val="003E13C6"/>
    <w:rsid w:val="003F442C"/>
    <w:rsid w:val="003F7E6F"/>
    <w:rsid w:val="004054CB"/>
    <w:rsid w:val="00412ACB"/>
    <w:rsid w:val="00427A03"/>
    <w:rsid w:val="004367FE"/>
    <w:rsid w:val="00445F1D"/>
    <w:rsid w:val="00473DBD"/>
    <w:rsid w:val="00487F5C"/>
    <w:rsid w:val="004B4D18"/>
    <w:rsid w:val="004B7AB8"/>
    <w:rsid w:val="004C323F"/>
    <w:rsid w:val="004C691F"/>
    <w:rsid w:val="005062C4"/>
    <w:rsid w:val="00532598"/>
    <w:rsid w:val="00551DE7"/>
    <w:rsid w:val="00561057"/>
    <w:rsid w:val="00576BB6"/>
    <w:rsid w:val="00594354"/>
    <w:rsid w:val="005A2AD5"/>
    <w:rsid w:val="005B5669"/>
    <w:rsid w:val="005C71CD"/>
    <w:rsid w:val="005D56F3"/>
    <w:rsid w:val="005E1D00"/>
    <w:rsid w:val="00621D8F"/>
    <w:rsid w:val="006337B5"/>
    <w:rsid w:val="00642B6C"/>
    <w:rsid w:val="006431CD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00F21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54022"/>
    <w:rsid w:val="00861514"/>
    <w:rsid w:val="0086659B"/>
    <w:rsid w:val="00876635"/>
    <w:rsid w:val="00876728"/>
    <w:rsid w:val="00885A03"/>
    <w:rsid w:val="00890C17"/>
    <w:rsid w:val="00891D5D"/>
    <w:rsid w:val="008931DD"/>
    <w:rsid w:val="008A620A"/>
    <w:rsid w:val="008C5647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87094"/>
    <w:rsid w:val="009B5533"/>
    <w:rsid w:val="009B5ACC"/>
    <w:rsid w:val="009C04B6"/>
    <w:rsid w:val="009C45E4"/>
    <w:rsid w:val="009D21CC"/>
    <w:rsid w:val="00A0547A"/>
    <w:rsid w:val="00A2094B"/>
    <w:rsid w:val="00A3384D"/>
    <w:rsid w:val="00A42B7D"/>
    <w:rsid w:val="00A47A89"/>
    <w:rsid w:val="00A50650"/>
    <w:rsid w:val="00A51DBC"/>
    <w:rsid w:val="00A633EF"/>
    <w:rsid w:val="00A773E6"/>
    <w:rsid w:val="00A8527F"/>
    <w:rsid w:val="00A867B3"/>
    <w:rsid w:val="00A8783F"/>
    <w:rsid w:val="00AA1922"/>
    <w:rsid w:val="00AA606A"/>
    <w:rsid w:val="00AA68E8"/>
    <w:rsid w:val="00AC153E"/>
    <w:rsid w:val="00AC3916"/>
    <w:rsid w:val="00AC437D"/>
    <w:rsid w:val="00AE0568"/>
    <w:rsid w:val="00B10A40"/>
    <w:rsid w:val="00B20E48"/>
    <w:rsid w:val="00B25851"/>
    <w:rsid w:val="00B415B0"/>
    <w:rsid w:val="00B50715"/>
    <w:rsid w:val="00B62941"/>
    <w:rsid w:val="00B64617"/>
    <w:rsid w:val="00BA2914"/>
    <w:rsid w:val="00BE1C72"/>
    <w:rsid w:val="00BF11F4"/>
    <w:rsid w:val="00C254CC"/>
    <w:rsid w:val="00C36086"/>
    <w:rsid w:val="00C61659"/>
    <w:rsid w:val="00C627B6"/>
    <w:rsid w:val="00C7080D"/>
    <w:rsid w:val="00CE2F7E"/>
    <w:rsid w:val="00CE40DE"/>
    <w:rsid w:val="00D02128"/>
    <w:rsid w:val="00D03448"/>
    <w:rsid w:val="00D204D4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D39D1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CECD5"/>
  <w15:chartTrackingRefBased/>
  <w15:docId w15:val="{442F1835-9A1E-44FB-9A9C-4885F844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amon.wiki/Recreational_Computing/The_Wonderful_World_of_Eamon" TargetMode="External"/><Relationship Id="rId18" Type="http://schemas.openxmlformats.org/officeDocument/2006/relationships/hyperlink" Target="http://www.eamonag.org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amon.wiki/Recreational_Computing/The_Wonderful_World_of_Eamon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mon-remastered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yperlink" Target="https://eamon-remastered.com/" TargetMode="External"/><Relationship Id="rId14" Type="http://schemas.openxmlformats.org/officeDocument/2006/relationships/header" Target="header1.xm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amonag.org/lists/list-download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\sisu&#22823;&#19977;&#19978;\crpg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8642-DECD-4095-9513-67B1404E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274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VitaminA</dc:creator>
  <cp:keywords/>
  <dc:description/>
  <cp:lastModifiedBy>Vita Astora</cp:lastModifiedBy>
  <cp:revision>10</cp:revision>
  <dcterms:created xsi:type="dcterms:W3CDTF">2020-10-19T02:57:00Z</dcterms:created>
  <dcterms:modified xsi:type="dcterms:W3CDTF">2020-10-23T13:35:00Z</dcterms:modified>
</cp:coreProperties>
</file>