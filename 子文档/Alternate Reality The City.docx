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FA30C" w14:textId="40EAC4C0" w:rsidR="005305F4" w:rsidRPr="00F734E7" w:rsidRDefault="005305F4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FA6A01A" wp14:editId="098ACC10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2964815"/>
                <wp:effectExtent l="0" t="0" r="5715" b="6985"/>
                <wp:wrapTopAndBottom/>
                <wp:docPr id="295" name="组合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2960105"/>
                          <a:chOff x="0" y="78995"/>
                          <a:chExt cx="6185535" cy="2960105"/>
                        </a:xfrm>
                      </wpg:grpSpPr>
                      <pic:pic xmlns:pic="http://schemas.openxmlformats.org/drawingml/2006/picture">
                        <pic:nvPicPr>
                          <pic:cNvPr id="296" name="图片 29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85908" y="78995"/>
                            <a:ext cx="5813718" cy="25204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文本框 297"/>
                        <wps:cNvSpPr txBox="1"/>
                        <wps:spPr>
                          <a:xfrm>
                            <a:off x="0" y="2686675"/>
                            <a:ext cx="6185535" cy="3524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A396B4" w14:textId="05E94640" w:rsidR="005305F4" w:rsidRDefault="00391576" w:rsidP="00DA4567">
                              <w:pPr>
                                <w:pStyle w:val="af"/>
                                <w:jc w:val="center"/>
                              </w:pPr>
                              <w:r>
                                <w:t>Paradise Programming</w:t>
                              </w:r>
                              <w:r w:rsidR="005305F4">
                                <w:t>, 198</w:t>
                              </w:r>
                              <w:r>
                                <w:t>5</w:t>
                              </w:r>
                              <w:r w:rsidR="005305F4">
                                <w:t>, Atari 8-bit</w:t>
                              </w:r>
                              <w:r>
                                <w:t>, Amiga, Apple II,</w:t>
                              </w:r>
                              <w:r w:rsidR="005305F4">
                                <w:t xml:space="preserve"> </w:t>
                              </w:r>
                              <w:r>
                                <w:t>MS-DOS, etc</w:t>
                              </w:r>
                            </w:p>
                            <w:p w14:paraId="78D92B50" w14:textId="77777777" w:rsidR="005305F4" w:rsidRPr="000C1A81" w:rsidRDefault="005305F4" w:rsidP="0061263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6A01A" id="组合 295" o:spid="_x0000_s1026" style="position:absolute;left:0;text-align:left;margin-left:435.85pt;margin-top:44.4pt;width:487.05pt;height:233.45pt;z-index:251671552;mso-position-horizontal:right;mso-position-horizontal-relative:margin;mso-width-relative:margin;mso-height-relative:margin" coordorigin=",789" coordsize="61855,296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96" o:spid="_x0000_s1027" type="#_x0000_t75" style="position:absolute;left:1859;top:789;width:58137;height:25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97" o:spid="_x0000_s1028" type="#_x0000_t202" style="position:absolute;top:26866;width:61855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" stroked="f">
                  <v:textbox style="mso-fit-shape-to-text:t" inset="0,0,0,0">
                    <w:txbxContent>
                      <w:p w14:paraId="22A396B4" w14:textId="05E94640" w:rsidR="005305F4" w:rsidRDefault="00391576" w:rsidP="00DA4567">
                        <w:pPr>
                          <w:pStyle w:val="af"/>
                          <w:jc w:val="center"/>
                        </w:pPr>
                        <w:r>
                          <w:t>Paradise Programming</w:t>
                        </w:r>
                        <w:r w:rsidR="005305F4">
                          <w:t>, 198</w:t>
                        </w:r>
                        <w:r>
                          <w:t>5</w:t>
                        </w:r>
                        <w:r w:rsidR="005305F4">
                          <w:t>, Atari 8-bit</w:t>
                        </w:r>
                        <w:r>
                          <w:t>, Amiga, Apple II,</w:t>
                        </w:r>
                        <w:r w:rsidR="005305F4">
                          <w:t xml:space="preserve"> </w:t>
                        </w:r>
                        <w:r>
                          <w:t>MS-DOS, etc</w:t>
                        </w:r>
                      </w:p>
                      <w:p w14:paraId="78D92B50" w14:textId="77777777" w:rsidR="005305F4" w:rsidRPr="000C1A81" w:rsidRDefault="005305F4" w:rsidP="00612634">
                        <w:pPr>
                          <w:jc w:val="center"/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</w:t>
      </w:r>
      <w:r w:rsidR="00391576">
        <w:rPr>
          <w:rFonts w:hint="eastAsia"/>
        </w:rPr>
        <w:t>另类实境：城市</w:t>
      </w:r>
      <w:r>
        <w:rPr>
          <w:rFonts w:hint="eastAsia"/>
        </w:rPr>
        <w:t>》（</w:t>
      </w:r>
      <w:r w:rsidR="00391576">
        <w:rPr>
          <w:rFonts w:hint="eastAsia"/>
        </w:rPr>
        <w:t>Alternate</w:t>
      </w:r>
      <w:r w:rsidR="00391576">
        <w:t xml:space="preserve"> </w:t>
      </w:r>
      <w:r w:rsidR="00391576">
        <w:rPr>
          <w:rFonts w:hint="eastAsia"/>
        </w:rPr>
        <w:t>Reality</w:t>
      </w:r>
      <w:r w:rsidR="00391576">
        <w:t>: The City</w:t>
      </w:r>
      <w:r>
        <w:rPr>
          <w:rFonts w:hint="eastAsia"/>
        </w:rPr>
        <w:t>）</w:t>
      </w:r>
    </w:p>
    <w:p w14:paraId="75FED2B5" w14:textId="32F8BE3E" w:rsidR="005305F4" w:rsidRDefault="005305F4" w:rsidP="00F734E7">
      <w:r w:rsidRPr="008F2B87">
        <w:rPr>
          <w:rFonts w:hint="eastAsia"/>
        </w:rPr>
        <w:t>作者：</w:t>
      </w:r>
      <w:r w:rsidR="00F175A8">
        <w:t>GS</w:t>
      </w:r>
    </w:p>
    <w:p w14:paraId="4BE6514E" w14:textId="77777777" w:rsidR="005305F4" w:rsidRPr="008F2B87" w:rsidRDefault="005305F4" w:rsidP="008F2B87">
      <w:pPr>
        <w:jc w:val="left"/>
      </w:pPr>
      <w:r w:rsidRPr="008F2B87">
        <w:rPr>
          <w:rFonts w:hint="eastAsia"/>
        </w:rPr>
        <w:t>翻译：</w:t>
      </w:r>
      <w:r>
        <w:t>Thunderplus</w:t>
      </w:r>
    </w:p>
    <w:p w14:paraId="5DC9F85F" w14:textId="77777777" w:rsidR="005305F4" w:rsidRDefault="00DA34AC" w:rsidP="00F734E7">
      <w:r>
        <w:pict w14:anchorId="017FE5E8">
          <v:rect id="_x0000_i1025" style="width:261.65pt;height:1pt" o:hrpct="500" o:hrstd="t" o:hrnoshade="t" o:hr="t" fillcolor="#cfcdcd [2894]" stroked="f"/>
        </w:pict>
      </w:r>
    </w:p>
    <w:p w14:paraId="284A48F4" w14:textId="77777777" w:rsidR="005305F4" w:rsidRDefault="005305F4" w:rsidP="00F734E7">
      <w:pPr>
        <w:rPr>
          <w:rFonts w:hint="eastAsia"/>
        </w:rPr>
        <w:sectPr w:rsidR="005305F4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12D7AB58" w14:textId="0406AFEC" w:rsidR="005305F4" w:rsidRPr="00EC0337" w:rsidRDefault="00EC0337" w:rsidP="00EC0337">
      <w:pPr>
        <w:pStyle w:val="-21"/>
        <w:ind w:firstLineChars="0"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DCC987" wp14:editId="272C24F9">
                <wp:simplePos x="0" y="0"/>
                <wp:positionH relativeFrom="margin">
                  <wp:posOffset>0</wp:posOffset>
                </wp:positionH>
                <wp:positionV relativeFrom="paragraph">
                  <wp:posOffset>198120</wp:posOffset>
                </wp:positionV>
                <wp:extent cx="6169660" cy="1250315"/>
                <wp:effectExtent l="0" t="0" r="2540" b="698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2505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0D67C" w14:textId="47F7D5A0" w:rsidR="00EC0337" w:rsidRDefault="00EC0337" w:rsidP="00EC0337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“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人生苦短，我们总该试着为人类做一些自己的贡献。如果成天游手好闲，两耳不闻窗外事，那就浪费了我们在这世上的时间。我们有责任去帮助他人。做游戏给我带来的收入比我在工厂造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 xml:space="preserve">B-2 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隐形轰炸机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那会儿少得多了。但是我通过游戏给别人带去的欢乐是真正的无价之宝。永远不要小看乐趣的力量。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”</w:t>
                            </w:r>
                          </w:p>
                          <w:p w14:paraId="5DE112F6" w14:textId="77777777" w:rsidR="00EC0337" w:rsidRPr="00AC095D" w:rsidRDefault="00EC0337" w:rsidP="00EC0337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1EA13EE3" w14:textId="2DC55203" w:rsidR="00EC0337" w:rsidRPr="00E81749" w:rsidRDefault="00EC0337" w:rsidP="00EC0337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hyperlink r:id="rId12" w:history="1">
                              <w:r>
                                <w:rPr>
                                  <w:rStyle w:val="aa"/>
                                  <w:rFonts w:ascii="Times New Roman" w:eastAsia="楷体" w:hAnsi="Times New Roman"/>
                                </w:rPr>
                                <w:t>Philip</w:t>
                              </w:r>
                            </w:hyperlink>
                            <w:r>
                              <w:rPr>
                                <w:rStyle w:val="aa"/>
                                <w:rFonts w:ascii="Times New Roman" w:eastAsia="楷体" w:hAnsi="Times New Roman"/>
                              </w:rPr>
                              <w:t xml:space="preserve"> Price</w:t>
                            </w:r>
                          </w:p>
                          <w:p w14:paraId="2AF643F0" w14:textId="1180BCCA" w:rsidR="00EC0337" w:rsidRPr="00E81749" w:rsidRDefault="00EC0337" w:rsidP="00EC0337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另类实境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》作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CC987" id="文本框 2" o:spid="_x0000_s1029" type="#_x0000_t202" style="position:absolute;left:0;text-align:left;margin-left:0;margin-top:15.6pt;width:485.8pt;height:98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" stroked="f">
                <v:textbox>
                  <w:txbxContent>
                    <w:p w14:paraId="2270D67C" w14:textId="47F7D5A0" w:rsidR="00EC0337" w:rsidRDefault="00EC0337" w:rsidP="00EC0337">
                      <w:pPr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“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人生苦短，我们总该试着为人类做一些自己的贡献。如果成天游手好闲，两耳不闻窗外事，那就浪费了我们在这世上的时间。我们有责任去帮助他人。做游戏给我带来的收入比我在工厂造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</w:rPr>
                        <w:t xml:space="preserve">B-2 </w:t>
                      </w:r>
                      <w:r>
                        <w:rPr>
                          <w:rFonts w:ascii="Times New Roman" w:eastAsia="楷体" w:hAnsi="Times New Roman"/>
                        </w:rPr>
                        <w:t>隐形轰炸机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那会儿少得多了。但是我通过游戏给别人带去的欢乐是真正的无价之宝。永远不要小看乐趣的力量。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”</w:t>
                      </w:r>
                    </w:p>
                    <w:p w14:paraId="5DE112F6" w14:textId="77777777" w:rsidR="00EC0337" w:rsidRPr="00AC095D" w:rsidRDefault="00EC0337" w:rsidP="00EC0337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1EA13EE3" w14:textId="2DC55203" w:rsidR="00EC0337" w:rsidRPr="00E81749" w:rsidRDefault="00EC0337" w:rsidP="00EC0337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hyperlink r:id="rId13" w:history="1">
                        <w:r>
                          <w:rPr>
                            <w:rStyle w:val="aa"/>
                            <w:rFonts w:ascii="Times New Roman" w:eastAsia="楷体" w:hAnsi="Times New Roman"/>
                          </w:rPr>
                          <w:t>Philip</w:t>
                        </w:r>
                      </w:hyperlink>
                      <w:r>
                        <w:rPr>
                          <w:rStyle w:val="aa"/>
                          <w:rFonts w:ascii="Times New Roman" w:eastAsia="楷体" w:hAnsi="Times New Roman"/>
                        </w:rPr>
                        <w:t xml:space="preserve"> Price</w:t>
                      </w:r>
                    </w:p>
                    <w:p w14:paraId="2AF643F0" w14:textId="1180BCCA" w:rsidR="00EC0337" w:rsidRPr="00E81749" w:rsidRDefault="00EC0337" w:rsidP="00EC0337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另类实境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》作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175A8">
        <w:rPr>
          <w:rFonts w:hint="eastAsia"/>
        </w:rPr>
        <w:t>在主创</w:t>
      </w:r>
      <w:r w:rsidR="00F175A8">
        <w:rPr>
          <w:rFonts w:hint="eastAsia"/>
        </w:rPr>
        <w:t xml:space="preserve"> </w:t>
      </w:r>
      <w:r w:rsidR="00F175A8">
        <w:t xml:space="preserve">Philip Price </w:t>
      </w:r>
      <w:r w:rsidR="00F175A8">
        <w:rPr>
          <w:rFonts w:hint="eastAsia"/>
        </w:rPr>
        <w:t>的计划中，《另类实境》原本是一款包含七个场景地图的富有野心的大系列游戏——从</w:t>
      </w:r>
      <w:r w:rsidR="00F175A8">
        <w:rPr>
          <w:rFonts w:hint="eastAsia"/>
          <w:i/>
          <w:iCs/>
        </w:rPr>
        <w:t>城市</w:t>
      </w:r>
      <w:r w:rsidR="00F175A8">
        <w:rPr>
          <w:rFonts w:hint="eastAsia"/>
        </w:rPr>
        <w:t>、</w:t>
      </w:r>
      <w:r w:rsidR="00F175A8">
        <w:rPr>
          <w:rFonts w:hint="eastAsia"/>
          <w:i/>
          <w:iCs/>
        </w:rPr>
        <w:t>地牢</w:t>
      </w:r>
      <w:r w:rsidR="00F175A8">
        <w:rPr>
          <w:rFonts w:hint="eastAsia"/>
        </w:rPr>
        <w:t>、</w:t>
      </w:r>
      <w:r w:rsidR="00F175A8">
        <w:rPr>
          <w:rFonts w:hint="eastAsia"/>
          <w:i/>
          <w:iCs/>
        </w:rPr>
        <w:t>竞技场</w:t>
      </w:r>
      <w:r w:rsidR="00F175A8">
        <w:rPr>
          <w:rFonts w:hint="eastAsia"/>
        </w:rPr>
        <w:t>，到</w:t>
      </w:r>
      <w:r w:rsidR="00F175A8">
        <w:rPr>
          <w:rFonts w:hint="eastAsia"/>
          <w:i/>
          <w:iCs/>
        </w:rPr>
        <w:t>宫殿</w:t>
      </w:r>
      <w:r w:rsidR="00F175A8">
        <w:rPr>
          <w:rFonts w:hint="eastAsia"/>
        </w:rPr>
        <w:t>、</w:t>
      </w:r>
      <w:r w:rsidR="00F175A8">
        <w:rPr>
          <w:rFonts w:hint="eastAsia"/>
          <w:i/>
          <w:iCs/>
        </w:rPr>
        <w:t>荒野</w:t>
      </w:r>
      <w:r w:rsidR="00F175A8">
        <w:rPr>
          <w:rFonts w:hint="eastAsia"/>
        </w:rPr>
        <w:t>、</w:t>
      </w:r>
      <w:r w:rsidR="00F175A8">
        <w:rPr>
          <w:rFonts w:hint="eastAsia"/>
          <w:i/>
          <w:iCs/>
        </w:rPr>
        <w:t>启示</w:t>
      </w:r>
      <w:r w:rsidR="00F175A8">
        <w:rPr>
          <w:rFonts w:hint="eastAsia"/>
        </w:rPr>
        <w:t>、</w:t>
      </w:r>
      <w:r w:rsidR="00F175A8">
        <w:rPr>
          <w:rFonts w:hint="eastAsia"/>
          <w:i/>
          <w:iCs/>
        </w:rPr>
        <w:t>天命</w:t>
      </w:r>
      <w:r w:rsidR="00F175A8">
        <w:rPr>
          <w:rFonts w:hint="eastAsia"/>
        </w:rPr>
        <w:t>。在第一幕的城市之后会以补丁包的形式补充后续场景，创造出一场无缝衔接、波澜壮阔的冒险体验。只可惜，最后玩家玩到的只有最开始的两个舞台，</w:t>
      </w:r>
      <w:commentRangeStart w:id="0"/>
      <w:r w:rsidR="00F175A8">
        <w:rPr>
          <w:rFonts w:hint="eastAsia"/>
          <w:i/>
          <w:iCs/>
        </w:rPr>
        <w:t>城市</w:t>
      </w:r>
      <w:r w:rsidR="00F175A8">
        <w:rPr>
          <w:rFonts w:hint="eastAsia"/>
        </w:rPr>
        <w:t>以及</w:t>
      </w:r>
      <w:r w:rsidR="00F175A8">
        <w:rPr>
          <w:rFonts w:hint="eastAsia"/>
          <w:i/>
          <w:iCs/>
        </w:rPr>
        <w:t>地牢</w:t>
      </w:r>
      <w:commentRangeEnd w:id="0"/>
      <w:r w:rsidR="001D1959">
        <w:rPr>
          <w:rStyle w:val="af3"/>
          <w:rFonts w:asciiTheme="minorHAnsi" w:eastAsiaTheme="minorEastAsia" w:hAnsiTheme="minorHAnsi"/>
        </w:rPr>
        <w:commentReference w:id="0"/>
      </w:r>
      <w:r w:rsidR="0016769F">
        <w:rPr>
          <w:rStyle w:val="a9"/>
          <w:i/>
          <w:iCs/>
        </w:rPr>
        <w:footnoteReference w:id="1"/>
      </w:r>
      <w:r w:rsidR="00B978C3">
        <w:rPr>
          <w:rStyle w:val="a9"/>
          <w:i/>
          <w:iCs/>
        </w:rPr>
        <w:footnoteReference w:id="2"/>
      </w:r>
      <w:r w:rsidR="00F175A8" w:rsidRPr="00F175A8">
        <w:rPr>
          <w:rFonts w:hint="eastAsia"/>
        </w:rPr>
        <w:t>。</w:t>
      </w:r>
    </w:p>
    <w:p w14:paraId="5C266A8F" w14:textId="15639DB4" w:rsidR="00F175A8" w:rsidRDefault="00F175A8" w:rsidP="00F175A8">
      <w:pPr>
        <w:pStyle w:val="-21"/>
        <w:ind w:firstLine="420"/>
      </w:pPr>
      <w:r>
        <w:rPr>
          <w:rFonts w:hint="eastAsia"/>
        </w:rPr>
        <w:t>一艘外星人飞船绑架了你，把你扔在</w:t>
      </w:r>
      <w:r w:rsidR="00F953FD">
        <w:rPr>
          <w:rFonts w:hint="eastAsia"/>
        </w:rPr>
        <w:t>一座名叫埃札贝克（</w:t>
      </w:r>
      <w:r w:rsidR="00F953FD">
        <w:rPr>
          <w:rFonts w:hint="eastAsia"/>
        </w:rPr>
        <w:t>X</w:t>
      </w:r>
      <w:r w:rsidR="00F953FD">
        <w:t>ebec</w:t>
      </w:r>
      <w:r w:rsidR="00F953FD">
        <w:rPr>
          <w:rFonts w:hint="eastAsia"/>
        </w:rPr>
        <w:t>）的遗迹中。周遭危机四伏，恶劣的天气，城市中的贵族、小偷和强盗，还有夜间出没的幻想生物都是你的敌人。与此同时，你还得破解你为何被绑架至此的谜团。</w:t>
      </w:r>
    </w:p>
    <w:p w14:paraId="5D17D393" w14:textId="631A770D" w:rsidR="00F175A8" w:rsidRDefault="007D0BE7" w:rsidP="00F175A8">
      <w:pPr>
        <w:pStyle w:val="-21"/>
        <w:ind w:firstLine="420"/>
      </w:pPr>
      <w:r>
        <w:rPr>
          <w:rFonts w:hint="eastAsia"/>
        </w:rPr>
        <w:t>你踏出飞船舱门的一刻，游戏画面上会滚动出一组随机数字，决定你的角色在</w:t>
      </w:r>
      <w:r>
        <w:rPr>
          <w:rFonts w:hint="eastAsia"/>
        </w:rPr>
        <w:t xml:space="preserve"> AR</w:t>
      </w:r>
      <w:r>
        <w:t xml:space="preserve"> </w:t>
      </w:r>
      <w:r>
        <w:rPr>
          <w:rFonts w:hint="eastAsia"/>
        </w:rPr>
        <w:t>世界中的初始属性数值。除了常见的力量、精力、技巧、魅力、智慧与学识等属性，你的游戏角色还拥有其它的</w:t>
      </w:r>
      <w:r w:rsidR="00712AD0">
        <w:rPr>
          <w:rFonts w:hint="eastAsia"/>
        </w:rPr>
        <w:t>数值，如饥饿值、醉酒度与疲劳值。只不过此时玩家并不知道这一点。直到三十年之后，游戏界仍然在讨论</w:t>
      </w:r>
      <w:r w:rsidR="00712AD0">
        <w:rPr>
          <w:rFonts w:hint="eastAsia"/>
        </w:rPr>
        <w:lastRenderedPageBreak/>
        <w:t>数值</w:t>
      </w:r>
      <w:r w:rsidR="003C2459">
        <w:rPr>
          <w:rFonts w:hint="eastAsia"/>
        </w:rPr>
        <w:t>会如何影响</w:t>
      </w:r>
      <w:r w:rsidR="00712AD0">
        <w:rPr>
          <w:rFonts w:hint="eastAsia"/>
        </w:rPr>
        <w:t>游戏中</w:t>
      </w:r>
      <w:r w:rsidR="003C2459">
        <w:rPr>
          <w:rFonts w:hint="eastAsia"/>
        </w:rPr>
        <w:t>各类</w:t>
      </w:r>
      <w:r w:rsidR="00712AD0">
        <w:rPr>
          <w:rFonts w:hint="eastAsia"/>
        </w:rPr>
        <w:t>事件以及特定情形的遭遇战。</w:t>
      </w:r>
    </w:p>
    <w:p w14:paraId="76D5043D" w14:textId="77777777" w:rsidR="005305F4" w:rsidRPr="00C9754C" w:rsidRDefault="005305F4" w:rsidP="002B4656">
      <w:pPr>
        <w:pStyle w:val="-21"/>
        <w:ind w:firstLineChars="0" w:firstLine="0"/>
      </w:pPr>
    </w:p>
    <w:p w14:paraId="3330CF09" w14:textId="77777777" w:rsidR="0016769F" w:rsidRDefault="005305F4" w:rsidP="0016769F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7E603876" wp14:editId="2FFB1B9C">
            <wp:extent cx="2942178" cy="2221199"/>
            <wp:effectExtent l="0" t="0" r="0" b="8255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178" cy="22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9DFB" w14:textId="30BE402C" w:rsidR="005305F4" w:rsidRDefault="0016769F" w:rsidP="0016769F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这是你的创建角色界面，初始属性和财富是随机生成的。这么高的图像质量在当时是相当罕见</w:t>
      </w:r>
      <w:r>
        <w:rPr>
          <w:rFonts w:hint="eastAsia"/>
          <w:noProof/>
        </w:rPr>
        <w:t>的。</w:t>
      </w:r>
    </w:p>
    <w:p w14:paraId="3D629C6F" w14:textId="77777777" w:rsidR="005305F4" w:rsidRDefault="005305F4" w:rsidP="00385BD0">
      <w:pPr>
        <w:pStyle w:val="-"/>
        <w:ind w:firstLine="420"/>
      </w:pPr>
    </w:p>
    <w:p w14:paraId="465D1775" w14:textId="77777777" w:rsidR="0016769F" w:rsidRDefault="0016769F" w:rsidP="0016769F">
      <w:pPr>
        <w:pStyle w:val="-21"/>
        <w:ind w:firstLine="420"/>
      </w:pPr>
      <w:r>
        <w:rPr>
          <w:rFonts w:hint="eastAsia"/>
        </w:rPr>
        <w:t>在这个庞大的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×</w:t>
      </w:r>
      <w:r>
        <w:t xml:space="preserve">64 </w:t>
      </w:r>
      <w:r>
        <w:rPr>
          <w:rFonts w:hint="eastAsia"/>
        </w:rPr>
        <w:t>城市中，你将通过屏幕上一个小小的第一人称窗口进行探索，可以使用键盘或者手柄。《巫术》（</w:t>
      </w:r>
      <w:r>
        <w:rPr>
          <w:rFonts w:hint="eastAsia"/>
        </w:rPr>
        <w:t>Wizardry</w:t>
      </w:r>
      <w:r>
        <w:rPr>
          <w:rFonts w:hint="eastAsia"/>
        </w:rPr>
        <w:t>）和《冰城传奇》（</w:t>
      </w:r>
      <w:r>
        <w:rPr>
          <w:rFonts w:hint="eastAsia"/>
        </w:rPr>
        <w:t>Bard</w:t>
      </w:r>
      <w:r>
        <w:t>’s Tale</w:t>
      </w:r>
      <w:r>
        <w:rPr>
          <w:rFonts w:hint="eastAsia"/>
        </w:rPr>
        <w:t>）中用的是相对简单的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图像，在你移动到下一张地图的时候，画面会出现抽搐和跳跃。《另类实境》与它们不同，在你从一张地图移动到另一张时，游戏中会呈现一面过渡平滑的全彩贴图墙。</w:t>
      </w:r>
    </w:p>
    <w:p w14:paraId="7C59B313" w14:textId="27E80025" w:rsidR="0016769F" w:rsidRDefault="0016769F" w:rsidP="0016769F">
      <w:pPr>
        <w:pStyle w:val="-21"/>
        <w:ind w:firstLine="420"/>
      </w:pPr>
      <w:r>
        <w:rPr>
          <w:rFonts w:hint="eastAsia"/>
        </w:rPr>
        <w:t>游戏中还结合了多种多样的视觉效果，比如频繁的小动画、日夜交替系统、下雨和闪电效果，最后的成品在视觉与听觉上已经大大领先</w:t>
      </w:r>
      <w:r w:rsidR="00A73333">
        <w:rPr>
          <w:rFonts w:hint="eastAsia"/>
        </w:rPr>
        <w:t>于</w:t>
      </w:r>
      <w:r>
        <w:rPr>
          <w:rFonts w:hint="eastAsia"/>
        </w:rPr>
        <w:t>它的同时期作品。游戏充分利用了</w:t>
      </w:r>
      <w:r>
        <w:rPr>
          <w:rFonts w:hint="eastAsia"/>
        </w:rPr>
        <w:t xml:space="preserve"> Atari</w:t>
      </w:r>
      <w:r>
        <w:t xml:space="preserve"> 8-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的独特性能来塑造游戏中的一些特效，比如最大化屏幕上能呈现的色彩种类，但也导致后续到其它平台上的移植较为困难。不过，《另类实境》拥有制作精良的开场动画（不仅有主题曲，而且将近五分钟长）、电影式的致谢以及图像和音效的高度协调。这些特征都是在很多年之后才逐渐在游戏作品中普及开来。</w:t>
      </w:r>
    </w:p>
    <w:p w14:paraId="1837DC5C" w14:textId="77777777" w:rsidR="0016769F" w:rsidRDefault="0016769F" w:rsidP="0016769F">
      <w:pPr>
        <w:pStyle w:val="-21"/>
        <w:ind w:firstLine="420"/>
      </w:pPr>
      <w:r>
        <w:rPr>
          <w:rFonts w:hint="eastAsia"/>
        </w:rPr>
        <w:t>G</w:t>
      </w:r>
      <w:r>
        <w:t xml:space="preserve">ary Gilbertson </w:t>
      </w:r>
      <w:r>
        <w:rPr>
          <w:rFonts w:hint="eastAsia"/>
        </w:rPr>
        <w:t>创作的音乐与游戏内容结合完美，令人印象深刻。角色到达特殊地点、遇到特殊事件时都会有不同的音乐响起，屏幕上会出现歌词，甚至还有一首角色死亡曲。遇到其它角色时，玩家可以根据播放的</w:t>
      </w:r>
      <w:r>
        <w:rPr>
          <w:rFonts w:hint="eastAsia"/>
        </w:rPr>
        <w:t xml:space="preserve"> BGM</w:t>
      </w:r>
      <w:r>
        <w:t xml:space="preserve"> </w:t>
      </w:r>
      <w:r>
        <w:rPr>
          <w:rFonts w:hint="eastAsia"/>
        </w:rPr>
        <w:t>类型判断对方的意图，包括双方有多大的可能陷入交战。</w:t>
      </w:r>
    </w:p>
    <w:p w14:paraId="4A928993" w14:textId="27910331" w:rsidR="005305F4" w:rsidRPr="00E07DAB" w:rsidRDefault="0016769F" w:rsidP="00E07DAB">
      <w:pPr>
        <w:pStyle w:val="-21"/>
        <w:ind w:firstLine="420"/>
        <w:rPr>
          <w:rFonts w:hint="eastAsia"/>
        </w:rPr>
      </w:pPr>
      <w:r>
        <w:rPr>
          <w:rFonts w:hint="eastAsia"/>
        </w:rPr>
        <w:t>由于本作里没有</w:t>
      </w:r>
      <w:r w:rsidR="00982CCC">
        <w:rPr>
          <w:rFonts w:hint="eastAsia"/>
        </w:rPr>
        <w:t>确定的主线任务，你的目标很简单，就是培养你的角色直到各项属性点满，拥有精良的装备和足够财富。如此，你才有机会在后续的场景中存活下来。</w:t>
      </w:r>
      <w:r w:rsidR="003224FF">
        <w:rPr>
          <w:rFonts w:hint="eastAsia"/>
        </w:rPr>
        <w:t>为此，你需要打败在城市中遇到的敌人。不过如果要赚钱，你还有一个途径——把钱存到银行里，利息是可以调整的。只是利率越高，你也越有可能失去你的本金！</w:t>
      </w:r>
    </w:p>
    <w:p w14:paraId="72B4BB98" w14:textId="77777777" w:rsidR="005305F4" w:rsidRDefault="005305F4" w:rsidP="007036FA">
      <w:pPr>
        <w:pStyle w:val="-21"/>
        <w:ind w:firstLineChars="0" w:firstLine="0"/>
      </w:pPr>
    </w:p>
    <w:p w14:paraId="1A8DA557" w14:textId="77777777" w:rsidR="005305F4" w:rsidRDefault="005305F4" w:rsidP="00AC0787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E832A52" wp14:editId="64C14BA6">
            <wp:extent cx="3073555" cy="2307980"/>
            <wp:effectExtent l="0" t="0" r="0" b="0"/>
            <wp:docPr id="299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5" cy="230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BC78" w14:textId="6DFCEB0A" w:rsidR="005305F4" w:rsidRDefault="005305F4" w:rsidP="00AC0787">
      <w:pPr>
        <w:pStyle w:val="af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6769F">
        <w:rPr>
          <w:noProof/>
        </w:rPr>
        <w:t>2</w:t>
      </w:r>
      <w:r>
        <w:fldChar w:fldCharType="end"/>
      </w:r>
      <w:r w:rsidR="00681BDE">
        <w:rPr>
          <w:rFonts w:hint="eastAsia"/>
        </w:rPr>
        <w:t>《另类实境》中音乐的频繁出现是一大特色。一些地点有专属</w:t>
      </w:r>
      <w:r w:rsidR="00681BDE">
        <w:rPr>
          <w:rFonts w:hint="eastAsia"/>
        </w:rPr>
        <w:t xml:space="preserve"> BGM</w:t>
      </w:r>
      <w:r w:rsidR="00681BDE">
        <w:rPr>
          <w:rFonts w:hint="eastAsia"/>
        </w:rPr>
        <w:t>，歌词伴随音乐同步出现在屏幕上。</w:t>
      </w:r>
    </w:p>
    <w:p w14:paraId="4EA71478" w14:textId="013427C0" w:rsidR="005305F4" w:rsidRDefault="005305F4" w:rsidP="00385BD0"/>
    <w:p w14:paraId="48E5A606" w14:textId="5B6F5978" w:rsidR="00E07DAB" w:rsidRDefault="00E07DAB" w:rsidP="00E07DAB">
      <w:pPr>
        <w:pStyle w:val="-21"/>
        <w:ind w:firstLine="420"/>
      </w:pPr>
      <w:r>
        <w:rPr>
          <w:rFonts w:hint="eastAsia"/>
        </w:rPr>
        <w:t>在《另类实境：城市》发售之后，由于与发行商之间的合作出现问题，</w:t>
      </w:r>
      <w:r>
        <w:t xml:space="preserve">Philip Price </w:t>
      </w:r>
      <w:r>
        <w:rPr>
          <w:rFonts w:hint="eastAsia"/>
        </w:rPr>
        <w:t>离开了公司。续作《另类实境：地牢》直到</w:t>
      </w:r>
      <w:r>
        <w:t xml:space="preserve"> 1987 </w:t>
      </w:r>
      <w:r>
        <w:rPr>
          <w:rFonts w:hint="eastAsia"/>
        </w:rPr>
        <w:t>年才面世，由</w:t>
      </w:r>
      <w:r>
        <w:rPr>
          <w:rFonts w:hint="eastAsia"/>
        </w:rPr>
        <w:t xml:space="preserve"> Ken</w:t>
      </w:r>
      <w:r>
        <w:t xml:space="preserve"> </w:t>
      </w:r>
      <w:r>
        <w:rPr>
          <w:rFonts w:hint="eastAsia"/>
        </w:rPr>
        <w:t>Jordan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Dan</w:t>
      </w:r>
      <w:r>
        <w:t xml:space="preserve"> </w:t>
      </w:r>
      <w:r>
        <w:rPr>
          <w:rFonts w:hint="eastAsia"/>
        </w:rPr>
        <w:t>Pinal</w:t>
      </w:r>
      <w:r>
        <w:t xml:space="preserve"> </w:t>
      </w:r>
      <w:r>
        <w:rPr>
          <w:rFonts w:hint="eastAsia"/>
        </w:rPr>
        <w:t>制作。</w:t>
      </w:r>
      <w:r>
        <w:rPr>
          <w:rFonts w:hint="eastAsia"/>
        </w:rPr>
        <w:t xml:space="preserve">Price </w:t>
      </w:r>
      <w:r>
        <w:rPr>
          <w:rFonts w:hint="eastAsia"/>
        </w:rPr>
        <w:t>为第二作提供了一些参考意见，而</w:t>
      </w:r>
      <w:r>
        <w:rPr>
          <w:rFonts w:hint="eastAsia"/>
        </w:rPr>
        <w:t xml:space="preserve"> Gary</w:t>
      </w:r>
      <w:r>
        <w:t xml:space="preserve"> </w:t>
      </w:r>
      <w:r>
        <w:rPr>
          <w:rFonts w:hint="eastAsia"/>
        </w:rPr>
        <w:t>Gilbertson</w:t>
      </w:r>
      <w:r>
        <w:t xml:space="preserve"> </w:t>
      </w:r>
      <w:r>
        <w:rPr>
          <w:rFonts w:hint="eastAsia"/>
        </w:rPr>
        <w:t>同样负责了游戏中丰富的音乐。</w:t>
      </w:r>
    </w:p>
    <w:p w14:paraId="59C83F7D" w14:textId="4C532CFA" w:rsidR="00E07DAB" w:rsidRDefault="00E07DAB" w:rsidP="00E07DAB">
      <w:pPr>
        <w:pStyle w:val="-21"/>
        <w:ind w:firstLine="420"/>
      </w:pPr>
      <w:r>
        <w:rPr>
          <w:rFonts w:hint="eastAsia"/>
        </w:rPr>
        <w:t>《另类实境：地牢》的地牢爬行内容做得非常扎实，游戏体验更加完整，可以独立于《城市》游玩。玩家通过探索或者拜访神谕者并献上合适的供奉物获得任务。完成了这些任务，玩家就能逐渐摸清《另类实境》的舞台背景以及自己的绑架者的底细。</w:t>
      </w:r>
    </w:p>
    <w:p w14:paraId="77F7CFCF" w14:textId="50401B32" w:rsidR="00A73333" w:rsidRDefault="00A73333" w:rsidP="00860A2F">
      <w:pPr>
        <w:pStyle w:val="-21"/>
        <w:ind w:firstLine="420"/>
        <w:rPr>
          <w:rFonts w:hint="eastAsia"/>
        </w:rPr>
      </w:pPr>
      <w:r>
        <w:rPr>
          <w:rFonts w:hint="eastAsia"/>
        </w:rPr>
        <w:t>第二作中增添了不少新内容，道具更加多样化，包括卷轴、塔罗牌、魔法眼珠、法杖等，四层地牢关卡中也出现了独特的新地点。玩家可以使用魔法，还可以加入工会。有趣的是，一旦你成为某个工会成员，就会自动与竞争对手的工会为敌。</w:t>
      </w:r>
    </w:p>
    <w:p w14:paraId="0FA411D1" w14:textId="77777777" w:rsidR="00E07DAB" w:rsidRPr="00A73333" w:rsidRDefault="00E07DAB" w:rsidP="00385BD0">
      <w:pPr>
        <w:rPr>
          <w:rFonts w:hint="eastAsia"/>
        </w:rPr>
      </w:pPr>
    </w:p>
    <w:p w14:paraId="7AC9275E" w14:textId="77777777" w:rsidR="005305F4" w:rsidRDefault="005305F4" w:rsidP="002B4656">
      <w:pPr>
        <w:pStyle w:val="-21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AA57AA4" wp14:editId="74E9FED2">
            <wp:extent cx="2939689" cy="2224827"/>
            <wp:effectExtent l="0" t="0" r="0" b="4445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689" cy="222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30F2" w14:textId="2FAEC929" w:rsidR="005305F4" w:rsidRDefault="005305F4" w:rsidP="00CF73F9">
      <w:pPr>
        <w:pStyle w:val="af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6769F">
        <w:rPr>
          <w:noProof/>
        </w:rPr>
        <w:t>3</w:t>
      </w:r>
      <w:r>
        <w:fldChar w:fldCharType="end"/>
      </w:r>
      <w:r w:rsidR="00860A2F">
        <w:rPr>
          <w:rFonts w:hint="eastAsia"/>
        </w:rPr>
        <w:t>如果角色的魅力和学识属性足够高，也可以选择不战斗而以诱惑或者谋骗的方式应付对手。</w:t>
      </w:r>
    </w:p>
    <w:p w14:paraId="797A67B0" w14:textId="77777777" w:rsidR="005305F4" w:rsidRPr="00A516B3" w:rsidRDefault="005305F4" w:rsidP="00385BD0">
      <w:pPr>
        <w:pStyle w:val="-"/>
        <w:ind w:firstLine="420"/>
      </w:pPr>
    </w:p>
    <w:p w14:paraId="026C249A" w14:textId="434F1211" w:rsidR="005305F4" w:rsidRDefault="00A4015B" w:rsidP="00385BD0">
      <w:pPr>
        <w:pStyle w:val="-"/>
        <w:ind w:firstLine="420"/>
      </w:pPr>
      <w:r>
        <w:rPr>
          <w:rFonts w:hint="eastAsia"/>
        </w:rPr>
        <w:t>然而令人扼腕的是这个系列终究没能全部做完。事实上，下一作《竞技场》的设计文件已经完成，但迟迟没进入程序阶段。</w:t>
      </w:r>
      <w:r w:rsidR="00E21474">
        <w:rPr>
          <w:rFonts w:hint="eastAsia"/>
        </w:rPr>
        <w:t>那一年市场主流已经转向了诸如</w:t>
      </w:r>
      <w:r w:rsidR="00E21474">
        <w:rPr>
          <w:rFonts w:hint="eastAsia"/>
        </w:rPr>
        <w:t xml:space="preserve"> </w:t>
      </w:r>
      <w:r w:rsidR="00E21474">
        <w:t>Amiga</w:t>
      </w:r>
      <w:r w:rsidR="00E21474">
        <w:rPr>
          <w:rFonts w:hint="eastAsia"/>
        </w:rPr>
        <w:t>、</w:t>
      </w:r>
      <w:r w:rsidR="00E21474">
        <w:rPr>
          <w:rFonts w:hint="eastAsia"/>
        </w:rPr>
        <w:t>Atari</w:t>
      </w:r>
      <w:r w:rsidR="00E21474">
        <w:t xml:space="preserve"> </w:t>
      </w:r>
      <w:r w:rsidR="00E21474">
        <w:rPr>
          <w:rFonts w:hint="eastAsia"/>
        </w:rPr>
        <w:t>ST</w:t>
      </w:r>
      <w:r w:rsidR="00E21474">
        <w:rPr>
          <w:rFonts w:hint="eastAsia"/>
        </w:rPr>
        <w:t>、</w:t>
      </w:r>
      <w:r w:rsidR="00E21474">
        <w:rPr>
          <w:rFonts w:hint="eastAsia"/>
        </w:rPr>
        <w:t>IBM</w:t>
      </w:r>
      <w:r w:rsidR="00E21474">
        <w:t xml:space="preserve"> </w:t>
      </w:r>
      <w:r w:rsidR="00E21474">
        <w:rPr>
          <w:rFonts w:hint="eastAsia"/>
        </w:rPr>
        <w:t>PC</w:t>
      </w:r>
      <w:r w:rsidR="00E21474">
        <w:t xml:space="preserve"> </w:t>
      </w:r>
      <w:r w:rsidR="00E21474">
        <w:rPr>
          <w:rFonts w:hint="eastAsia"/>
        </w:rPr>
        <w:t>这些</w:t>
      </w:r>
      <w:r w:rsidR="00E21474">
        <w:rPr>
          <w:rFonts w:hint="eastAsia"/>
        </w:rPr>
        <w:t xml:space="preserve"> </w:t>
      </w:r>
      <w:r w:rsidR="00E21474">
        <w:t xml:space="preserve">16 </w:t>
      </w:r>
      <w:r w:rsidR="00E21474">
        <w:rPr>
          <w:rFonts w:hint="eastAsia"/>
        </w:rPr>
        <w:t>位电脑，</w:t>
      </w:r>
      <w:r w:rsidR="00E21474">
        <w:t xml:space="preserve">8 </w:t>
      </w:r>
      <w:r w:rsidR="00E21474">
        <w:rPr>
          <w:rFonts w:hint="eastAsia"/>
        </w:rPr>
        <w:t>位机器被彻底淘汰。《城市》被移植到了这些新平台上，画面质量大有提升，但因为开发者没有把</w:t>
      </w:r>
      <w:r w:rsidR="00E21474">
        <w:rPr>
          <w:rFonts w:hint="eastAsia"/>
        </w:rPr>
        <w:t xml:space="preserve"> Price</w:t>
      </w:r>
      <w:r w:rsidR="00E21474">
        <w:t xml:space="preserve"> </w:t>
      </w:r>
      <w:r w:rsidR="00E21474">
        <w:rPr>
          <w:rFonts w:hint="eastAsia"/>
        </w:rPr>
        <w:t>提供的补丁系统加入进去，《城市》也无法与后续新场景连接起来。</w:t>
      </w:r>
    </w:p>
    <w:p w14:paraId="4B74E620" w14:textId="079600EE" w:rsidR="00E21474" w:rsidRDefault="00E21474" w:rsidP="00385BD0">
      <w:pPr>
        <w:pStyle w:val="-"/>
        <w:ind w:firstLine="420"/>
      </w:pPr>
      <w:r>
        <w:rPr>
          <w:rFonts w:hint="eastAsia"/>
        </w:rPr>
        <w:t>话虽如此，其实《地牢》也没有上过</w:t>
      </w:r>
      <w:r>
        <w:rPr>
          <w:rFonts w:hint="eastAsia"/>
        </w:rPr>
        <w:t xml:space="preserve"> </w:t>
      </w:r>
      <w:r>
        <w:t xml:space="preserve">16 </w:t>
      </w:r>
      <w:r>
        <w:rPr>
          <w:rFonts w:hint="eastAsia"/>
        </w:rPr>
        <w:t>位的平台，所以这也并不打紧了。《地牢》的</w:t>
      </w:r>
      <w:r>
        <w:rPr>
          <w:rFonts w:hint="eastAsia"/>
        </w:rPr>
        <w:t xml:space="preserve"> </w:t>
      </w:r>
      <w:r>
        <w:t xml:space="preserve">Amiga </w:t>
      </w:r>
      <w:r>
        <w:rPr>
          <w:rFonts w:hint="eastAsia"/>
        </w:rPr>
        <w:t>和</w:t>
      </w:r>
      <w:r>
        <w:rPr>
          <w:rFonts w:hint="eastAsia"/>
        </w:rPr>
        <w:t xml:space="preserve"> IBM</w:t>
      </w:r>
      <w:r>
        <w:t xml:space="preserve"> 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版本做到</w:t>
      </w:r>
      <w:r>
        <w:rPr>
          <w:rFonts w:hint="eastAsia"/>
        </w:rPr>
        <w:t xml:space="preserve"> 7</w:t>
      </w:r>
      <w:r>
        <w:t xml:space="preserve">0% </w:t>
      </w:r>
      <w:r>
        <w:rPr>
          <w:rFonts w:hint="eastAsia"/>
        </w:rPr>
        <w:t>的时候，发行商</w:t>
      </w:r>
      <w:r>
        <w:rPr>
          <w:rFonts w:hint="eastAsia"/>
        </w:rPr>
        <w:t xml:space="preserve"> Datasoft</w:t>
      </w:r>
      <w:r>
        <w:t xml:space="preserve"> </w:t>
      </w:r>
      <w:r>
        <w:rPr>
          <w:rFonts w:hint="eastAsia"/>
        </w:rPr>
        <w:t>破产了。</w:t>
      </w:r>
    </w:p>
    <w:p w14:paraId="20AE5878" w14:textId="4BF91A3F" w:rsidR="00E21474" w:rsidRDefault="00E21474" w:rsidP="00385BD0">
      <w:pPr>
        <w:pStyle w:val="-"/>
        <w:ind w:firstLine="420"/>
      </w:pPr>
      <w:r>
        <w:rPr>
          <w:rFonts w:hint="eastAsia"/>
        </w:rPr>
        <w:t>时至今日，玩家依然会只身深入埃札贝克的遗迹中，踏进地牢迂回的长廊里，希望能再发现一些另类实境中深藏的秘密，直到终有一日把他们的角色带回地面上去。</w:t>
      </w:r>
      <w:r w:rsidR="00947F6D">
        <w:rPr>
          <w:rStyle w:val="a9"/>
        </w:rPr>
        <w:footnoteReference w:id="3"/>
      </w:r>
    </w:p>
    <w:p w14:paraId="064A85EC" w14:textId="77777777" w:rsidR="00E21474" w:rsidRDefault="00E21474" w:rsidP="00385BD0">
      <w:pPr>
        <w:pStyle w:val="-"/>
        <w:ind w:firstLine="420"/>
        <w:rPr>
          <w:rFonts w:hint="eastAsia"/>
        </w:rPr>
      </w:pPr>
    </w:p>
    <w:p w14:paraId="09C4C89E" w14:textId="77777777" w:rsidR="005305F4" w:rsidRDefault="005305F4" w:rsidP="00A516B3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434C98C2" wp14:editId="136DD161">
            <wp:extent cx="3073555" cy="2305166"/>
            <wp:effectExtent l="0" t="0" r="0" b="0"/>
            <wp:docPr id="301" name="图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5" cy="23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105E" w14:textId="55CF1A63" w:rsidR="005305F4" w:rsidRDefault="005305F4" w:rsidP="00A516B3">
      <w:pPr>
        <w:pStyle w:val="af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6769F">
        <w:rPr>
          <w:noProof/>
        </w:rPr>
        <w:t>4</w:t>
      </w:r>
      <w:r>
        <w:fldChar w:fldCharType="end"/>
      </w:r>
      <w:r w:rsidR="00E21474">
        <w:t xml:space="preserve"> </w:t>
      </w:r>
      <w:r w:rsidR="007F6181">
        <w:rPr>
          <w:rFonts w:hint="eastAsia"/>
        </w:rPr>
        <w:t>《地牢》中增加了一个四层的迷宫供玩家探索，并且有各种新的互动、事件、敌人与任务。</w:t>
      </w:r>
    </w:p>
    <w:p w14:paraId="09EDD51D" w14:textId="77777777" w:rsidR="005305F4" w:rsidRPr="00385BD0" w:rsidRDefault="005305F4" w:rsidP="00385BD0">
      <w:pPr>
        <w:pStyle w:val="-"/>
        <w:ind w:firstLine="420"/>
      </w:pPr>
    </w:p>
    <w:p w14:paraId="74CC1266" w14:textId="77777777" w:rsidR="005305F4" w:rsidRPr="00D36167" w:rsidRDefault="005305F4" w:rsidP="00D36167"/>
    <w:p w14:paraId="53EABECD" w14:textId="77777777" w:rsidR="005305F4" w:rsidRDefault="005305F4" w:rsidP="009F2C1D">
      <w:pPr>
        <w:sectPr w:rsidR="005305F4" w:rsidSect="00A8527F">
          <w:headerReference w:type="default" r:id="rId22"/>
          <w:footerReference w:type="default" r:id="rId23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  <w:r>
        <w:tab/>
      </w:r>
    </w:p>
    <w:p w14:paraId="2F6ECE3D" w14:textId="3AB14C7E" w:rsidR="009F2C1D" w:rsidRPr="009F2C1D" w:rsidRDefault="009F2C1D" w:rsidP="009F2C1D"/>
    <w:sectPr w:rsidR="009F2C1D" w:rsidRPr="009F2C1D" w:rsidSect="00A8527F">
      <w:headerReference w:type="default" r:id="rId24"/>
      <w:footerReference w:type="default" r:id="rId25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凌 思漪" w:date="2021-03-01T19:01:00Z" w:initials="凌">
    <w:p w14:paraId="021E9325" w14:textId="10CA229B" w:rsidR="001D1959" w:rsidRDefault="001D1959">
      <w:pPr>
        <w:pStyle w:val="af4"/>
        <w:rPr>
          <w:rFonts w:hint="eastAsia"/>
        </w:rPr>
      </w:pPr>
      <w:r>
        <w:rPr>
          <w:rStyle w:val="af3"/>
        </w:rPr>
        <w:annotationRef/>
      </w:r>
      <w:r>
        <w:rPr>
          <w:rFonts w:hint="eastAsia"/>
        </w:rPr>
        <w:t>关于注释1，书中</w:t>
      </w:r>
      <w:r w:rsidR="00E07DAB">
        <w:rPr>
          <w:rFonts w:hint="eastAsia"/>
        </w:rPr>
        <w:t>此处</w:t>
      </w:r>
      <w:r>
        <w:rPr>
          <w:rFonts w:hint="eastAsia"/>
        </w:rPr>
        <w:t>写的是Gilberson，但是我在abandonware和gamefaqs上面查到的这个人姓氏都是Gilbertson，</w:t>
      </w:r>
      <w:r w:rsidR="00E07DAB">
        <w:rPr>
          <w:rFonts w:hint="eastAsia"/>
        </w:rPr>
        <w:t>后文也是，</w:t>
      </w:r>
      <w:r>
        <w:rPr>
          <w:rFonts w:hint="eastAsia"/>
        </w:rPr>
        <w:t>所以</w:t>
      </w:r>
      <w:r w:rsidR="00E07DAB">
        <w:rPr>
          <w:rFonts w:hint="eastAsia"/>
        </w:rPr>
        <w:t>应该是typo，</w:t>
      </w:r>
      <w:r>
        <w:rPr>
          <w:rFonts w:hint="eastAsia"/>
        </w:rPr>
        <w:t>先作Gilbertson处理</w:t>
      </w:r>
      <w:r w:rsidR="00E07DAB"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1E93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7B88D" w16cex:dateUtc="2021-03-01T1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1E9325" w16cid:durableId="23E7B8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FDE01" w14:textId="77777777" w:rsidR="00DA34AC" w:rsidRDefault="00DA34AC" w:rsidP="00F841EF">
      <w:r>
        <w:separator/>
      </w:r>
    </w:p>
  </w:endnote>
  <w:endnote w:type="continuationSeparator" w:id="0">
    <w:p w14:paraId="297D75A2" w14:textId="77777777" w:rsidR="00DA34AC" w:rsidRDefault="00DA34AC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C53A1" w14:textId="77777777" w:rsidR="005305F4" w:rsidRPr="00412ACB" w:rsidRDefault="005305F4" w:rsidP="00412ACB">
    <w:pPr>
      <w:pStyle w:val="Footer-Grey12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5DCCB" w14:textId="77777777" w:rsidR="005305F4" w:rsidRPr="00412ACB" w:rsidRDefault="005305F4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F30F8" w14:textId="77777777" w:rsidR="001D1957" w:rsidRPr="00412ACB" w:rsidRDefault="001D1957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85D1D" w14:textId="77777777" w:rsidR="00DA34AC" w:rsidRDefault="00DA34AC" w:rsidP="00F841EF">
      <w:r>
        <w:separator/>
      </w:r>
    </w:p>
  </w:footnote>
  <w:footnote w:type="continuationSeparator" w:id="0">
    <w:p w14:paraId="42577D78" w14:textId="77777777" w:rsidR="00DA34AC" w:rsidRDefault="00DA34AC" w:rsidP="00F841EF">
      <w:r>
        <w:continuationSeparator/>
      </w:r>
    </w:p>
  </w:footnote>
  <w:footnote w:id="1">
    <w:p w14:paraId="0CB28094" w14:textId="4D59C078" w:rsidR="0016769F" w:rsidRDefault="0016769F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在 </w:t>
      </w:r>
      <w:r>
        <w:t xml:space="preserve">1999 </w:t>
      </w:r>
      <w:r>
        <w:rPr>
          <w:rFonts w:hint="eastAsia"/>
        </w:rPr>
        <w:t>年，P</w:t>
      </w:r>
      <w:r>
        <w:t xml:space="preserve">hilip Price </w:t>
      </w:r>
      <w:r>
        <w:rPr>
          <w:rFonts w:hint="eastAsia"/>
        </w:rPr>
        <w:t>和 Gary</w:t>
      </w:r>
      <w:r>
        <w:t xml:space="preserve"> </w:t>
      </w:r>
      <w:r>
        <w:rPr>
          <w:rFonts w:hint="eastAsia"/>
        </w:rPr>
        <w:t>Gilbertson一起做了一款名为《另类实境Online》的 MMO</w:t>
      </w:r>
      <w:r>
        <w:t xml:space="preserve"> </w:t>
      </w:r>
      <w:r>
        <w:rPr>
          <w:rFonts w:hint="eastAsia"/>
        </w:rPr>
        <w:t>游戏，但是由于资金缺乏，最终没有上线。</w:t>
      </w:r>
    </w:p>
  </w:footnote>
  <w:footnote w:id="2">
    <w:p w14:paraId="6587827B" w14:textId="4E5492A0" w:rsidR="00B978C3" w:rsidRPr="00B978C3" w:rsidRDefault="00B978C3" w:rsidP="00B978C3">
      <w:pPr>
        <w:pStyle w:val="a7"/>
        <w:autoSpaceDE w:val="0"/>
        <w:autoSpaceDN w:val="0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译者注：关于游戏的后续五个部分因何故夭折，在第一作</w:t>
      </w:r>
      <w:r>
        <w:rPr>
          <w:rFonts w:hint="eastAsia"/>
          <w:i/>
          <w:iCs/>
        </w:rPr>
        <w:t>城市</w:t>
      </w:r>
      <w:r>
        <w:rPr>
          <w:rFonts w:hint="eastAsia"/>
        </w:rPr>
        <w:t xml:space="preserve">发行之后，发行商 </w:t>
      </w:r>
      <w:r>
        <w:t xml:space="preserve">Datasoft </w:t>
      </w:r>
      <w:r>
        <w:rPr>
          <w:rFonts w:hint="eastAsia"/>
        </w:rPr>
        <w:t>没有支付给主创 Philip</w:t>
      </w:r>
      <w:r>
        <w:t xml:space="preserve"> 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任何版税，导致 Price</w:t>
      </w:r>
      <w:r>
        <w:t xml:space="preserve"> </w:t>
      </w:r>
      <w:r>
        <w:rPr>
          <w:rFonts w:hint="eastAsia"/>
        </w:rPr>
        <w:t>不得不离开 Paradise</w:t>
      </w:r>
      <w:r>
        <w:t xml:space="preserve"> </w:t>
      </w:r>
      <w:r>
        <w:rPr>
          <w:rFonts w:hint="eastAsia"/>
        </w:rPr>
        <w:t>Programming（P</w:t>
      </w:r>
      <w:r>
        <w:t xml:space="preserve">hilip 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与 Gary</w:t>
      </w:r>
      <w:r>
        <w:t xml:space="preserve"> Gilbertson </w:t>
      </w:r>
      <w:r>
        <w:rPr>
          <w:rFonts w:hint="eastAsia"/>
        </w:rPr>
        <w:t>的游戏公司）另谋生路。Datasoft</w:t>
      </w:r>
      <w:r>
        <w:t xml:space="preserve"> </w:t>
      </w:r>
      <w:r>
        <w:rPr>
          <w:rFonts w:hint="eastAsia"/>
        </w:rPr>
        <w:t>的 Ken</w:t>
      </w:r>
      <w:r>
        <w:t xml:space="preserve"> </w:t>
      </w:r>
      <w:r>
        <w:rPr>
          <w:rFonts w:hint="eastAsia"/>
        </w:rPr>
        <w:t>Jordan</w:t>
      </w:r>
      <w:r>
        <w:t xml:space="preserve"> </w:t>
      </w:r>
      <w:r>
        <w:rPr>
          <w:rFonts w:hint="eastAsia"/>
        </w:rPr>
        <w:t>和 Dan</w:t>
      </w:r>
      <w:r>
        <w:t xml:space="preserve"> </w:t>
      </w:r>
      <w:r>
        <w:rPr>
          <w:rFonts w:hint="eastAsia"/>
        </w:rPr>
        <w:t>Pinal</w:t>
      </w:r>
      <w:r>
        <w:t xml:space="preserve"> </w:t>
      </w:r>
      <w:r>
        <w:rPr>
          <w:rFonts w:hint="eastAsia"/>
        </w:rPr>
        <w:t xml:space="preserve">接手了系列，在 </w:t>
      </w:r>
      <w:r>
        <w:t xml:space="preserve">1987 </w:t>
      </w:r>
      <w:r>
        <w:rPr>
          <w:rFonts w:hint="eastAsia"/>
        </w:rPr>
        <w:t>年发行了第二作，但在第三作开发过程中，</w:t>
      </w:r>
      <w:r>
        <w:t xml:space="preserve">Datasoft </w:t>
      </w:r>
      <w:r>
        <w:rPr>
          <w:rFonts w:hint="eastAsia"/>
        </w:rPr>
        <w:t>被收购，两人被解雇，于是第三作及后续作品也无疾而终。</w:t>
      </w:r>
    </w:p>
  </w:footnote>
  <w:footnote w:id="3">
    <w:p w14:paraId="2E70CF4F" w14:textId="442A3914" w:rsidR="00947F6D" w:rsidRDefault="00947F6D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《另类实境 X》是一部粉丝</w:t>
      </w:r>
      <w:r w:rsidR="00225560">
        <w:rPr>
          <w:rFonts w:hint="eastAsia"/>
        </w:rPr>
        <w:t>后来</w:t>
      </w:r>
      <w:r>
        <w:rPr>
          <w:rFonts w:hint="eastAsia"/>
        </w:rPr>
        <w:t>制作的</w:t>
      </w:r>
      <w:r w:rsidR="00225560">
        <w:rPr>
          <w:rFonts w:hint="eastAsia"/>
        </w:rPr>
        <w:t>《城市》加《地牢》的重制版，你可以在两张大地图之间自由切换。目前这个版本还在开发，你可以在</w:t>
      </w:r>
      <w:hyperlink r:id="rId1" w:history="1">
        <w:r w:rsidR="00225560" w:rsidRPr="009615DF">
          <w:rPr>
            <w:rStyle w:val="aa"/>
            <w:rFonts w:hint="eastAsia"/>
          </w:rPr>
          <w:t>w</w:t>
        </w:r>
        <w:r w:rsidR="00225560" w:rsidRPr="009615DF">
          <w:rPr>
            <w:rStyle w:val="aa"/>
          </w:rPr>
          <w:t>ww.crpgdev.com</w:t>
        </w:r>
      </w:hyperlink>
      <w:r w:rsidR="00225560">
        <w:rPr>
          <w:rFonts w:hint="eastAsia"/>
        </w:rPr>
        <w:t>进行试玩。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2E4F7" w14:textId="77777777" w:rsidR="005305F4" w:rsidRDefault="005305F4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69B38" w14:textId="77777777" w:rsidR="005305F4" w:rsidRDefault="005305F4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455EF" w14:textId="77777777" w:rsidR="001D1957" w:rsidRDefault="001D1957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C40F29"/>
    <w:multiLevelType w:val="hybridMultilevel"/>
    <w:tmpl w:val="BEC2CFF0"/>
    <w:lvl w:ilvl="0" w:tplc="F49466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凌 思漪">
    <w15:presenceInfo w15:providerId="Windows Live" w15:userId="f639c10088b4c1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4D"/>
    <w:rsid w:val="00003B44"/>
    <w:rsid w:val="00032354"/>
    <w:rsid w:val="00045DB7"/>
    <w:rsid w:val="00055882"/>
    <w:rsid w:val="00062CAA"/>
    <w:rsid w:val="00064042"/>
    <w:rsid w:val="00082F7B"/>
    <w:rsid w:val="0008695B"/>
    <w:rsid w:val="00087AE0"/>
    <w:rsid w:val="000A482D"/>
    <w:rsid w:val="000A6A0B"/>
    <w:rsid w:val="000B34CB"/>
    <w:rsid w:val="000C12C0"/>
    <w:rsid w:val="000C1A81"/>
    <w:rsid w:val="000D6670"/>
    <w:rsid w:val="000E4E1E"/>
    <w:rsid w:val="001054CA"/>
    <w:rsid w:val="00111EB5"/>
    <w:rsid w:val="00117365"/>
    <w:rsid w:val="00150BAB"/>
    <w:rsid w:val="00153EE2"/>
    <w:rsid w:val="00156848"/>
    <w:rsid w:val="001573DA"/>
    <w:rsid w:val="0016522A"/>
    <w:rsid w:val="0016769F"/>
    <w:rsid w:val="001806CB"/>
    <w:rsid w:val="001B3B4D"/>
    <w:rsid w:val="001C21E6"/>
    <w:rsid w:val="001C799A"/>
    <w:rsid w:val="001D0E73"/>
    <w:rsid w:val="001D1957"/>
    <w:rsid w:val="001D1959"/>
    <w:rsid w:val="001D2866"/>
    <w:rsid w:val="001D5185"/>
    <w:rsid w:val="001D5E94"/>
    <w:rsid w:val="001E3EFC"/>
    <w:rsid w:val="001F3F1F"/>
    <w:rsid w:val="001F5FF0"/>
    <w:rsid w:val="001F6039"/>
    <w:rsid w:val="002169D6"/>
    <w:rsid w:val="00225560"/>
    <w:rsid w:val="002312C8"/>
    <w:rsid w:val="00234451"/>
    <w:rsid w:val="002425D0"/>
    <w:rsid w:val="002466B9"/>
    <w:rsid w:val="002602A7"/>
    <w:rsid w:val="0026784B"/>
    <w:rsid w:val="00270C80"/>
    <w:rsid w:val="00273981"/>
    <w:rsid w:val="00280D03"/>
    <w:rsid w:val="00285E6A"/>
    <w:rsid w:val="002A2333"/>
    <w:rsid w:val="002A5139"/>
    <w:rsid w:val="002B4656"/>
    <w:rsid w:val="002B5EB6"/>
    <w:rsid w:val="002C1470"/>
    <w:rsid w:val="002C3368"/>
    <w:rsid w:val="002C3DAD"/>
    <w:rsid w:val="002D01D3"/>
    <w:rsid w:val="002E50DE"/>
    <w:rsid w:val="002F1A0E"/>
    <w:rsid w:val="002F3408"/>
    <w:rsid w:val="002F6305"/>
    <w:rsid w:val="002F7493"/>
    <w:rsid w:val="003224FF"/>
    <w:rsid w:val="003249D9"/>
    <w:rsid w:val="00333CDD"/>
    <w:rsid w:val="003453F4"/>
    <w:rsid w:val="003507D1"/>
    <w:rsid w:val="00355319"/>
    <w:rsid w:val="003575CF"/>
    <w:rsid w:val="00362338"/>
    <w:rsid w:val="00366B4E"/>
    <w:rsid w:val="0037014F"/>
    <w:rsid w:val="003845EC"/>
    <w:rsid w:val="00385064"/>
    <w:rsid w:val="00385BD0"/>
    <w:rsid w:val="00385C4B"/>
    <w:rsid w:val="00386127"/>
    <w:rsid w:val="00391576"/>
    <w:rsid w:val="003C2459"/>
    <w:rsid w:val="003C4486"/>
    <w:rsid w:val="003D5234"/>
    <w:rsid w:val="003E13C6"/>
    <w:rsid w:val="003E1B5B"/>
    <w:rsid w:val="003F442C"/>
    <w:rsid w:val="003F4CD0"/>
    <w:rsid w:val="00400BF4"/>
    <w:rsid w:val="00402927"/>
    <w:rsid w:val="00412ACB"/>
    <w:rsid w:val="004158F9"/>
    <w:rsid w:val="004175C4"/>
    <w:rsid w:val="00427A03"/>
    <w:rsid w:val="004367FE"/>
    <w:rsid w:val="00445F1D"/>
    <w:rsid w:val="00473DBD"/>
    <w:rsid w:val="0047489A"/>
    <w:rsid w:val="004845CF"/>
    <w:rsid w:val="004B4D18"/>
    <w:rsid w:val="004B7AB8"/>
    <w:rsid w:val="004C1E9E"/>
    <w:rsid w:val="004C323F"/>
    <w:rsid w:val="004C691F"/>
    <w:rsid w:val="005062C4"/>
    <w:rsid w:val="005132BB"/>
    <w:rsid w:val="005305F4"/>
    <w:rsid w:val="00532598"/>
    <w:rsid w:val="00550A5C"/>
    <w:rsid w:val="00552706"/>
    <w:rsid w:val="00554140"/>
    <w:rsid w:val="00561057"/>
    <w:rsid w:val="005759B2"/>
    <w:rsid w:val="00587227"/>
    <w:rsid w:val="00594354"/>
    <w:rsid w:val="005A2AD5"/>
    <w:rsid w:val="005A7B67"/>
    <w:rsid w:val="005B00E2"/>
    <w:rsid w:val="005B5669"/>
    <w:rsid w:val="005E1D00"/>
    <w:rsid w:val="006064EE"/>
    <w:rsid w:val="00612634"/>
    <w:rsid w:val="00621D8F"/>
    <w:rsid w:val="0062507E"/>
    <w:rsid w:val="00646BAA"/>
    <w:rsid w:val="0065046D"/>
    <w:rsid w:val="006524A1"/>
    <w:rsid w:val="006530AD"/>
    <w:rsid w:val="00657B80"/>
    <w:rsid w:val="006600D1"/>
    <w:rsid w:val="00660DAB"/>
    <w:rsid w:val="006610BC"/>
    <w:rsid w:val="00661441"/>
    <w:rsid w:val="006615AC"/>
    <w:rsid w:val="00664DA0"/>
    <w:rsid w:val="006722AD"/>
    <w:rsid w:val="0067675A"/>
    <w:rsid w:val="00681BDE"/>
    <w:rsid w:val="00682618"/>
    <w:rsid w:val="00694FCF"/>
    <w:rsid w:val="006A23EC"/>
    <w:rsid w:val="006B2C72"/>
    <w:rsid w:val="006B3758"/>
    <w:rsid w:val="006B659B"/>
    <w:rsid w:val="006C1DEC"/>
    <w:rsid w:val="006F4D28"/>
    <w:rsid w:val="007036FA"/>
    <w:rsid w:val="0071094A"/>
    <w:rsid w:val="00712AD0"/>
    <w:rsid w:val="0071777F"/>
    <w:rsid w:val="00730438"/>
    <w:rsid w:val="00731BF1"/>
    <w:rsid w:val="00741E35"/>
    <w:rsid w:val="00741E9D"/>
    <w:rsid w:val="00746BE5"/>
    <w:rsid w:val="0076179A"/>
    <w:rsid w:val="007752FB"/>
    <w:rsid w:val="007831F8"/>
    <w:rsid w:val="007856FD"/>
    <w:rsid w:val="00785A27"/>
    <w:rsid w:val="007869FA"/>
    <w:rsid w:val="00791749"/>
    <w:rsid w:val="007A1C54"/>
    <w:rsid w:val="007A2BD6"/>
    <w:rsid w:val="007D0BE7"/>
    <w:rsid w:val="007D71D1"/>
    <w:rsid w:val="007F3D9C"/>
    <w:rsid w:val="007F6181"/>
    <w:rsid w:val="00804F76"/>
    <w:rsid w:val="00806138"/>
    <w:rsid w:val="008451DD"/>
    <w:rsid w:val="00857D3E"/>
    <w:rsid w:val="00860A2F"/>
    <w:rsid w:val="00861514"/>
    <w:rsid w:val="00866BB6"/>
    <w:rsid w:val="00876728"/>
    <w:rsid w:val="00885A03"/>
    <w:rsid w:val="00885AD1"/>
    <w:rsid w:val="00890C17"/>
    <w:rsid w:val="008913E9"/>
    <w:rsid w:val="00891D5D"/>
    <w:rsid w:val="008931DD"/>
    <w:rsid w:val="008A620A"/>
    <w:rsid w:val="008B497A"/>
    <w:rsid w:val="008D4384"/>
    <w:rsid w:val="008D5696"/>
    <w:rsid w:val="008E2428"/>
    <w:rsid w:val="008E3CB4"/>
    <w:rsid w:val="008F142C"/>
    <w:rsid w:val="008F2319"/>
    <w:rsid w:val="008F2B87"/>
    <w:rsid w:val="008F789F"/>
    <w:rsid w:val="009015AC"/>
    <w:rsid w:val="00911BFC"/>
    <w:rsid w:val="00915D9D"/>
    <w:rsid w:val="0092507E"/>
    <w:rsid w:val="009337BE"/>
    <w:rsid w:val="00937B95"/>
    <w:rsid w:val="00947F6D"/>
    <w:rsid w:val="00960341"/>
    <w:rsid w:val="0097206B"/>
    <w:rsid w:val="00982CCC"/>
    <w:rsid w:val="009870F5"/>
    <w:rsid w:val="009977B5"/>
    <w:rsid w:val="009B351E"/>
    <w:rsid w:val="009B48BF"/>
    <w:rsid w:val="009B5ACC"/>
    <w:rsid w:val="009C45E4"/>
    <w:rsid w:val="009F2C1D"/>
    <w:rsid w:val="009F64AE"/>
    <w:rsid w:val="00A2094B"/>
    <w:rsid w:val="00A3384D"/>
    <w:rsid w:val="00A34B6E"/>
    <w:rsid w:val="00A4015B"/>
    <w:rsid w:val="00A406EA"/>
    <w:rsid w:val="00A45082"/>
    <w:rsid w:val="00A47A89"/>
    <w:rsid w:val="00A50650"/>
    <w:rsid w:val="00A516B3"/>
    <w:rsid w:val="00A53110"/>
    <w:rsid w:val="00A633EF"/>
    <w:rsid w:val="00A703B1"/>
    <w:rsid w:val="00A73333"/>
    <w:rsid w:val="00A773E6"/>
    <w:rsid w:val="00A8527F"/>
    <w:rsid w:val="00A867B3"/>
    <w:rsid w:val="00A8783F"/>
    <w:rsid w:val="00AA606A"/>
    <w:rsid w:val="00AA64CD"/>
    <w:rsid w:val="00AA68E8"/>
    <w:rsid w:val="00AA6F1D"/>
    <w:rsid w:val="00AC0787"/>
    <w:rsid w:val="00AC153E"/>
    <w:rsid w:val="00AC3916"/>
    <w:rsid w:val="00AC437D"/>
    <w:rsid w:val="00AD1F17"/>
    <w:rsid w:val="00AD6B44"/>
    <w:rsid w:val="00AE78CB"/>
    <w:rsid w:val="00AF0E6B"/>
    <w:rsid w:val="00B02067"/>
    <w:rsid w:val="00B10315"/>
    <w:rsid w:val="00B10A40"/>
    <w:rsid w:val="00B23138"/>
    <w:rsid w:val="00B25851"/>
    <w:rsid w:val="00B35839"/>
    <w:rsid w:val="00B415B0"/>
    <w:rsid w:val="00B46040"/>
    <w:rsid w:val="00B50715"/>
    <w:rsid w:val="00B62941"/>
    <w:rsid w:val="00B64617"/>
    <w:rsid w:val="00B74845"/>
    <w:rsid w:val="00B81F88"/>
    <w:rsid w:val="00B82023"/>
    <w:rsid w:val="00B978C3"/>
    <w:rsid w:val="00BA2914"/>
    <w:rsid w:val="00BE1C44"/>
    <w:rsid w:val="00BE1C72"/>
    <w:rsid w:val="00BE74A7"/>
    <w:rsid w:val="00BF11F4"/>
    <w:rsid w:val="00BF4678"/>
    <w:rsid w:val="00C2685A"/>
    <w:rsid w:val="00C354D0"/>
    <w:rsid w:val="00C36086"/>
    <w:rsid w:val="00C6155E"/>
    <w:rsid w:val="00C61659"/>
    <w:rsid w:val="00C7080D"/>
    <w:rsid w:val="00C93A60"/>
    <w:rsid w:val="00C9754C"/>
    <w:rsid w:val="00CA3F9F"/>
    <w:rsid w:val="00CE2F7E"/>
    <w:rsid w:val="00CF73F9"/>
    <w:rsid w:val="00D02128"/>
    <w:rsid w:val="00D03448"/>
    <w:rsid w:val="00D14C1E"/>
    <w:rsid w:val="00D2473E"/>
    <w:rsid w:val="00D36167"/>
    <w:rsid w:val="00D40B17"/>
    <w:rsid w:val="00D43879"/>
    <w:rsid w:val="00D47D43"/>
    <w:rsid w:val="00D62021"/>
    <w:rsid w:val="00D74177"/>
    <w:rsid w:val="00D81BDB"/>
    <w:rsid w:val="00DA34AC"/>
    <w:rsid w:val="00DA3E65"/>
    <w:rsid w:val="00DA4567"/>
    <w:rsid w:val="00DB684D"/>
    <w:rsid w:val="00DC199F"/>
    <w:rsid w:val="00DC41BE"/>
    <w:rsid w:val="00DC7054"/>
    <w:rsid w:val="00DD0457"/>
    <w:rsid w:val="00DD1A42"/>
    <w:rsid w:val="00DE4E05"/>
    <w:rsid w:val="00DF1BD2"/>
    <w:rsid w:val="00DF2B2C"/>
    <w:rsid w:val="00E007A1"/>
    <w:rsid w:val="00E04F67"/>
    <w:rsid w:val="00E06D6C"/>
    <w:rsid w:val="00E07734"/>
    <w:rsid w:val="00E07DAB"/>
    <w:rsid w:val="00E1534E"/>
    <w:rsid w:val="00E15496"/>
    <w:rsid w:val="00E20D0F"/>
    <w:rsid w:val="00E21474"/>
    <w:rsid w:val="00E377C2"/>
    <w:rsid w:val="00E46F52"/>
    <w:rsid w:val="00E61F41"/>
    <w:rsid w:val="00E63C55"/>
    <w:rsid w:val="00E81749"/>
    <w:rsid w:val="00E92B41"/>
    <w:rsid w:val="00E96BDA"/>
    <w:rsid w:val="00EA10AB"/>
    <w:rsid w:val="00EA35E2"/>
    <w:rsid w:val="00EC0337"/>
    <w:rsid w:val="00EC684F"/>
    <w:rsid w:val="00EC6E10"/>
    <w:rsid w:val="00EE2E4F"/>
    <w:rsid w:val="00EE3E02"/>
    <w:rsid w:val="00F175A8"/>
    <w:rsid w:val="00F27A93"/>
    <w:rsid w:val="00F27EC2"/>
    <w:rsid w:val="00F46053"/>
    <w:rsid w:val="00F46451"/>
    <w:rsid w:val="00F505B5"/>
    <w:rsid w:val="00F57896"/>
    <w:rsid w:val="00F734E7"/>
    <w:rsid w:val="00F75076"/>
    <w:rsid w:val="00F800C8"/>
    <w:rsid w:val="00F8075D"/>
    <w:rsid w:val="00F841EF"/>
    <w:rsid w:val="00F953FD"/>
    <w:rsid w:val="00F9592C"/>
    <w:rsid w:val="00FA259E"/>
    <w:rsid w:val="00FC0D2D"/>
    <w:rsid w:val="00FE4EC8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42C3D"/>
  <w15:chartTrackingRefBased/>
  <w15:docId w15:val="{AD44B006-7A8B-4F96-A18C-DFB735CF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unhideWhenUsed/>
    <w:qFormat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qFormat/>
    <w:rsid w:val="00B25851"/>
    <w:rPr>
      <w:sz w:val="18"/>
      <w:szCs w:val="18"/>
    </w:rPr>
  </w:style>
  <w:style w:type="character" w:styleId="a9">
    <w:name w:val="footnote reference"/>
    <w:basedOn w:val="a0"/>
    <w:uiPriority w:val="99"/>
    <w:unhideWhenUsed/>
    <w:qFormat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qFormat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paragraph" w:customStyle="1" w:styleId="-21">
    <w:name w:val="正文-首行缩进21"/>
    <w:basedOn w:val="a"/>
    <w:qFormat/>
    <w:rsid w:val="006C1DEC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0">
    <w:name w:val="Footer-Grey30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1">
    <w:name w:val="Footer-Grey121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styleId="af3">
    <w:name w:val="annotation reference"/>
    <w:basedOn w:val="a0"/>
    <w:uiPriority w:val="99"/>
    <w:semiHidden/>
    <w:unhideWhenUsed/>
    <w:rsid w:val="001D1959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1D1959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1D1959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D1959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1D19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oo.gl/4vqp7R" TargetMode="External"/><Relationship Id="rId18" Type="http://schemas.openxmlformats.org/officeDocument/2006/relationships/image" Target="media/image3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7" Type="http://schemas.openxmlformats.org/officeDocument/2006/relationships/endnotes" Target="endnotes.xml"/><Relationship Id="rId12" Type="http://schemas.openxmlformats.org/officeDocument/2006/relationships/hyperlink" Target="https://goo.gl/4vqp7R" TargetMode="External"/><Relationship Id="rId17" Type="http://schemas.microsoft.com/office/2018/08/relationships/commentsExtensible" Target="commentsExtensible.xm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omments" Target="comments.xml"/><Relationship Id="rId22" Type="http://schemas.openxmlformats.org/officeDocument/2006/relationships/header" Target="header2.xml"/><Relationship Id="rId27" Type="http://schemas.microsoft.com/office/2011/relationships/people" Target="peop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rpgdev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8EFA-1981-42A5-9A4E-EE7C504B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章节模版20200902.dotx</Template>
  <TotalTime>5622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凌 思漪</cp:lastModifiedBy>
  <cp:revision>43</cp:revision>
  <dcterms:created xsi:type="dcterms:W3CDTF">2020-11-21T10:27:00Z</dcterms:created>
  <dcterms:modified xsi:type="dcterms:W3CDTF">2021-03-01T15:34:00Z</dcterms:modified>
</cp:coreProperties>
</file>