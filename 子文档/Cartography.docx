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4193E" w14:textId="5832563E" w:rsidR="0016522A" w:rsidRPr="00F734E7" w:rsidRDefault="00D7338C" w:rsidP="00055882">
      <w:pPr>
        <w:pStyle w:val="2"/>
      </w:pPr>
      <w:r>
        <w:rPr>
          <w:rFonts w:hint="eastAsia"/>
        </w:rPr>
        <w:t>画地图的学问</w:t>
      </w:r>
    </w:p>
    <w:p w14:paraId="2C393278" w14:textId="0DE32D19" w:rsidR="0016522A" w:rsidRDefault="008F2B87" w:rsidP="00F734E7">
      <w:r w:rsidRPr="008F2B87">
        <w:rPr>
          <w:rFonts w:hint="eastAsia"/>
        </w:rPr>
        <w:t>作者：</w:t>
      </w:r>
      <w:proofErr w:type="spellStart"/>
      <w:r w:rsidR="00D7338C">
        <w:rPr>
          <w:rFonts w:hint="eastAsia"/>
        </w:rPr>
        <w:t>S</w:t>
      </w:r>
      <w:r w:rsidR="00D7338C">
        <w:t>corpia</w:t>
      </w:r>
      <w:proofErr w:type="spellEnd"/>
    </w:p>
    <w:p w14:paraId="2952025B" w14:textId="79A8CB3A" w:rsidR="0016522A" w:rsidRPr="008F2B87" w:rsidRDefault="0016522A" w:rsidP="008F2B87">
      <w:pPr>
        <w:jc w:val="left"/>
      </w:pPr>
      <w:r w:rsidRPr="008F2B87">
        <w:rPr>
          <w:rFonts w:hint="eastAsia"/>
        </w:rPr>
        <w:t>翻译：</w:t>
      </w:r>
      <w:r w:rsidR="00D7338C">
        <w:rPr>
          <w:rFonts w:hint="eastAsia"/>
        </w:rPr>
        <w:t>凌思漪</w:t>
      </w:r>
    </w:p>
    <w:p w14:paraId="4A3131F4" w14:textId="77777777" w:rsidR="0016522A" w:rsidRDefault="003A0FC3" w:rsidP="00F734E7">
      <w:r>
        <w:pict w14:anchorId="69EC50B5">
          <v:rect id="_x0000_i1025" style="width:261.65pt;height:1pt" o:hrpct="500" o:hrstd="t" o:hrnoshade="t" o:hr="t" fillcolor="#cfcdcd [2894]" stroked="f"/>
        </w:pict>
      </w:r>
    </w:p>
    <w:p w14:paraId="5C562FC3" w14:textId="77777777" w:rsidR="0016522A" w:rsidRDefault="0016522A"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717328AC" w14:textId="0CEC6318" w:rsidR="009C45E4" w:rsidRDefault="00D7338C" w:rsidP="00AC153E">
      <w:pPr>
        <w:pStyle w:val="-"/>
        <w:ind w:firstLine="420"/>
      </w:pPr>
      <w:r>
        <w:rPr>
          <w:rFonts w:hint="eastAsia"/>
        </w:rPr>
        <w:t>现在的玩家已经非常习惯于游戏里自带的小地图，可能很难想象哪个</w:t>
      </w:r>
      <w:ins w:id="0" w:author="Vita Astora" w:date="2020-09-04T21:16:00Z">
        <w:r w:rsidR="006F2C85">
          <w:rPr>
            <w:rFonts w:hint="eastAsia"/>
          </w:rPr>
          <w:t>厂商</w:t>
        </w:r>
      </w:ins>
      <w:del w:id="1" w:author="Vita Astora" w:date="2020-09-04T21:16:00Z">
        <w:r w:rsidDel="006F2C85">
          <w:rPr>
            <w:rFonts w:hint="eastAsia"/>
          </w:rPr>
          <w:delText>厂</w:delText>
        </w:r>
      </w:del>
      <w:r>
        <w:rPr>
          <w:rFonts w:hint="eastAsia"/>
        </w:rPr>
        <w:t>会不在游戏里做地图和导航。不过我们</w:t>
      </w:r>
      <w:ins w:id="2" w:author="Vita Astora" w:date="2020-09-04T21:16:00Z">
        <w:r w:rsidR="006F2C85">
          <w:rPr>
            <w:rFonts w:hint="eastAsia"/>
          </w:rPr>
          <w:t>“</w:t>
        </w:r>
        <w:r w:rsidR="006F2C85">
          <w:rPr>
            <w:rFonts w:hint="eastAsia"/>
          </w:rPr>
          <w:t>老玩家</w:t>
        </w:r>
        <w:r w:rsidR="006F2C85">
          <w:rPr>
            <w:rFonts w:hint="eastAsia"/>
          </w:rPr>
          <w:t>”</w:t>
        </w:r>
      </w:ins>
      <w:del w:id="3" w:author="Vita Astora" w:date="2020-09-04T21:16:00Z">
        <w:r w:rsidDel="006F2C85">
          <w:rPr>
            <w:rFonts w:hint="eastAsia"/>
          </w:rPr>
          <w:delText>老玩家</w:delText>
        </w:r>
      </w:del>
      <w:r>
        <w:rPr>
          <w:rFonts w:hint="eastAsia"/>
        </w:rPr>
        <w:t>吧，确实玩过这样子的游戏。所有经历过电子游戏发展的</w:t>
      </w:r>
      <w:ins w:id="4" w:author="Vita Astora" w:date="2020-09-04T21:17:00Z">
        <w:r w:rsidR="006F2C85">
          <w:rPr>
            <w:rFonts w:hint="eastAsia"/>
          </w:rPr>
          <w:t>“</w:t>
        </w:r>
        <w:r w:rsidR="006F2C85">
          <w:rPr>
            <w:rFonts w:hint="eastAsia"/>
          </w:rPr>
          <w:t>黄金年代</w:t>
        </w:r>
        <w:r w:rsidR="006F2C85">
          <w:rPr>
            <w:rFonts w:hint="eastAsia"/>
          </w:rPr>
          <w:t>”</w:t>
        </w:r>
      </w:ins>
      <w:del w:id="5" w:author="Vita Astora" w:date="2020-09-04T21:17:00Z">
        <w:r w:rsidDel="006F2C85">
          <w:rPr>
            <w:rFonts w:hint="eastAsia"/>
          </w:rPr>
          <w:delText>黄金</w:delText>
        </w:r>
        <w:r w:rsidR="000755A9" w:rsidDel="006F2C85">
          <w:rPr>
            <w:rFonts w:hint="eastAsia"/>
          </w:rPr>
          <w:delText>年</w:delText>
        </w:r>
        <w:r w:rsidDel="006F2C85">
          <w:rPr>
            <w:rFonts w:hint="eastAsia"/>
          </w:rPr>
          <w:delText>代</w:delText>
        </w:r>
      </w:del>
      <w:r>
        <w:rPr>
          <w:rFonts w:hint="eastAsia"/>
        </w:rPr>
        <w:t>的人应该都记得</w:t>
      </w:r>
      <w:ins w:id="6" w:author="Vita Astora" w:date="2020-09-04T21:17:00Z">
        <w:r w:rsidR="006F2C85">
          <w:rPr>
            <w:rFonts w:hint="eastAsia"/>
          </w:rPr>
          <w:t>，</w:t>
        </w:r>
      </w:ins>
      <w:r>
        <w:rPr>
          <w:rFonts w:hint="eastAsia"/>
        </w:rPr>
        <w:t>手绘地图在以前是</w:t>
      </w:r>
      <w:r w:rsidR="00B223D7">
        <w:rPr>
          <w:rFonts w:hint="eastAsia"/>
        </w:rPr>
        <w:t>游戏体验里</w:t>
      </w:r>
      <w:r>
        <w:rPr>
          <w:rFonts w:hint="eastAsia"/>
        </w:rPr>
        <w:t>非常有意思的</w:t>
      </w:r>
      <w:r w:rsidR="00B223D7">
        <w:rPr>
          <w:rFonts w:hint="eastAsia"/>
        </w:rPr>
        <w:t>一部分</w:t>
      </w:r>
      <w:r>
        <w:rPr>
          <w:rFonts w:hint="eastAsia"/>
        </w:rPr>
        <w:t>。</w:t>
      </w:r>
    </w:p>
    <w:p w14:paraId="1271A99B" w14:textId="399C3305" w:rsidR="00D7338C" w:rsidRDefault="00B223D7" w:rsidP="00AC153E">
      <w:pPr>
        <w:pStyle w:val="-"/>
        <w:ind w:firstLine="420"/>
      </w:pPr>
      <w:r>
        <w:rPr>
          <w:rFonts w:hint="eastAsia"/>
        </w:rPr>
        <w:t>我很早就意识到要认真对待这件事。</w:t>
      </w:r>
      <w:r w:rsidR="000755A9">
        <w:rPr>
          <w:rFonts w:hint="eastAsia"/>
        </w:rPr>
        <w:t>当时</w:t>
      </w:r>
      <w:ins w:id="7" w:author="Vita Astora" w:date="2020-09-04T21:17:00Z">
        <w:r w:rsidR="006F2C85">
          <w:rPr>
            <w:rFonts w:hint="eastAsia"/>
          </w:rPr>
          <w:t>，我</w:t>
        </w:r>
      </w:ins>
      <w:r w:rsidR="000755A9">
        <w:rPr>
          <w:rFonts w:hint="eastAsia"/>
        </w:rPr>
        <w:t>在</w:t>
      </w:r>
      <w:r>
        <w:rPr>
          <w:rFonts w:hint="eastAsia"/>
        </w:rPr>
        <w:t>玩《巨洞冒险》</w:t>
      </w:r>
      <w:r w:rsidR="000755A9">
        <w:rPr>
          <w:rStyle w:val="a9"/>
        </w:rPr>
        <w:footnoteReference w:id="1"/>
      </w:r>
      <w:r w:rsidR="002E6AB6">
        <w:rPr>
          <w:rFonts w:hint="eastAsia"/>
        </w:rPr>
        <w:t>（</w:t>
      </w:r>
      <w:r w:rsidR="002E6AB6">
        <w:rPr>
          <w:rFonts w:hint="eastAsia"/>
        </w:rPr>
        <w:t>Colossal</w:t>
      </w:r>
      <w:r w:rsidR="002E6AB6">
        <w:t xml:space="preserve"> </w:t>
      </w:r>
      <w:r w:rsidR="002E6AB6">
        <w:rPr>
          <w:rFonts w:hint="eastAsia"/>
        </w:rPr>
        <w:t>Cave</w:t>
      </w:r>
      <w:r w:rsidR="002E6AB6">
        <w:rPr>
          <w:rFonts w:hint="eastAsia"/>
        </w:rPr>
        <w:t>）</w:t>
      </w:r>
      <w:r>
        <w:rPr>
          <w:rFonts w:hint="eastAsia"/>
        </w:rPr>
        <w:t>和《魔域帝国》</w:t>
      </w:r>
      <w:r w:rsidR="009D7EE3">
        <w:rPr>
          <w:rStyle w:val="a9"/>
        </w:rPr>
        <w:footnoteReference w:id="2"/>
      </w:r>
      <w:r w:rsidR="002E6AB6">
        <w:rPr>
          <w:rFonts w:hint="eastAsia"/>
        </w:rPr>
        <w:t>（</w:t>
      </w:r>
      <w:proofErr w:type="spellStart"/>
      <w:r w:rsidR="002E6AB6">
        <w:rPr>
          <w:rFonts w:hint="eastAsia"/>
        </w:rPr>
        <w:t>Zor</w:t>
      </w:r>
      <w:r w:rsidR="000755A9">
        <w:rPr>
          <w:rFonts w:hint="eastAsia"/>
        </w:rPr>
        <w:t>k</w:t>
      </w:r>
      <w:proofErr w:type="spellEnd"/>
      <w:r w:rsidR="000755A9">
        <w:rPr>
          <w:rFonts w:hint="eastAsia"/>
        </w:rPr>
        <w:t>），</w:t>
      </w:r>
      <w:r>
        <w:rPr>
          <w:rFonts w:hint="eastAsia"/>
        </w:rPr>
        <w:t>我发现我从打印机里随手</w:t>
      </w:r>
      <w:r w:rsidR="00FA3A2A">
        <w:rPr>
          <w:rFonts w:hint="eastAsia"/>
        </w:rPr>
        <w:t>顺走的一两张白纸根本不够我把整张错综复杂的地图</w:t>
      </w:r>
      <w:r w:rsidR="000755A9">
        <w:rPr>
          <w:rFonts w:hint="eastAsia"/>
        </w:rPr>
        <w:t>详细画下来，</w:t>
      </w:r>
      <w:r w:rsidR="00FA3A2A">
        <w:rPr>
          <w:rFonts w:hint="eastAsia"/>
        </w:rPr>
        <w:t>我需要一些更加专业的工具。然后我就去买了一打方格纸、一包铅笔，还有最重要的</w:t>
      </w:r>
      <w:ins w:id="8" w:author="Vita Astora" w:date="2020-09-04T21:20:00Z">
        <w:r w:rsidR="006F2C85">
          <w:rPr>
            <w:rFonts w:hint="eastAsia"/>
          </w:rPr>
          <w:t>东西——</w:t>
        </w:r>
      </w:ins>
      <w:del w:id="9" w:author="Vita Astora" w:date="2020-09-04T21:20:00Z">
        <w:r w:rsidR="00FA3A2A" w:rsidDel="006F2C85">
          <w:rPr>
            <w:rFonts w:hint="eastAsia"/>
          </w:rPr>
          <w:delText>是</w:delText>
        </w:r>
      </w:del>
      <w:r w:rsidR="00FA3A2A">
        <w:rPr>
          <w:rFonts w:hint="eastAsia"/>
        </w:rPr>
        <w:t>一整盒橡皮。</w:t>
      </w:r>
    </w:p>
    <w:p w14:paraId="200680F2" w14:textId="412D1CF9" w:rsidR="00FA3A2A" w:rsidRDefault="00FA3A2A" w:rsidP="00AC153E">
      <w:pPr>
        <w:pStyle w:val="-"/>
        <w:ind w:firstLine="420"/>
      </w:pPr>
      <w:r>
        <w:rPr>
          <w:rFonts w:hint="eastAsia"/>
        </w:rPr>
        <w:t>对</w:t>
      </w:r>
      <w:r w:rsidR="00042446">
        <w:rPr>
          <w:rFonts w:hint="eastAsia"/>
        </w:rPr>
        <w:t>基于文本的</w:t>
      </w:r>
      <w:r>
        <w:rPr>
          <w:rFonts w:hint="eastAsia"/>
        </w:rPr>
        <w:t>冒险类游戏来说</w:t>
      </w:r>
      <w:ins w:id="10" w:author="Vita Astora" w:date="2020-09-04T21:20:00Z">
        <w:r w:rsidR="006F2C85">
          <w:rPr>
            <w:rFonts w:hint="eastAsia"/>
          </w:rPr>
          <w:t>，</w:t>
        </w:r>
      </w:ins>
      <w:r>
        <w:rPr>
          <w:rFonts w:hint="eastAsia"/>
        </w:rPr>
        <w:t>画地图不算特别难</w:t>
      </w:r>
      <w:ins w:id="11" w:author="Vita Astora" w:date="2020-09-04T21:20:00Z">
        <w:r w:rsidR="006F2C85">
          <w:rPr>
            <w:rFonts w:hint="eastAsia"/>
          </w:rPr>
          <w:t>。</w:t>
        </w:r>
      </w:ins>
      <w:del w:id="12" w:author="Vita Astora" w:date="2020-09-04T21:20:00Z">
        <w:r w:rsidDel="006F2C85">
          <w:rPr>
            <w:rFonts w:hint="eastAsia"/>
          </w:rPr>
          <w:delText>，</w:delText>
        </w:r>
      </w:del>
      <w:r>
        <w:rPr>
          <w:rFonts w:hint="eastAsia"/>
        </w:rPr>
        <w:t>虽然有时候会碰到一两个比较烦人的</w:t>
      </w:r>
      <w:ins w:id="13" w:author="Vita Astora" w:date="2020-09-04T21:20:00Z">
        <w:r w:rsidR="006F2C85">
          <w:rPr>
            <w:rFonts w:hint="eastAsia"/>
          </w:rPr>
          <w:t>谜题</w:t>
        </w:r>
      </w:ins>
      <w:del w:id="14" w:author="Vita Astora" w:date="2020-09-04T21:20:00Z">
        <w:r w:rsidDel="006F2C85">
          <w:rPr>
            <w:rFonts w:hint="eastAsia"/>
          </w:rPr>
          <w:delText>解谜</w:delText>
        </w:r>
      </w:del>
      <w:r>
        <w:rPr>
          <w:rFonts w:hint="eastAsia"/>
        </w:rPr>
        <w:t>和迷宫，但大多数时候</w:t>
      </w:r>
      <w:ins w:id="15" w:author="Vita Astora" w:date="2020-09-04T21:20:00Z">
        <w:r w:rsidR="006F2C85">
          <w:rPr>
            <w:rFonts w:hint="eastAsia"/>
          </w:rPr>
          <w:t>，</w:t>
        </w:r>
      </w:ins>
      <w:r>
        <w:rPr>
          <w:rFonts w:hint="eastAsia"/>
        </w:rPr>
        <w:t>路线都是很直白明了的</w:t>
      </w:r>
      <w:r w:rsidR="00042446">
        <w:rPr>
          <w:rFonts w:hint="eastAsia"/>
        </w:rPr>
        <w:t>，而且没有小</w:t>
      </w:r>
      <w:proofErr w:type="gramStart"/>
      <w:r w:rsidR="00042446">
        <w:rPr>
          <w:rFonts w:hint="eastAsia"/>
        </w:rPr>
        <w:t>怪</w:t>
      </w:r>
      <w:proofErr w:type="gramEnd"/>
      <w:r w:rsidR="00042446">
        <w:rPr>
          <w:rFonts w:hint="eastAsia"/>
        </w:rPr>
        <w:t>和敌人一直追在你屁股后面。但是</w:t>
      </w:r>
      <w:ins w:id="16" w:author="Vita Astora" w:date="2020-09-04T21:21:00Z">
        <w:r w:rsidR="006F2C85">
          <w:rPr>
            <w:rFonts w:hint="eastAsia"/>
          </w:rPr>
          <w:t>嘛，一边</w:t>
        </w:r>
      </w:ins>
      <w:r w:rsidR="00042446">
        <w:rPr>
          <w:rFonts w:hint="eastAsia"/>
        </w:rPr>
        <w:t>在玩</w:t>
      </w:r>
      <w:r w:rsidR="00FE45EF">
        <w:rPr>
          <w:rFonts w:hint="eastAsia"/>
        </w:rPr>
        <w:t xml:space="preserve"> </w:t>
      </w:r>
      <w:r w:rsidR="00042446">
        <w:rPr>
          <w:rFonts w:hint="eastAsia"/>
        </w:rPr>
        <w:t>RPG</w:t>
      </w:r>
      <w:r w:rsidR="00FE45EF">
        <w:t xml:space="preserve"> </w:t>
      </w:r>
      <w:ins w:id="17" w:author="Vita Astora" w:date="2020-09-04T21:21:00Z">
        <w:r w:rsidR="006F2C85">
          <w:rPr>
            <w:rFonts w:hint="eastAsia"/>
          </w:rPr>
          <w:t>，</w:t>
        </w:r>
      </w:ins>
      <w:del w:id="18" w:author="Vita Astora" w:date="2020-09-04T21:21:00Z">
        <w:r w:rsidR="00042446" w:rsidDel="006F2C85">
          <w:rPr>
            <w:rFonts w:hint="eastAsia"/>
          </w:rPr>
          <w:delText>的时候</w:delText>
        </w:r>
      </w:del>
      <w:r w:rsidR="00042446">
        <w:rPr>
          <w:rFonts w:hint="eastAsia"/>
        </w:rPr>
        <w:t>一边还要画地图</w:t>
      </w:r>
      <w:ins w:id="19" w:author="Vita Astora" w:date="2020-09-04T21:21:00Z">
        <w:r w:rsidR="006F2C85">
          <w:rPr>
            <w:rFonts w:hint="eastAsia"/>
          </w:rPr>
          <w:t>，那</w:t>
        </w:r>
      </w:ins>
      <w:r w:rsidR="00042446">
        <w:rPr>
          <w:rFonts w:hint="eastAsia"/>
        </w:rPr>
        <w:t>就完全是另外一回事了。</w:t>
      </w:r>
    </w:p>
    <w:p w14:paraId="1992E3ED" w14:textId="54B1B7E7" w:rsidR="00634252" w:rsidRDefault="006143F6" w:rsidP="00634252">
      <w:pPr>
        <w:pStyle w:val="-"/>
        <w:ind w:firstLine="420"/>
      </w:pPr>
      <w:r>
        <w:rPr>
          <w:rFonts w:hint="eastAsia"/>
        </w:rPr>
        <w:t>虽然以前都是用</w:t>
      </w:r>
      <w:r w:rsidR="00C84DD5">
        <w:rPr>
          <w:rFonts w:hint="eastAsia"/>
        </w:rPr>
        <w:t xml:space="preserve"> </w:t>
      </w:r>
      <w:r>
        <w:rPr>
          <w:rFonts w:hint="eastAsia"/>
        </w:rPr>
        <w:t>8</w:t>
      </w:r>
      <w:r w:rsidR="00C84DD5">
        <w:t xml:space="preserve"> </w:t>
      </w:r>
      <w:r>
        <w:rPr>
          <w:rFonts w:hint="eastAsia"/>
        </w:rPr>
        <w:t>位计算机玩</w:t>
      </w:r>
      <w:r w:rsidR="00FE45EF">
        <w:rPr>
          <w:rFonts w:hint="eastAsia"/>
        </w:rPr>
        <w:t xml:space="preserve"> </w:t>
      </w:r>
      <w:r>
        <w:rPr>
          <w:rFonts w:hint="eastAsia"/>
        </w:rPr>
        <w:t>RPG</w:t>
      </w:r>
      <w:ins w:id="20" w:author="Vita Astora" w:date="2020-09-04T21:28:00Z">
        <w:r w:rsidR="00133A17">
          <w:t xml:space="preserve"> </w:t>
        </w:r>
      </w:ins>
      <w:r>
        <w:rPr>
          <w:rFonts w:hint="eastAsia"/>
        </w:rPr>
        <w:t>，但</w:t>
      </w:r>
      <w:r w:rsidR="00FE45EF">
        <w:rPr>
          <w:rFonts w:hint="eastAsia"/>
        </w:rPr>
        <w:t>很多</w:t>
      </w:r>
      <w:r w:rsidR="00FE45EF">
        <w:rPr>
          <w:rFonts w:hint="eastAsia"/>
        </w:rPr>
        <w:t xml:space="preserve"> </w:t>
      </w:r>
      <w:r>
        <w:rPr>
          <w:rFonts w:hint="eastAsia"/>
        </w:rPr>
        <w:t>RPG</w:t>
      </w:r>
      <w:r w:rsidR="00FE45EF">
        <w:t xml:space="preserve"> </w:t>
      </w:r>
      <w:r>
        <w:rPr>
          <w:rFonts w:hint="eastAsia"/>
        </w:rPr>
        <w:t>的体量还是相当大的，而且你一画它们的地图就更加会感</w:t>
      </w:r>
      <w:r w:rsidR="002E6AB6">
        <w:rPr>
          <w:rFonts w:hint="eastAsia"/>
        </w:rPr>
        <w:t>受</w:t>
      </w:r>
      <w:r>
        <w:rPr>
          <w:rFonts w:hint="eastAsia"/>
        </w:rPr>
        <w:t>到这一点。你一边小心地一步一个脚印记路线，一边还要</w:t>
      </w:r>
      <w:r w:rsidR="000755A9">
        <w:rPr>
          <w:rFonts w:hint="eastAsia"/>
        </w:rPr>
        <w:t>留心</w:t>
      </w:r>
      <w:r>
        <w:rPr>
          <w:rFonts w:hint="eastAsia"/>
        </w:rPr>
        <w:t>身后各种敌人</w:t>
      </w:r>
      <w:r w:rsidR="000755A9">
        <w:rPr>
          <w:rFonts w:hint="eastAsia"/>
        </w:rPr>
        <w:t>，它们</w:t>
      </w:r>
      <w:r>
        <w:rPr>
          <w:rFonts w:hint="eastAsia"/>
        </w:rPr>
        <w:t>随时准备跳上来把你的角色开膛破肚</w:t>
      </w:r>
      <w:ins w:id="21" w:author="Vita Astora" w:date="2020-09-04T21:22:00Z">
        <w:r w:rsidR="006F2C85">
          <w:rPr>
            <w:rFonts w:hint="eastAsia"/>
          </w:rPr>
          <w:t>，</w:t>
        </w:r>
      </w:ins>
      <w:r>
        <w:rPr>
          <w:rFonts w:hint="eastAsia"/>
        </w:rPr>
        <w:t>做个满汉全席（准确来说</w:t>
      </w:r>
      <w:ins w:id="22" w:author="Vita Astora" w:date="2020-09-04T21:22:00Z">
        <w:r w:rsidR="006F2C85">
          <w:rPr>
            <w:rFonts w:hint="eastAsia"/>
          </w:rPr>
          <w:t>，</w:t>
        </w:r>
      </w:ins>
      <w:r>
        <w:rPr>
          <w:rFonts w:hint="eastAsia"/>
        </w:rPr>
        <w:t>这个</w:t>
      </w:r>
      <w:r w:rsidR="000755A9">
        <w:rPr>
          <w:rFonts w:hint="eastAsia"/>
        </w:rPr>
        <w:t>就</w:t>
      </w:r>
      <w:r>
        <w:rPr>
          <w:rFonts w:hint="eastAsia"/>
        </w:rPr>
        <w:t>是我</w:t>
      </w:r>
      <w:r w:rsidR="000755A9">
        <w:rPr>
          <w:rFonts w:hint="eastAsia"/>
        </w:rPr>
        <w:t>当时</w:t>
      </w:r>
      <w:r>
        <w:rPr>
          <w:rFonts w:hint="eastAsia"/>
        </w:rPr>
        <w:t>的经历）</w:t>
      </w:r>
      <w:r w:rsidR="00634252">
        <w:rPr>
          <w:rFonts w:hint="eastAsia"/>
        </w:rPr>
        <w:t>。</w:t>
      </w:r>
    </w:p>
    <w:p w14:paraId="627E14B2" w14:textId="27479B54" w:rsidR="00634252" w:rsidRDefault="00634252" w:rsidP="00634252">
      <w:pPr>
        <w:pStyle w:val="-"/>
        <w:ind w:firstLine="420"/>
      </w:pPr>
      <w:r>
        <w:rPr>
          <w:rFonts w:hint="eastAsia"/>
        </w:rPr>
        <w:t>一般</w:t>
      </w:r>
      <w:ins w:id="23" w:author="Vita Astora" w:date="2020-09-04T21:22:00Z">
        <w:r w:rsidR="006F2C85">
          <w:rPr>
            <w:rFonts w:hint="eastAsia"/>
          </w:rPr>
          <w:t>来说，</w:t>
        </w:r>
      </w:ins>
      <w:r>
        <w:rPr>
          <w:rFonts w:hint="eastAsia"/>
        </w:rPr>
        <w:t>你必须马上解决这些敌人，然后你</w:t>
      </w:r>
      <w:r>
        <w:rPr>
          <w:rFonts w:hint="eastAsia"/>
        </w:rPr>
        <w:t>就忘了画地图这回事</w:t>
      </w:r>
      <w:ins w:id="24" w:author="Vita Astora" w:date="2020-09-04T21:22:00Z">
        <w:r w:rsidR="006F2C85">
          <w:rPr>
            <w:rFonts w:hint="eastAsia"/>
          </w:rPr>
          <w:t>。</w:t>
        </w:r>
      </w:ins>
      <w:del w:id="25" w:author="Vita Astora" w:date="2020-09-04T21:22:00Z">
        <w:r w:rsidDel="006F2C85">
          <w:rPr>
            <w:rFonts w:hint="eastAsia"/>
          </w:rPr>
          <w:delText>，</w:delText>
        </w:r>
      </w:del>
      <w:r>
        <w:rPr>
          <w:rFonts w:hint="eastAsia"/>
        </w:rPr>
        <w:t>直到二十分钟之后</w:t>
      </w:r>
      <w:ins w:id="26" w:author="Vita Astora" w:date="2020-09-04T21:22:00Z">
        <w:r w:rsidR="006F2C85">
          <w:rPr>
            <w:rFonts w:hint="eastAsia"/>
          </w:rPr>
          <w:t>，</w:t>
        </w:r>
      </w:ins>
      <w:r>
        <w:rPr>
          <w:rFonts w:hint="eastAsia"/>
        </w:rPr>
        <w:t>你才意识到</w:t>
      </w:r>
      <w:ins w:id="27" w:author="Vita Astora" w:date="2020-09-04T21:22:00Z">
        <w:r w:rsidR="006F2C85">
          <w:rPr>
            <w:rFonts w:hint="eastAsia"/>
          </w:rPr>
          <w:t>：虽然</w:t>
        </w:r>
      </w:ins>
      <w:r>
        <w:rPr>
          <w:rFonts w:hint="eastAsia"/>
        </w:rPr>
        <w:t>你已经很仔细地画了</w:t>
      </w:r>
      <w:ins w:id="28" w:author="Vita Astora" w:date="2020-09-04T21:22:00Z">
        <w:r w:rsidR="006F2C85">
          <w:rPr>
            <w:rFonts w:hint="eastAsia"/>
          </w:rPr>
          <w:t>，</w:t>
        </w:r>
      </w:ins>
      <w:r>
        <w:rPr>
          <w:rFonts w:hint="eastAsia"/>
        </w:rPr>
        <w:t>但图还是错了。而且二十分钟还是保守估计呢。你玩一个游戏要用掉的橡皮</w:t>
      </w:r>
      <w:ins w:id="29" w:author="Vita Astora" w:date="2020-09-04T21:23:00Z">
        <w:r w:rsidR="006F2C85">
          <w:rPr>
            <w:rFonts w:hint="eastAsia"/>
          </w:rPr>
          <w:t>数量之多，恐怕</w:t>
        </w:r>
      </w:ins>
      <w:del w:id="30" w:author="Vita Astora" w:date="2020-09-04T21:23:00Z">
        <w:r w:rsidDel="006F2C85">
          <w:rPr>
            <w:rFonts w:hint="eastAsia"/>
          </w:rPr>
          <w:delText>可能</w:delText>
        </w:r>
      </w:del>
      <w:r>
        <w:rPr>
          <w:rFonts w:hint="eastAsia"/>
        </w:rPr>
        <w:t>自己都</w:t>
      </w:r>
      <w:ins w:id="31" w:author="Vita Astora" w:date="2020-09-04T21:23:00Z">
        <w:r w:rsidR="006F2C85">
          <w:rPr>
            <w:rFonts w:hint="eastAsia"/>
          </w:rPr>
          <w:t>要</w:t>
        </w:r>
      </w:ins>
      <w:r>
        <w:rPr>
          <w:rFonts w:hint="eastAsia"/>
        </w:rPr>
        <w:t>惊讶。</w:t>
      </w:r>
    </w:p>
    <w:p w14:paraId="066331E2" w14:textId="19ECC9FB" w:rsidR="0062055A" w:rsidRDefault="0062055A" w:rsidP="00AC153E">
      <w:pPr>
        <w:pStyle w:val="-"/>
        <w:ind w:firstLine="420"/>
      </w:pPr>
    </w:p>
    <w:p w14:paraId="1DB74CB7" w14:textId="14B76F1A" w:rsidR="00634252" w:rsidRDefault="00634252" w:rsidP="00634252">
      <w:pPr>
        <w:pStyle w:val="-"/>
        <w:ind w:firstLineChars="0" w:firstLine="0"/>
      </w:pPr>
      <w:r>
        <w:rPr>
          <w:rFonts w:hint="eastAsia"/>
          <w:noProof/>
        </w:rPr>
        <w:drawing>
          <wp:inline distT="0" distB="0" distL="0" distR="0" wp14:anchorId="3F43717D" wp14:editId="2C7A90A2">
            <wp:extent cx="1268076" cy="1917032"/>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1286739" cy="1945246"/>
                    </a:xfrm>
                    <a:prstGeom prst="rect">
                      <a:avLst/>
                    </a:prstGeom>
                  </pic:spPr>
                </pic:pic>
              </a:graphicData>
            </a:graphic>
          </wp:inline>
        </w:drawing>
      </w:r>
      <w:r>
        <w:rPr>
          <w:rFonts w:hint="eastAsia"/>
          <w:noProof/>
        </w:rPr>
        <w:drawing>
          <wp:inline distT="0" distB="0" distL="0" distR="0" wp14:anchorId="7FE82585" wp14:editId="24B363B1">
            <wp:extent cx="1239253" cy="19244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1271718" cy="1974902"/>
                    </a:xfrm>
                    <a:prstGeom prst="rect">
                      <a:avLst/>
                    </a:prstGeom>
                  </pic:spPr>
                </pic:pic>
              </a:graphicData>
            </a:graphic>
          </wp:inline>
        </w:drawing>
      </w:r>
      <w:r>
        <w:rPr>
          <w:rStyle w:val="a9"/>
        </w:rPr>
        <w:footnoteReference w:id="3"/>
      </w:r>
    </w:p>
    <w:p w14:paraId="2F9F6BD3" w14:textId="5F55F8A5" w:rsidR="008B22FB" w:rsidRDefault="008B22FB" w:rsidP="00AC153E">
      <w:pPr>
        <w:pStyle w:val="-"/>
        <w:ind w:firstLine="420"/>
      </w:pPr>
      <w:r>
        <w:rPr>
          <w:rFonts w:hint="eastAsia"/>
        </w:rPr>
        <w:t>我</w:t>
      </w:r>
      <w:proofErr w:type="gramStart"/>
      <w:r>
        <w:rPr>
          <w:rFonts w:hint="eastAsia"/>
        </w:rPr>
        <w:t>玩初代</w:t>
      </w:r>
      <w:proofErr w:type="gramEnd"/>
      <w:r>
        <w:rPr>
          <w:rFonts w:hint="eastAsia"/>
        </w:rPr>
        <w:t>《魔法门》</w:t>
      </w:r>
      <w:r w:rsidR="002E6AB6">
        <w:rPr>
          <w:rFonts w:hint="eastAsia"/>
        </w:rPr>
        <w:t>（</w:t>
      </w:r>
      <w:r w:rsidR="002E6AB6">
        <w:rPr>
          <w:rFonts w:hint="eastAsia"/>
        </w:rPr>
        <w:t>Might</w:t>
      </w:r>
      <w:r w:rsidR="002E6AB6">
        <w:t xml:space="preserve"> </w:t>
      </w:r>
      <w:r w:rsidR="002E6AB6">
        <w:rPr>
          <w:rFonts w:hint="eastAsia"/>
        </w:rPr>
        <w:t>and</w:t>
      </w:r>
      <w:r w:rsidR="002E6AB6">
        <w:t xml:space="preserve"> </w:t>
      </w:r>
      <w:r w:rsidR="002E6AB6">
        <w:rPr>
          <w:rFonts w:hint="eastAsia"/>
        </w:rPr>
        <w:t>Magic</w:t>
      </w:r>
      <w:r w:rsidR="002E6AB6">
        <w:rPr>
          <w:rFonts w:hint="eastAsia"/>
        </w:rPr>
        <w:t>，玩家之间一般通称“</w:t>
      </w:r>
      <w:r w:rsidR="002E6AB6">
        <w:rPr>
          <w:rFonts w:hint="eastAsia"/>
        </w:rPr>
        <w:t>M&amp;M</w:t>
      </w:r>
      <w:r w:rsidR="002E6AB6">
        <w:rPr>
          <w:rFonts w:hint="eastAsia"/>
        </w:rPr>
        <w:t>”）</w:t>
      </w:r>
      <w:r>
        <w:rPr>
          <w:rFonts w:hint="eastAsia"/>
        </w:rPr>
        <w:t>的时候画了五十多张地图，真的，一点没夸张。现在再看那些泛黄的纸张，回忆当时画地图投入的时间和精力，一步一步地</w:t>
      </w:r>
      <w:r w:rsidR="00E47396">
        <w:rPr>
          <w:rFonts w:hint="eastAsia"/>
        </w:rPr>
        <w:t>把走过的路</w:t>
      </w:r>
      <w:r>
        <w:rPr>
          <w:rFonts w:hint="eastAsia"/>
        </w:rPr>
        <w:t>记下来，实在是令人感叹。</w:t>
      </w:r>
    </w:p>
    <w:p w14:paraId="6EA65F90" w14:textId="3E7F1212" w:rsidR="00634252" w:rsidRDefault="008B22FB" w:rsidP="00634252">
      <w:pPr>
        <w:pStyle w:val="-"/>
        <w:ind w:firstLine="420"/>
      </w:pPr>
      <w:r>
        <w:rPr>
          <w:rFonts w:hint="eastAsia"/>
        </w:rPr>
        <w:t>但唯一一点好在这个游戏里所有</w:t>
      </w:r>
      <w:r w:rsidR="00394EA9">
        <w:rPr>
          <w:rFonts w:hint="eastAsia"/>
        </w:rPr>
        <w:t>地下城的</w:t>
      </w:r>
      <w:r>
        <w:rPr>
          <w:rFonts w:hint="eastAsia"/>
        </w:rPr>
        <w:t>地图大小都是一样的，形状也是。当然不同游戏里地图大小肯定不同，但至少在《魔法门》里</w:t>
      </w:r>
      <w:ins w:id="32" w:author="Vita Astora" w:date="2020-09-04T21:28:00Z">
        <w:r w:rsidR="00133A17">
          <w:rPr>
            <w:rFonts w:hint="eastAsia"/>
          </w:rPr>
          <w:t>，</w:t>
        </w:r>
      </w:ins>
      <w:r>
        <w:rPr>
          <w:rFonts w:hint="eastAsia"/>
        </w:rPr>
        <w:t>每个</w:t>
      </w:r>
      <w:r w:rsidR="00394EA9">
        <w:rPr>
          <w:rFonts w:hint="eastAsia"/>
        </w:rPr>
        <w:t>野外</w:t>
      </w:r>
      <w:r>
        <w:rPr>
          <w:rFonts w:hint="eastAsia"/>
        </w:rPr>
        <w:t>区域，每个城镇和每个</w:t>
      </w:r>
      <w:r w:rsidR="00394EA9">
        <w:rPr>
          <w:rFonts w:hint="eastAsia"/>
        </w:rPr>
        <w:t>地下城</w:t>
      </w:r>
      <w:r>
        <w:rPr>
          <w:rFonts w:hint="eastAsia"/>
        </w:rPr>
        <w:t>都是同样的</w:t>
      </w:r>
      <w:r w:rsidR="005904FD">
        <w:rPr>
          <w:rFonts w:hint="eastAsia"/>
        </w:rPr>
        <w:t xml:space="preserve"> </w:t>
      </w:r>
      <w:r>
        <w:rPr>
          <w:rFonts w:hint="eastAsia"/>
        </w:rPr>
        <w:t>16</w:t>
      </w:r>
      <w:r>
        <w:rPr>
          <w:rFonts w:hint="eastAsia"/>
        </w:rPr>
        <w:t>×</w:t>
      </w:r>
      <w:r>
        <w:rPr>
          <w:rFonts w:hint="eastAsia"/>
        </w:rPr>
        <w:t>16</w:t>
      </w:r>
      <w:r w:rsidR="005904FD">
        <w:t xml:space="preserve"> </w:t>
      </w:r>
      <w:r>
        <w:rPr>
          <w:rFonts w:hint="eastAsia"/>
        </w:rPr>
        <w:t>大小。</w:t>
      </w:r>
    </w:p>
    <w:p w14:paraId="6FAA125F" w14:textId="2BE507C5" w:rsidR="008B22FB" w:rsidRDefault="00133A17" w:rsidP="00AC153E">
      <w:pPr>
        <w:pStyle w:val="-"/>
        <w:ind w:firstLine="420"/>
      </w:pPr>
      <w:ins w:id="33" w:author="Vita Astora" w:date="2020-09-04T21:28:00Z">
        <w:r>
          <w:rPr>
            <w:rFonts w:hint="eastAsia"/>
          </w:rPr>
          <w:t>这</w:t>
        </w:r>
      </w:ins>
      <w:r w:rsidR="008B22FB">
        <w:rPr>
          <w:rFonts w:hint="eastAsia"/>
        </w:rPr>
        <w:t>也就意味着每一关都有</w:t>
      </w:r>
      <w:r w:rsidR="00C84DD5">
        <w:rPr>
          <w:rFonts w:hint="eastAsia"/>
        </w:rPr>
        <w:t xml:space="preserve"> </w:t>
      </w:r>
      <w:r w:rsidR="008B22FB">
        <w:rPr>
          <w:rFonts w:hint="eastAsia"/>
        </w:rPr>
        <w:t>256</w:t>
      </w:r>
      <w:r w:rsidR="00C84DD5">
        <w:t xml:space="preserve"> </w:t>
      </w:r>
      <w:r w:rsidR="008B22FB">
        <w:rPr>
          <w:rFonts w:hint="eastAsia"/>
        </w:rPr>
        <w:t>步，每一步都</w:t>
      </w:r>
      <w:r w:rsidR="0015420F">
        <w:rPr>
          <w:rFonts w:hint="eastAsia"/>
        </w:rPr>
        <w:t>得仔细记在地图上，还得把</w:t>
      </w:r>
      <w:r w:rsidR="00E47396">
        <w:rPr>
          <w:rFonts w:hint="eastAsia"/>
        </w:rPr>
        <w:t>可</w:t>
      </w:r>
      <w:r w:rsidR="0015420F">
        <w:rPr>
          <w:rFonts w:hint="eastAsia"/>
        </w:rPr>
        <w:t>收集物品</w:t>
      </w:r>
      <w:r w:rsidR="00E47396">
        <w:rPr>
          <w:rFonts w:hint="eastAsia"/>
        </w:rPr>
        <w:t>位置、</w:t>
      </w:r>
      <w:r w:rsidR="0015420F">
        <w:rPr>
          <w:rFonts w:hint="eastAsia"/>
        </w:rPr>
        <w:t>陷阱</w:t>
      </w:r>
      <w:r w:rsidR="00E47396">
        <w:rPr>
          <w:rFonts w:hint="eastAsia"/>
        </w:rPr>
        <w:t>位置</w:t>
      </w:r>
      <w:r w:rsidR="0015420F">
        <w:rPr>
          <w:rFonts w:hint="eastAsia"/>
        </w:rPr>
        <w:t>、可以留言的地方、留言的内容等等详细写在旁</w:t>
      </w:r>
      <w:r w:rsidR="0015420F">
        <w:rPr>
          <w:rFonts w:hint="eastAsia"/>
        </w:rPr>
        <w:lastRenderedPageBreak/>
        <w:t>边。当然几乎每走一步都得打怪，我感觉每一款</w:t>
      </w:r>
      <w:r w:rsidR="005904FD">
        <w:rPr>
          <w:rFonts w:hint="eastAsia"/>
        </w:rPr>
        <w:t xml:space="preserve"> </w:t>
      </w:r>
      <w:r w:rsidR="0015420F">
        <w:rPr>
          <w:rFonts w:hint="eastAsia"/>
        </w:rPr>
        <w:t>RPG</w:t>
      </w:r>
      <w:r w:rsidR="005904FD">
        <w:t xml:space="preserve"> </w:t>
      </w:r>
      <w:r w:rsidR="0015420F">
        <w:rPr>
          <w:rFonts w:hint="eastAsia"/>
        </w:rPr>
        <w:t>里都是这么些怪，你说游戏公司得给它们出场费吧？</w:t>
      </w:r>
    </w:p>
    <w:p w14:paraId="38259257" w14:textId="21901BF4" w:rsidR="0015420F" w:rsidRDefault="0015420F" w:rsidP="00AC153E">
      <w:pPr>
        <w:pStyle w:val="-"/>
        <w:ind w:firstLine="420"/>
      </w:pPr>
      <w:r>
        <w:rPr>
          <w:rFonts w:hint="eastAsia"/>
        </w:rPr>
        <w:t>《魔法门》算是</w:t>
      </w:r>
      <w:ins w:id="34" w:author="Vita Astora" w:date="2020-09-04T21:29:00Z">
        <w:r w:rsidR="00133A17">
          <w:rPr>
            <w:rFonts w:hint="eastAsia"/>
          </w:rPr>
          <w:t>在</w:t>
        </w:r>
      </w:ins>
      <w:r>
        <w:rPr>
          <w:rFonts w:hint="eastAsia"/>
        </w:rPr>
        <w:t>地图</w:t>
      </w:r>
      <w:ins w:id="35" w:author="Vita Astora" w:date="2020-09-04T21:29:00Z">
        <w:r w:rsidR="00133A17">
          <w:rPr>
            <w:rFonts w:hint="eastAsia"/>
          </w:rPr>
          <w:t>方</w:t>
        </w:r>
      </w:ins>
      <w:del w:id="36" w:author="Vita Astora" w:date="2020-09-04T21:29:00Z">
        <w:r w:rsidDel="00133A17">
          <w:rPr>
            <w:rFonts w:hint="eastAsia"/>
          </w:rPr>
          <w:delText>上</w:delText>
        </w:r>
      </w:del>
      <w:proofErr w:type="gramStart"/>
      <w:r>
        <w:rPr>
          <w:rFonts w:hint="eastAsia"/>
        </w:rPr>
        <w:t>面够为难</w:t>
      </w:r>
      <w:proofErr w:type="gramEnd"/>
      <w:r>
        <w:rPr>
          <w:rFonts w:hint="eastAsia"/>
        </w:rPr>
        <w:t>玩家的了，但</w:t>
      </w:r>
      <w:del w:id="37" w:author="Vita Astora" w:date="2020-09-04T21:30:00Z">
        <w:r w:rsidDel="00133A17">
          <w:rPr>
            <w:rFonts w:hint="eastAsia"/>
          </w:rPr>
          <w:delText>其它</w:delText>
        </w:r>
      </w:del>
      <w:ins w:id="38" w:author="Vita Astora" w:date="2020-09-04T21:30:00Z">
        <w:r w:rsidR="00133A17">
          <w:rPr>
            <w:rFonts w:hint="eastAsia"/>
          </w:rPr>
          <w:t>其他</w:t>
        </w:r>
      </w:ins>
      <w:r>
        <w:rPr>
          <w:rFonts w:hint="eastAsia"/>
        </w:rPr>
        <w:t>游戏也不遑多让。比方说</w:t>
      </w:r>
      <w:ins w:id="39" w:author="Vita Astora" w:date="2020-09-04T21:29:00Z">
        <w:r w:rsidR="00133A17">
          <w:rPr>
            <w:rFonts w:hint="eastAsia"/>
          </w:rPr>
          <w:t>，</w:t>
        </w:r>
      </w:ins>
      <w:r>
        <w:rPr>
          <w:rFonts w:hint="eastAsia"/>
        </w:rPr>
        <w:t>《冰城传奇》</w:t>
      </w:r>
      <w:r w:rsidR="00110184">
        <w:rPr>
          <w:rFonts w:hint="eastAsia"/>
        </w:rPr>
        <w:t>（</w:t>
      </w:r>
      <w:r w:rsidR="00110184">
        <w:rPr>
          <w:rFonts w:hint="eastAsia"/>
        </w:rPr>
        <w:t>The</w:t>
      </w:r>
      <w:r w:rsidR="00110184">
        <w:t xml:space="preserve"> </w:t>
      </w:r>
      <w:r w:rsidR="00110184">
        <w:rPr>
          <w:rFonts w:hint="eastAsia"/>
        </w:rPr>
        <w:t>Bard</w:t>
      </w:r>
      <w:proofErr w:type="gramStart"/>
      <w:r w:rsidR="00110184">
        <w:t>’</w:t>
      </w:r>
      <w:proofErr w:type="gramEnd"/>
      <w:r w:rsidR="00110184">
        <w:t>s Tale</w:t>
      </w:r>
      <w:r w:rsidR="00110184">
        <w:rPr>
          <w:rFonts w:hint="eastAsia"/>
        </w:rPr>
        <w:t>）</w:t>
      </w:r>
      <w:ins w:id="40" w:author="Vita Astora" w:date="2020-09-04T21:29:00Z">
        <w:r w:rsidR="00133A17">
          <w:rPr>
            <w:rFonts w:hint="eastAsia"/>
          </w:rPr>
          <w:t>里</w:t>
        </w:r>
      </w:ins>
      <w:del w:id="41" w:author="Vita Astora" w:date="2020-09-04T21:28:00Z">
        <w:r w:rsidDel="00133A17">
          <w:rPr>
            <w:rFonts w:hint="eastAsia"/>
          </w:rPr>
          <w:delText>吧</w:delText>
        </w:r>
      </w:del>
      <w:r>
        <w:rPr>
          <w:rFonts w:hint="eastAsia"/>
        </w:rPr>
        <w:t>虽然只</w:t>
      </w:r>
      <w:bookmarkStart w:id="42" w:name="_GoBack"/>
      <w:bookmarkEnd w:id="42"/>
      <w:r>
        <w:rPr>
          <w:rFonts w:hint="eastAsia"/>
        </w:rPr>
        <w:t>有一个小镇，没有野外区域，但也要玩家在地图上下功夫</w:t>
      </w:r>
      <w:r w:rsidR="00394EA9">
        <w:rPr>
          <w:rFonts w:hint="eastAsia"/>
        </w:rPr>
        <w:t>。我当时是画了</w:t>
      </w:r>
      <w:r w:rsidR="005904FD">
        <w:rPr>
          <w:rFonts w:hint="eastAsia"/>
        </w:rPr>
        <w:t xml:space="preserve"> </w:t>
      </w:r>
      <w:r w:rsidR="00394EA9">
        <w:rPr>
          <w:rFonts w:hint="eastAsia"/>
        </w:rPr>
        <w:t>17</w:t>
      </w:r>
      <w:r w:rsidR="005904FD">
        <w:t xml:space="preserve"> </w:t>
      </w:r>
      <w:r w:rsidR="00394EA9">
        <w:rPr>
          <w:rFonts w:hint="eastAsia"/>
        </w:rPr>
        <w:t>张地图，每张都是</w:t>
      </w:r>
      <w:r w:rsidR="005904FD">
        <w:rPr>
          <w:rFonts w:hint="eastAsia"/>
        </w:rPr>
        <w:t xml:space="preserve"> </w:t>
      </w:r>
      <w:r w:rsidR="00394EA9">
        <w:rPr>
          <w:rFonts w:hint="eastAsia"/>
        </w:rPr>
        <w:t>22</w:t>
      </w:r>
      <w:r w:rsidR="00394EA9">
        <w:rPr>
          <w:rFonts w:hint="eastAsia"/>
        </w:rPr>
        <w:t>×</w:t>
      </w:r>
      <w:r w:rsidR="00394EA9">
        <w:rPr>
          <w:rFonts w:hint="eastAsia"/>
        </w:rPr>
        <w:t>22</w:t>
      </w:r>
      <w:r w:rsidR="005904FD">
        <w:t xml:space="preserve"> </w:t>
      </w:r>
      <w:r w:rsidR="00394EA9">
        <w:rPr>
          <w:rFonts w:hint="eastAsia"/>
        </w:rPr>
        <w:t>的大小，而且这地图上遍地都是怪。</w:t>
      </w:r>
    </w:p>
    <w:p w14:paraId="10B17CCF" w14:textId="5DC57DAD" w:rsidR="00634252" w:rsidRDefault="00634252" w:rsidP="00634252">
      <w:pPr>
        <w:pStyle w:val="-"/>
        <w:ind w:firstLineChars="0" w:firstLine="0"/>
      </w:pPr>
      <w:r>
        <w:rPr>
          <w:rFonts w:hint="eastAsia"/>
          <w:noProof/>
        </w:rPr>
        <w:drawing>
          <wp:inline distT="0" distB="0" distL="0" distR="0" wp14:anchorId="11ABEBDE" wp14:editId="10245B0B">
            <wp:extent cx="2959100" cy="23209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9100" cy="2320925"/>
                    </a:xfrm>
                    <a:prstGeom prst="rect">
                      <a:avLst/>
                    </a:prstGeom>
                  </pic:spPr>
                </pic:pic>
              </a:graphicData>
            </a:graphic>
          </wp:inline>
        </w:drawing>
      </w:r>
      <w:r>
        <w:rPr>
          <w:rStyle w:val="a9"/>
        </w:rPr>
        <w:footnoteReference w:id="4"/>
      </w:r>
    </w:p>
    <w:p w14:paraId="5C7E9326" w14:textId="0E7AE98A" w:rsidR="00394EA9" w:rsidRDefault="00394EA9" w:rsidP="00AC153E">
      <w:pPr>
        <w:pStyle w:val="-"/>
        <w:ind w:firstLine="420"/>
      </w:pPr>
      <w:r>
        <w:rPr>
          <w:rFonts w:hint="eastAsia"/>
        </w:rPr>
        <w:t>我不知道这么写能不能让现在的读者感受到当年边玩边画是多费神的一件事</w:t>
      </w:r>
      <w:r w:rsidR="00F04A13">
        <w:rPr>
          <w:rFonts w:hint="eastAsia"/>
        </w:rPr>
        <w:t>，</w:t>
      </w:r>
      <w:ins w:id="43" w:author="Vita Astora" w:date="2020-09-04T21:29:00Z">
        <w:r w:rsidR="00133A17">
          <w:rPr>
            <w:rFonts w:hint="eastAsia"/>
          </w:rPr>
          <w:t>但绘制地图的</w:t>
        </w:r>
      </w:ins>
      <w:del w:id="44" w:author="Vita Astora" w:date="2020-09-04T21:29:00Z">
        <w:r w:rsidR="00F04A13" w:rsidDel="00133A17">
          <w:rPr>
            <w:rFonts w:hint="eastAsia"/>
          </w:rPr>
          <w:delText>它</w:delText>
        </w:r>
      </w:del>
      <w:r>
        <w:rPr>
          <w:rFonts w:hint="eastAsia"/>
        </w:rPr>
        <w:t>工作量真的非常大</w:t>
      </w:r>
      <w:r w:rsidR="00F04A13">
        <w:rPr>
          <w:rFonts w:hint="eastAsia"/>
        </w:rPr>
        <w:t>。</w:t>
      </w:r>
      <w:r>
        <w:rPr>
          <w:rFonts w:hint="eastAsia"/>
        </w:rPr>
        <w:t>你</w:t>
      </w:r>
      <w:r w:rsidR="00F04A13">
        <w:rPr>
          <w:rFonts w:hint="eastAsia"/>
        </w:rPr>
        <w:t>只</w:t>
      </w:r>
      <w:r>
        <w:rPr>
          <w:rFonts w:hint="eastAsia"/>
        </w:rPr>
        <w:t>知道地下城的大小，把它的形状画下来，标好坐标轴</w:t>
      </w:r>
      <w:r w:rsidR="00F04A13">
        <w:rPr>
          <w:rFonts w:hint="eastAsia"/>
        </w:rPr>
        <w:t>。然后你</w:t>
      </w:r>
      <w:r>
        <w:rPr>
          <w:rFonts w:hint="eastAsia"/>
        </w:rPr>
        <w:t>有一个起始点</w:t>
      </w:r>
      <w:r w:rsidR="00F04A13">
        <w:rPr>
          <w:rFonts w:hint="eastAsia"/>
        </w:rPr>
        <w:t>，比如说是（</w:t>
      </w:r>
      <w:r w:rsidR="00F04A13">
        <w:t>X3,Y5</w:t>
      </w:r>
      <w:r w:rsidR="00F04A13">
        <w:rPr>
          <w:rFonts w:hint="eastAsia"/>
        </w:rPr>
        <w:t>），前面有一个楼梯出去，但你完全不知道地图</w:t>
      </w:r>
      <w:del w:id="45" w:author="Vita Astora" w:date="2020-09-04T21:30:00Z">
        <w:r w:rsidR="00F04A13" w:rsidDel="00133A17">
          <w:rPr>
            <w:rFonts w:hint="eastAsia"/>
          </w:rPr>
          <w:delText>其它</w:delText>
        </w:r>
      </w:del>
      <w:ins w:id="46" w:author="Vita Astora" w:date="2020-09-04T21:30:00Z">
        <w:r w:rsidR="00133A17">
          <w:rPr>
            <w:rFonts w:hint="eastAsia"/>
          </w:rPr>
          <w:t>其他</w:t>
        </w:r>
      </w:ins>
      <w:r w:rsidR="00F04A13">
        <w:rPr>
          <w:rFonts w:hint="eastAsia"/>
        </w:rPr>
        <w:t>部分每个地方有什么东西。</w:t>
      </w:r>
    </w:p>
    <w:p w14:paraId="65B3C3AE" w14:textId="327CE3A2" w:rsidR="00F04A13" w:rsidRDefault="00F04A13" w:rsidP="00AC153E">
      <w:pPr>
        <w:pStyle w:val="-"/>
        <w:ind w:firstLine="420"/>
      </w:pPr>
      <w:r>
        <w:rPr>
          <w:rFonts w:hint="eastAsia"/>
        </w:rPr>
        <w:t>你出发，走一步，把这一步</w:t>
      </w:r>
      <w:r w:rsidR="001F12D6">
        <w:rPr>
          <w:rFonts w:hint="eastAsia"/>
        </w:rPr>
        <w:t>的方向</w:t>
      </w:r>
      <w:r>
        <w:rPr>
          <w:rFonts w:hint="eastAsia"/>
        </w:rPr>
        <w:t>画在方格纸上</w:t>
      </w:r>
      <w:ins w:id="47" w:author="Vita Astora" w:date="2020-09-04T21:31:00Z">
        <w:r w:rsidR="00133A17">
          <w:rPr>
            <w:rFonts w:hint="eastAsia"/>
          </w:rPr>
          <w:t>。</w:t>
        </w:r>
      </w:ins>
      <w:del w:id="48" w:author="Vita Astora" w:date="2020-09-04T21:31:00Z">
        <w:r w:rsidDel="00133A17">
          <w:rPr>
            <w:rFonts w:hint="eastAsia"/>
          </w:rPr>
          <w:delText>，</w:delText>
        </w:r>
      </w:del>
      <w:ins w:id="49" w:author="Vita Astora" w:date="2020-09-04T21:31:00Z">
        <w:r w:rsidR="00133A17">
          <w:rPr>
            <w:rFonts w:hint="eastAsia"/>
          </w:rPr>
          <w:t>如果你</w:t>
        </w:r>
      </w:ins>
      <w:del w:id="50" w:author="Vita Astora" w:date="2020-09-04T21:31:00Z">
        <w:r w:rsidDel="00133A17">
          <w:rPr>
            <w:rFonts w:hint="eastAsia"/>
          </w:rPr>
          <w:delText>但可能会</w:delText>
        </w:r>
      </w:del>
      <w:r>
        <w:rPr>
          <w:rFonts w:hint="eastAsia"/>
        </w:rPr>
        <w:t>碰到</w:t>
      </w:r>
      <w:ins w:id="51" w:author="Vita Astora" w:date="2020-09-04T21:31:00Z">
        <w:r w:rsidR="00133A17">
          <w:rPr>
            <w:rFonts w:hint="eastAsia"/>
          </w:rPr>
          <w:t>了</w:t>
        </w:r>
      </w:ins>
      <w:r>
        <w:rPr>
          <w:rFonts w:hint="eastAsia"/>
        </w:rPr>
        <w:t>一个旋转机关</w:t>
      </w:r>
      <w:ins w:id="52" w:author="Vita Astora" w:date="2020-09-04T21:30:00Z">
        <w:r w:rsidR="00133A17">
          <w:rPr>
            <w:rFonts w:hint="eastAsia"/>
          </w:rPr>
          <w:t>，</w:t>
        </w:r>
      </w:ins>
      <w:del w:id="53" w:author="Vita Astora" w:date="2020-09-04T21:31:00Z">
        <w:r w:rsidDel="00133A17">
          <w:rPr>
            <w:rFonts w:hint="eastAsia"/>
          </w:rPr>
          <w:delText>把</w:delText>
        </w:r>
      </w:del>
      <w:r>
        <w:rPr>
          <w:rFonts w:hint="eastAsia"/>
        </w:rPr>
        <w:t>你的</w:t>
      </w:r>
      <w:r w:rsidR="00E47396">
        <w:rPr>
          <w:rFonts w:hint="eastAsia"/>
        </w:rPr>
        <w:t>队伍</w:t>
      </w:r>
      <w:ins w:id="54" w:author="Vita Astora" w:date="2020-09-04T21:31:00Z">
        <w:r w:rsidR="00133A17">
          <w:rPr>
            <w:rFonts w:hint="eastAsia"/>
          </w:rPr>
          <w:t>就会被</w:t>
        </w:r>
      </w:ins>
      <w:r>
        <w:rPr>
          <w:rFonts w:hint="eastAsia"/>
        </w:rPr>
        <w:t>转到完全相反的方向上</w:t>
      </w:r>
      <w:ins w:id="55" w:author="Vita Astora" w:date="2020-09-04T21:31:00Z">
        <w:r w:rsidR="00133A17">
          <w:rPr>
            <w:rFonts w:hint="eastAsia"/>
          </w:rPr>
          <w:t>，而</w:t>
        </w:r>
      </w:ins>
      <w:del w:id="56" w:author="Vita Astora" w:date="2020-09-04T21:31:00Z">
        <w:r w:rsidDel="00133A17">
          <w:rPr>
            <w:rFonts w:hint="eastAsia"/>
          </w:rPr>
          <w:delText>，</w:delText>
        </w:r>
      </w:del>
      <w:r>
        <w:rPr>
          <w:rFonts w:hint="eastAsia"/>
        </w:rPr>
        <w:t>你只能在心里祈祷不会</w:t>
      </w:r>
      <w:ins w:id="57" w:author="Vita Astora" w:date="2020-09-04T21:31:00Z">
        <w:r w:rsidR="00133A17">
          <w:rPr>
            <w:rFonts w:hint="eastAsia"/>
          </w:rPr>
          <w:t>发生这种事情</w:t>
        </w:r>
      </w:ins>
      <w:del w:id="58" w:author="Vita Astora" w:date="2020-09-04T21:31:00Z">
        <w:r w:rsidDel="00133A17">
          <w:rPr>
            <w:rFonts w:hint="eastAsia"/>
          </w:rPr>
          <w:delText>这样</w:delText>
        </w:r>
      </w:del>
      <w:r>
        <w:rPr>
          <w:rFonts w:hint="eastAsia"/>
        </w:rPr>
        <w:t>。更恐怖的是</w:t>
      </w:r>
      <w:ins w:id="59" w:author="Vita Astora" w:date="2020-09-04T21:31:00Z">
        <w:r w:rsidR="00133A17">
          <w:rPr>
            <w:rFonts w:hint="eastAsia"/>
          </w:rPr>
          <w:t>，</w:t>
        </w:r>
      </w:ins>
      <w:r w:rsidR="001F12D6">
        <w:rPr>
          <w:rFonts w:hint="eastAsia"/>
        </w:rPr>
        <w:t>如果</w:t>
      </w:r>
      <w:r>
        <w:rPr>
          <w:rFonts w:hint="eastAsia"/>
        </w:rPr>
        <w:t>你这时候踩到的是个传送门</w:t>
      </w:r>
      <w:r w:rsidR="001F12D6">
        <w:rPr>
          <w:rFonts w:hint="eastAsia"/>
        </w:rPr>
        <w:t>，这会儿你已经</w:t>
      </w:r>
      <w:r>
        <w:rPr>
          <w:rFonts w:hint="eastAsia"/>
        </w:rPr>
        <w:t>被传送到了</w:t>
      </w:r>
      <w:r w:rsidR="001F12D6">
        <w:rPr>
          <w:rFonts w:hint="eastAsia"/>
        </w:rPr>
        <w:t>整个</w:t>
      </w:r>
      <w:r>
        <w:rPr>
          <w:rFonts w:hint="eastAsia"/>
        </w:rPr>
        <w:t>地下城的</w:t>
      </w:r>
      <w:r w:rsidR="001F12D6">
        <w:rPr>
          <w:rFonts w:hint="eastAsia"/>
        </w:rPr>
        <w:t>另一头，你还不知道具体是哪一头。</w:t>
      </w:r>
    </w:p>
    <w:p w14:paraId="02958EEC" w14:textId="62EB58A0" w:rsidR="001F12D6" w:rsidRDefault="001F12D6" w:rsidP="00AC153E">
      <w:pPr>
        <w:pStyle w:val="-"/>
        <w:ind w:firstLine="420"/>
      </w:pPr>
      <w:r>
        <w:rPr>
          <w:rFonts w:hint="eastAsia"/>
        </w:rPr>
        <w:t>地下城里到处都是坑，有些区域整个队伍走过去全员扣血，或者不能用魔法，或者没有光照，或者</w:t>
      </w:r>
      <w:r>
        <w:rPr>
          <w:rFonts w:hint="eastAsia"/>
        </w:rPr>
        <w:t>是窟窿和流沙坑，或者以上都有。小怪也会出现在我们走的每一步上，真是不离不弃的小伙伴。</w:t>
      </w:r>
    </w:p>
    <w:p w14:paraId="79B3D4BB" w14:textId="46D2DBC4" w:rsidR="001F12D6" w:rsidRDefault="001F12D6" w:rsidP="00AC153E">
      <w:pPr>
        <w:pStyle w:val="-"/>
        <w:ind w:firstLine="420"/>
      </w:pPr>
      <w:r>
        <w:rPr>
          <w:rFonts w:hint="eastAsia"/>
        </w:rPr>
        <w:t>但是当时的我们还是继续坚持玩下去，</w:t>
      </w:r>
      <w:r w:rsidR="00E47396">
        <w:rPr>
          <w:rFonts w:hint="eastAsia"/>
        </w:rPr>
        <w:t>坚持画地图，</w:t>
      </w:r>
      <w:r>
        <w:rPr>
          <w:rFonts w:hint="eastAsia"/>
        </w:rPr>
        <w:t>画错就擦掉，</w:t>
      </w:r>
      <w:r w:rsidR="00E47396">
        <w:rPr>
          <w:rFonts w:hint="eastAsia"/>
        </w:rPr>
        <w:t>死</w:t>
      </w:r>
      <w:r>
        <w:rPr>
          <w:rFonts w:hint="eastAsia"/>
        </w:rPr>
        <w:t>了就重来，一边问候游戏制作人的家人，但一边还是要继续玩。</w:t>
      </w:r>
    </w:p>
    <w:p w14:paraId="3D0C0191" w14:textId="74874305" w:rsidR="001F12D6" w:rsidRDefault="001F12D6" w:rsidP="00AC153E">
      <w:pPr>
        <w:pStyle w:val="-"/>
        <w:ind w:firstLine="420"/>
      </w:pPr>
      <w:r>
        <w:rPr>
          <w:rFonts w:hint="eastAsia"/>
        </w:rPr>
        <w:t>可能因为我们都是</w:t>
      </w:r>
      <w:r w:rsidR="000755A9">
        <w:rPr>
          <w:rFonts w:hint="eastAsia"/>
        </w:rPr>
        <w:t>受虐狂</w:t>
      </w:r>
      <w:r>
        <w:rPr>
          <w:rFonts w:hint="eastAsia"/>
        </w:rPr>
        <w:t>吧，这些来自游戏的虐待我们都能承受下来，而且</w:t>
      </w:r>
      <w:ins w:id="60" w:author="Vita Astora" w:date="2020-09-04T21:37:00Z">
        <w:r w:rsidR="00844627">
          <w:rPr>
            <w:rFonts w:hint="eastAsia"/>
          </w:rPr>
          <w:t>我们</w:t>
        </w:r>
      </w:ins>
      <w:r>
        <w:rPr>
          <w:rFonts w:hint="eastAsia"/>
        </w:rPr>
        <w:t>愿意付出，愿意去攻克它。我们</w:t>
      </w:r>
      <w:r w:rsidR="00AB51A6">
        <w:rPr>
          <w:rFonts w:hint="eastAsia"/>
        </w:rPr>
        <w:t>都是硬核的玩家</w:t>
      </w:r>
      <w:r>
        <w:rPr>
          <w:rFonts w:hint="eastAsia"/>
        </w:rPr>
        <w:t>，这是唯一</w:t>
      </w:r>
      <w:r w:rsidR="00DA67E3">
        <w:rPr>
          <w:rFonts w:hint="eastAsia"/>
        </w:rPr>
        <w:t>推动着我们</w:t>
      </w:r>
      <w:r>
        <w:rPr>
          <w:rFonts w:hint="eastAsia"/>
        </w:rPr>
        <w:t>的原因。</w:t>
      </w:r>
      <w:r w:rsidR="00F673D2">
        <w:rPr>
          <w:rFonts w:hint="eastAsia"/>
        </w:rPr>
        <w:t>每当通关一个</w:t>
      </w:r>
      <w:r w:rsidR="005904FD">
        <w:rPr>
          <w:rFonts w:hint="eastAsia"/>
        </w:rPr>
        <w:t xml:space="preserve"> </w:t>
      </w:r>
      <w:r>
        <w:rPr>
          <w:rFonts w:hint="eastAsia"/>
        </w:rPr>
        <w:t>RPG</w:t>
      </w:r>
      <w:r w:rsidR="005904FD">
        <w:t xml:space="preserve"> </w:t>
      </w:r>
      <w:ins w:id="61" w:author="Vita Astora" w:date="2020-09-04T21:36:00Z">
        <w:r w:rsidR="00133A17">
          <w:rPr>
            <w:rFonts w:hint="eastAsia"/>
          </w:rPr>
          <w:t>，</w:t>
        </w:r>
      </w:ins>
      <w:r>
        <w:rPr>
          <w:rFonts w:hint="eastAsia"/>
        </w:rPr>
        <w:t>我们</w:t>
      </w:r>
      <w:r w:rsidR="00F673D2">
        <w:rPr>
          <w:rFonts w:hint="eastAsia"/>
        </w:rPr>
        <w:t>就</w:t>
      </w:r>
      <w:r>
        <w:rPr>
          <w:rFonts w:hint="eastAsia"/>
        </w:rPr>
        <w:t>把所有画</w:t>
      </w:r>
      <w:ins w:id="62" w:author="Vita Astora" w:date="2020-09-04T21:36:00Z">
        <w:r w:rsidR="00133A17">
          <w:rPr>
            <w:rFonts w:hint="eastAsia"/>
          </w:rPr>
          <w:t>完</w:t>
        </w:r>
      </w:ins>
      <w:del w:id="63" w:author="Vita Astora" w:date="2020-09-04T21:36:00Z">
        <w:r w:rsidDel="00133A17">
          <w:rPr>
            <w:rFonts w:hint="eastAsia"/>
          </w:rPr>
          <w:delText>下来</w:delText>
        </w:r>
      </w:del>
      <w:r>
        <w:rPr>
          <w:rFonts w:hint="eastAsia"/>
        </w:rPr>
        <w:t>的稿纸</w:t>
      </w:r>
      <w:r w:rsidR="008274CA">
        <w:rPr>
          <w:rFonts w:hint="eastAsia"/>
        </w:rPr>
        <w:t>推到</w:t>
      </w:r>
      <w:r>
        <w:rPr>
          <w:rFonts w:hint="eastAsia"/>
        </w:rPr>
        <w:t>一边，马上去拿一打新的</w:t>
      </w:r>
      <w:r w:rsidR="00445FC7">
        <w:rPr>
          <w:rFonts w:hint="eastAsia"/>
        </w:rPr>
        <w:t>纸，开启一场新的征程。</w:t>
      </w:r>
    </w:p>
    <w:p w14:paraId="355A6194" w14:textId="4FBD08D7" w:rsidR="00445FC7" w:rsidRDefault="00445FC7" w:rsidP="00AC153E">
      <w:pPr>
        <w:pStyle w:val="-"/>
        <w:ind w:firstLine="420"/>
      </w:pPr>
      <w:r>
        <w:rPr>
          <w:rFonts w:hint="eastAsia"/>
        </w:rPr>
        <w:t>可惜就没有什么“美国游戏军”</w:t>
      </w:r>
      <w:r w:rsidR="006A1B6B">
        <w:rPr>
          <w:rStyle w:val="a9"/>
        </w:rPr>
        <w:footnoteReference w:id="5"/>
      </w:r>
      <w:r>
        <w:rPr>
          <w:rFonts w:hint="eastAsia"/>
        </w:rPr>
        <w:t>来给我们颁发“最佳地图绘制”的奖章</w:t>
      </w:r>
      <w:ins w:id="64" w:author="Vita Astora" w:date="2020-09-04T21:36:00Z">
        <w:r w:rsidR="00133A17">
          <w:rPr>
            <w:rFonts w:hint="eastAsia"/>
          </w:rPr>
          <w:t>。</w:t>
        </w:r>
      </w:ins>
      <w:del w:id="65" w:author="Vita Astora" w:date="2020-09-04T21:36:00Z">
        <w:r w:rsidDel="00133A17">
          <w:rPr>
            <w:rFonts w:hint="eastAsia"/>
          </w:rPr>
          <w:delText>，</w:delText>
        </w:r>
      </w:del>
      <w:r>
        <w:rPr>
          <w:rFonts w:hint="eastAsia"/>
        </w:rPr>
        <w:t>当时的玩家</w:t>
      </w:r>
      <w:ins w:id="66" w:author="Vita Astora" w:date="2020-09-04T21:36:00Z">
        <w:r w:rsidR="00133A17">
          <w:rPr>
            <w:rFonts w:hint="eastAsia"/>
          </w:rPr>
          <w:t>没有一位</w:t>
        </w:r>
      </w:ins>
      <w:del w:id="67" w:author="Vita Astora" w:date="2020-09-04T21:36:00Z">
        <w:r w:rsidDel="00133A17">
          <w:rPr>
            <w:rFonts w:hint="eastAsia"/>
          </w:rPr>
          <w:delText>谁也没</w:delText>
        </w:r>
      </w:del>
      <w:r>
        <w:rPr>
          <w:rFonts w:hint="eastAsia"/>
        </w:rPr>
        <w:t>拿到这种东西，但我们手上握笔</w:t>
      </w:r>
      <w:proofErr w:type="gramStart"/>
      <w:r>
        <w:rPr>
          <w:rFonts w:hint="eastAsia"/>
        </w:rPr>
        <w:t>握出来</w:t>
      </w:r>
      <w:proofErr w:type="gramEnd"/>
      <w:r>
        <w:rPr>
          <w:rFonts w:hint="eastAsia"/>
        </w:rPr>
        <w:t>的茧子</w:t>
      </w:r>
      <w:r w:rsidR="00D77546">
        <w:rPr>
          <w:rFonts w:hint="eastAsia"/>
        </w:rPr>
        <w:t>足</w:t>
      </w:r>
      <w:r>
        <w:rPr>
          <w:rFonts w:hint="eastAsia"/>
        </w:rPr>
        <w:t>以证明我们的资格。</w:t>
      </w:r>
    </w:p>
    <w:p w14:paraId="649E337B" w14:textId="7011C389" w:rsidR="00445FC7" w:rsidRDefault="00445FC7" w:rsidP="00AC153E">
      <w:pPr>
        <w:pStyle w:val="-"/>
        <w:ind w:firstLine="420"/>
      </w:pPr>
      <w:r>
        <w:rPr>
          <w:rFonts w:hint="eastAsia"/>
        </w:rPr>
        <w:t>说实话</w:t>
      </w:r>
      <w:ins w:id="68" w:author="Vita Astora" w:date="2020-09-04T21:37:00Z">
        <w:r w:rsidR="00844627">
          <w:rPr>
            <w:rFonts w:hint="eastAsia"/>
          </w:rPr>
          <w:t>，</w:t>
        </w:r>
      </w:ins>
      <w:r>
        <w:rPr>
          <w:rFonts w:hint="eastAsia"/>
        </w:rPr>
        <w:t>过去那些年确实是游戏的黄金时代，想起来总让人怀念，不过如果说真心话，有些部分我也是完全不想回忆起来的。</w:t>
      </w:r>
    </w:p>
    <w:p w14:paraId="256A070B" w14:textId="6F9D00A4" w:rsidR="00445FC7" w:rsidRDefault="00445FC7" w:rsidP="00AC153E">
      <w:pPr>
        <w:pStyle w:val="-"/>
        <w:ind w:firstLine="420"/>
      </w:pPr>
    </w:p>
    <w:p w14:paraId="752E9700" w14:textId="743C42B6" w:rsidR="00445FC7" w:rsidRDefault="00445FC7" w:rsidP="00AC153E">
      <w:pPr>
        <w:pStyle w:val="-"/>
        <w:ind w:firstLine="420"/>
      </w:pPr>
      <w:r>
        <w:rPr>
          <w:rFonts w:hint="eastAsia"/>
        </w:rPr>
        <w:t>版权所有</w:t>
      </w:r>
      <w:r>
        <w:rPr>
          <w:rFonts w:hint="eastAsia"/>
        </w:rPr>
        <w:t>©2006</w:t>
      </w:r>
      <w:r>
        <w:t xml:space="preserve"> </w:t>
      </w:r>
      <w:proofErr w:type="spellStart"/>
      <w:r>
        <w:rPr>
          <w:rFonts w:hint="eastAsia"/>
        </w:rPr>
        <w:t>Scorpia</w:t>
      </w:r>
      <w:proofErr w:type="spellEnd"/>
      <w:r>
        <w:t xml:space="preserve"> </w:t>
      </w:r>
      <w:r>
        <w:rPr>
          <w:rFonts w:hint="eastAsia"/>
        </w:rPr>
        <w:t>经授权重印</w:t>
      </w:r>
    </w:p>
    <w:p w14:paraId="46D835FB" w14:textId="6F9BAD61" w:rsidR="00445FC7" w:rsidRDefault="00445FC7" w:rsidP="00AC153E">
      <w:pPr>
        <w:pStyle w:val="-"/>
        <w:ind w:firstLine="420"/>
      </w:pPr>
    </w:p>
    <w:p w14:paraId="42576237" w14:textId="570AD9C7" w:rsidR="00445FC7" w:rsidRPr="00806138" w:rsidRDefault="00445FC7" w:rsidP="00AC153E">
      <w:pPr>
        <w:pStyle w:val="-"/>
        <w:ind w:firstLine="420"/>
      </w:pPr>
      <w:proofErr w:type="spellStart"/>
      <w:r>
        <w:rPr>
          <w:rFonts w:hint="eastAsia"/>
        </w:rPr>
        <w:t>S</w:t>
      </w:r>
      <w:r>
        <w:t>corpia</w:t>
      </w:r>
      <w:proofErr w:type="spellEnd"/>
      <w:r w:rsidR="005904FD">
        <w:t xml:space="preserve"> </w:t>
      </w:r>
      <w:r>
        <w:rPr>
          <w:rFonts w:hint="eastAsia"/>
        </w:rPr>
        <w:t>是一位享誉游戏界的撰稿人，从</w:t>
      </w:r>
      <w:r w:rsidR="005904FD">
        <w:rPr>
          <w:rFonts w:hint="eastAsia"/>
        </w:rPr>
        <w:t xml:space="preserve"> </w:t>
      </w:r>
      <w:r>
        <w:rPr>
          <w:rFonts w:hint="eastAsia"/>
        </w:rPr>
        <w:t>80</w:t>
      </w:r>
      <w:r w:rsidR="005904FD">
        <w:t xml:space="preserve"> </w:t>
      </w:r>
      <w:r>
        <w:rPr>
          <w:rFonts w:hint="eastAsia"/>
        </w:rPr>
        <w:t>年代一直到</w:t>
      </w:r>
      <w:r w:rsidR="005904FD">
        <w:rPr>
          <w:rFonts w:hint="eastAsia"/>
        </w:rPr>
        <w:t xml:space="preserve"> </w:t>
      </w:r>
      <w:r>
        <w:rPr>
          <w:rFonts w:hint="eastAsia"/>
        </w:rPr>
        <w:t>99</w:t>
      </w:r>
      <w:r w:rsidR="005904FD">
        <w:t xml:space="preserve"> </w:t>
      </w:r>
      <w:r>
        <w:rPr>
          <w:rFonts w:hint="eastAsia"/>
        </w:rPr>
        <w:t>年的</w:t>
      </w:r>
      <w:r w:rsidR="005904FD">
        <w:rPr>
          <w:rFonts w:hint="eastAsia"/>
        </w:rPr>
        <w:t xml:space="preserve"> </w:t>
      </w:r>
      <w:r>
        <w:rPr>
          <w:rFonts w:hint="eastAsia"/>
        </w:rPr>
        <w:t>4</w:t>
      </w:r>
      <w:r w:rsidR="005904FD">
        <w:t xml:space="preserve"> </w:t>
      </w:r>
      <w:r>
        <w:rPr>
          <w:rFonts w:hint="eastAsia"/>
        </w:rPr>
        <w:t>月，她都一直活跃在《电脑游戏世界》</w:t>
      </w:r>
      <w:r w:rsidR="00110184">
        <w:rPr>
          <w:rFonts w:hint="eastAsia"/>
        </w:rPr>
        <w:t>（</w:t>
      </w:r>
      <w:r w:rsidR="00110184">
        <w:rPr>
          <w:rFonts w:hint="eastAsia"/>
        </w:rPr>
        <w:t>Computer</w:t>
      </w:r>
      <w:r w:rsidR="00110184">
        <w:t xml:space="preserve"> </w:t>
      </w:r>
      <w:r w:rsidR="00110184">
        <w:rPr>
          <w:rFonts w:hint="eastAsia"/>
        </w:rPr>
        <w:t>Gaming</w:t>
      </w:r>
      <w:r w:rsidR="00110184">
        <w:t xml:space="preserve"> </w:t>
      </w:r>
      <w:r w:rsidR="00110184">
        <w:rPr>
          <w:rFonts w:hint="eastAsia"/>
        </w:rPr>
        <w:t>World</w:t>
      </w:r>
      <w:r w:rsidR="00110184">
        <w:rPr>
          <w:rFonts w:hint="eastAsia"/>
        </w:rPr>
        <w:t>）</w:t>
      </w:r>
      <w:r>
        <w:rPr>
          <w:rFonts w:hint="eastAsia"/>
        </w:rPr>
        <w:t>杂志上，发表冒险和</w:t>
      </w:r>
      <w:r w:rsidR="005904FD">
        <w:rPr>
          <w:rFonts w:hint="eastAsia"/>
        </w:rPr>
        <w:t xml:space="preserve"> </w:t>
      </w:r>
      <w:r>
        <w:rPr>
          <w:rFonts w:hint="eastAsia"/>
        </w:rPr>
        <w:t>RPG</w:t>
      </w:r>
      <w:r w:rsidR="005904FD">
        <w:t xml:space="preserve"> </w:t>
      </w:r>
      <w:r>
        <w:rPr>
          <w:rFonts w:hint="eastAsia"/>
        </w:rPr>
        <w:t>游戏的测评和攻略。</w:t>
      </w:r>
      <w:r w:rsidR="008274CA">
        <w:rPr>
          <w:rFonts w:hint="eastAsia"/>
        </w:rPr>
        <w:t>她也负责运营一些网站上面的游戏板块，比如</w:t>
      </w:r>
      <w:r w:rsidR="008274CA">
        <w:rPr>
          <w:rFonts w:hint="eastAsia"/>
        </w:rPr>
        <w:t xml:space="preserve"> </w:t>
      </w:r>
      <w:proofErr w:type="spellStart"/>
      <w:r w:rsidR="008274CA">
        <w:t>Compuserve</w:t>
      </w:r>
      <w:proofErr w:type="spellEnd"/>
      <w:r w:rsidR="008274CA">
        <w:rPr>
          <w:rFonts w:hint="eastAsia"/>
        </w:rPr>
        <w:t>（第一个游戏</w:t>
      </w:r>
      <w:r w:rsidR="008274CA">
        <w:rPr>
          <w:rFonts w:hint="eastAsia"/>
        </w:rPr>
        <w:t>SIG</w:t>
      </w:r>
      <w:r w:rsidR="00331AF2">
        <w:rPr>
          <w:rStyle w:val="a9"/>
        </w:rPr>
        <w:footnoteReference w:id="6"/>
      </w:r>
      <w:r w:rsidR="008274CA">
        <w:rPr>
          <w:rFonts w:hint="eastAsia"/>
        </w:rPr>
        <w:t>）、</w:t>
      </w:r>
      <w:r w:rsidR="008274CA">
        <w:rPr>
          <w:rFonts w:hint="eastAsia"/>
        </w:rPr>
        <w:t>Delphi</w:t>
      </w:r>
      <w:r w:rsidR="008274CA">
        <w:rPr>
          <w:rFonts w:hint="eastAsia"/>
        </w:rPr>
        <w:t>（游戏</w:t>
      </w:r>
      <w:r w:rsidR="008274CA">
        <w:rPr>
          <w:rFonts w:hint="eastAsia"/>
        </w:rPr>
        <w:t>SIG</w:t>
      </w:r>
      <w:r w:rsidR="008274CA">
        <w:rPr>
          <w:rFonts w:hint="eastAsia"/>
        </w:rPr>
        <w:t>）、</w:t>
      </w:r>
      <w:r w:rsidR="008274CA">
        <w:rPr>
          <w:rFonts w:hint="eastAsia"/>
        </w:rPr>
        <w:t>AOL</w:t>
      </w:r>
      <w:r w:rsidR="008274CA">
        <w:rPr>
          <w:rFonts w:hint="eastAsia"/>
        </w:rPr>
        <w:t>（</w:t>
      </w:r>
      <w:proofErr w:type="spellStart"/>
      <w:r w:rsidR="008274CA">
        <w:rPr>
          <w:rFonts w:hint="eastAsia"/>
        </w:rPr>
        <w:t>Scorpia</w:t>
      </w:r>
      <w:proofErr w:type="gramStart"/>
      <w:r w:rsidR="00331AF2">
        <w:t>’</w:t>
      </w:r>
      <w:proofErr w:type="gramEnd"/>
      <w:r w:rsidR="00331AF2">
        <w:t>s</w:t>
      </w:r>
      <w:proofErr w:type="spellEnd"/>
      <w:r w:rsidR="00331AF2">
        <w:t xml:space="preserve"> Lair</w:t>
      </w:r>
      <w:r w:rsidR="008274CA">
        <w:rPr>
          <w:rFonts w:hint="eastAsia"/>
        </w:rPr>
        <w:t>）</w:t>
      </w:r>
      <w:r w:rsidR="00331AF2">
        <w:rPr>
          <w:rFonts w:hint="eastAsia"/>
        </w:rPr>
        <w:t>和</w:t>
      </w:r>
      <w:proofErr w:type="spellStart"/>
      <w:r w:rsidR="00331AF2">
        <w:rPr>
          <w:rFonts w:hint="eastAsia"/>
        </w:rPr>
        <w:t>GEnie</w:t>
      </w:r>
      <w:proofErr w:type="spellEnd"/>
      <w:r w:rsidR="00331AF2">
        <w:rPr>
          <w:rFonts w:hint="eastAsia"/>
        </w:rPr>
        <w:t>（“游戏圆桌”）。</w:t>
      </w:r>
    </w:p>
    <w:sectPr w:rsidR="00445FC7" w:rsidRPr="00806138" w:rsidSect="00A8527F">
      <w:headerReference w:type="default" r:id="rId12"/>
      <w:footerReference w:type="default" r:id="rId13"/>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C69E3" w14:textId="77777777" w:rsidR="003A0FC3" w:rsidRDefault="003A0FC3" w:rsidP="00F841EF">
      <w:r>
        <w:separator/>
      </w:r>
    </w:p>
  </w:endnote>
  <w:endnote w:type="continuationSeparator" w:id="0">
    <w:p w14:paraId="710CDB47" w14:textId="77777777" w:rsidR="003A0FC3" w:rsidRDefault="003A0FC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3485F"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9EEA"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29DBB" w14:textId="77777777" w:rsidR="003A0FC3" w:rsidRDefault="003A0FC3" w:rsidP="00F841EF">
      <w:r>
        <w:separator/>
      </w:r>
    </w:p>
  </w:footnote>
  <w:footnote w:type="continuationSeparator" w:id="0">
    <w:p w14:paraId="75098FBE" w14:textId="77777777" w:rsidR="003A0FC3" w:rsidRDefault="003A0FC3" w:rsidP="00F841EF">
      <w:r>
        <w:continuationSeparator/>
      </w:r>
    </w:p>
  </w:footnote>
  <w:footnote w:id="1">
    <w:p w14:paraId="3B7C198D" w14:textId="08C82FA2" w:rsidR="009D7EE3" w:rsidRDefault="000755A9">
      <w:pPr>
        <w:pStyle w:val="a7"/>
      </w:pPr>
      <w:r>
        <w:rPr>
          <w:rStyle w:val="a9"/>
        </w:rPr>
        <w:footnoteRef/>
      </w:r>
      <w:r>
        <w:t xml:space="preserve"> </w:t>
      </w:r>
      <w:r w:rsidR="00634252">
        <w:rPr>
          <w:rFonts w:hint="eastAsia"/>
        </w:rPr>
        <w:t>译者注：</w:t>
      </w:r>
      <w:r>
        <w:rPr>
          <w:rFonts w:hint="eastAsia"/>
        </w:rPr>
        <w:t>《巨洞冒险》，英语全名“C</w:t>
      </w:r>
      <w:r>
        <w:t>olossal Cave Adventure</w:t>
      </w:r>
      <w:r>
        <w:rPr>
          <w:rFonts w:hint="eastAsia"/>
        </w:rPr>
        <w:t>”</w:t>
      </w:r>
      <w:r w:rsidR="009D7EE3">
        <w:rPr>
          <w:rFonts w:hint="eastAsia"/>
        </w:rPr>
        <w:t>，</w:t>
      </w:r>
      <w:r>
        <w:rPr>
          <w:rFonts w:hint="eastAsia"/>
        </w:rPr>
        <w:t>被认为是史上第一款互动小说式游戏，</w:t>
      </w:r>
      <w:r w:rsidR="009D7EE3">
        <w:rPr>
          <w:rFonts w:hint="eastAsia"/>
        </w:rPr>
        <w:t>在</w:t>
      </w:r>
      <w:r>
        <w:rPr>
          <w:rFonts w:hint="eastAsia"/>
        </w:rPr>
        <w:t>八十年代初到九十年代末非常受欢迎</w:t>
      </w:r>
      <w:r w:rsidR="009D7EE3">
        <w:rPr>
          <w:rFonts w:hint="eastAsia"/>
        </w:rPr>
        <w:t>，游戏内容全部以文本形式体现，最初是为一类历史悠久的大型计算机开发，而后被移植到家用台式电脑上。</w:t>
      </w:r>
    </w:p>
  </w:footnote>
  <w:footnote w:id="2">
    <w:p w14:paraId="79D63B45" w14:textId="49F14472" w:rsidR="009D7EE3" w:rsidRDefault="009D7EE3">
      <w:pPr>
        <w:pStyle w:val="a7"/>
      </w:pPr>
      <w:r>
        <w:rPr>
          <w:rStyle w:val="a9"/>
        </w:rPr>
        <w:footnoteRef/>
      </w:r>
      <w:r>
        <w:t xml:space="preserve"> </w:t>
      </w:r>
      <w:r w:rsidR="00634252">
        <w:rPr>
          <w:rFonts w:hint="eastAsia"/>
        </w:rPr>
        <w:t>译者注：</w:t>
      </w:r>
      <w:r>
        <w:rPr>
          <w:rFonts w:hint="eastAsia"/>
        </w:rPr>
        <w:t>《魔域帝国》是《巨洞冒险》的一款早期后继，制作组四人皆为麻省理工动力模型组的成员。后被动视（Activision）收购，仍然推出许多款续作，由文字界面进步到图形界面。</w:t>
      </w:r>
    </w:p>
  </w:footnote>
  <w:footnote w:id="3">
    <w:p w14:paraId="5C2DFB21" w14:textId="30C8A647" w:rsidR="00634252" w:rsidRDefault="00634252">
      <w:pPr>
        <w:pStyle w:val="a7"/>
      </w:pPr>
      <w:r>
        <w:rPr>
          <w:rStyle w:val="a9"/>
        </w:rPr>
        <w:footnoteRef/>
      </w:r>
      <w:r>
        <w:t xml:space="preserve"> </w:t>
      </w:r>
      <w:r w:rsidRPr="00634252">
        <w:rPr>
          <w:rFonts w:eastAsiaTheme="minorHAnsi" w:hint="eastAsia"/>
          <w:szCs w:val="20"/>
        </w:rPr>
        <w:t>有些游戏公司会在出品的游戏包装盒里附赠方格纸，比如 Sir-Tech</w:t>
      </w:r>
      <w:r w:rsidRPr="00634252">
        <w:rPr>
          <w:rFonts w:eastAsiaTheme="minorHAnsi"/>
          <w:szCs w:val="20"/>
        </w:rPr>
        <w:t xml:space="preserve"> </w:t>
      </w:r>
      <w:r w:rsidRPr="00634252">
        <w:rPr>
          <w:rFonts w:eastAsiaTheme="minorHAnsi" w:hint="eastAsia"/>
          <w:szCs w:val="20"/>
        </w:rPr>
        <w:t>和 New</w:t>
      </w:r>
      <w:r w:rsidRPr="00634252">
        <w:rPr>
          <w:rFonts w:eastAsiaTheme="minorHAnsi"/>
          <w:szCs w:val="20"/>
        </w:rPr>
        <w:t xml:space="preserve"> </w:t>
      </w:r>
      <w:r w:rsidRPr="00634252">
        <w:rPr>
          <w:rFonts w:eastAsiaTheme="minorHAnsi" w:hint="eastAsia"/>
          <w:szCs w:val="20"/>
        </w:rPr>
        <w:t>World</w:t>
      </w:r>
      <w:r w:rsidRPr="00634252">
        <w:rPr>
          <w:rFonts w:eastAsiaTheme="minorHAnsi"/>
          <w:szCs w:val="20"/>
        </w:rPr>
        <w:t xml:space="preserve"> </w:t>
      </w:r>
      <w:r w:rsidRPr="00634252">
        <w:rPr>
          <w:rFonts w:eastAsiaTheme="minorHAnsi" w:hint="eastAsia"/>
          <w:szCs w:val="20"/>
        </w:rPr>
        <w:t>Computing</w:t>
      </w:r>
      <w:r>
        <w:rPr>
          <w:rFonts w:eastAsiaTheme="minorHAnsi" w:hint="eastAsia"/>
          <w:szCs w:val="20"/>
        </w:rPr>
        <w:t>。</w:t>
      </w:r>
    </w:p>
  </w:footnote>
  <w:footnote w:id="4">
    <w:p w14:paraId="7C733707" w14:textId="3F1C47A5" w:rsidR="00634252" w:rsidRPr="00634252" w:rsidRDefault="00634252" w:rsidP="00634252">
      <w:pPr>
        <w:pStyle w:val="-"/>
        <w:ind w:firstLineChars="0" w:firstLine="0"/>
        <w:rPr>
          <w:rFonts w:asciiTheme="minorHAnsi" w:eastAsiaTheme="minorHAnsi" w:hAnsiTheme="minorHAnsi"/>
        </w:rPr>
      </w:pPr>
      <w:r w:rsidRPr="00634252">
        <w:rPr>
          <w:rStyle w:val="a9"/>
          <w:rFonts w:asciiTheme="minorHAnsi" w:eastAsiaTheme="minorHAnsi" w:hAnsiTheme="minorHAnsi"/>
          <w:sz w:val="18"/>
          <w:szCs w:val="20"/>
        </w:rPr>
        <w:footnoteRef/>
      </w:r>
      <w:r>
        <w:rPr>
          <w:rFonts w:asciiTheme="minorHAnsi" w:eastAsiaTheme="minorHAnsi" w:hAnsiTheme="minorHAnsi"/>
        </w:rPr>
        <w:t xml:space="preserve"> </w:t>
      </w:r>
      <w:r w:rsidRPr="00634252">
        <w:rPr>
          <w:rFonts w:asciiTheme="minorHAnsi" w:eastAsiaTheme="minorHAnsi" w:hAnsiTheme="minorHAnsi" w:hint="eastAsia"/>
          <w:sz w:val="18"/>
          <w:szCs w:val="20"/>
        </w:rPr>
        <w:t>一张《冰城传奇》的地图，全都是旋转机关和没有光照的区域，但好在还没有传送</w:t>
      </w:r>
      <w:r>
        <w:rPr>
          <w:rFonts w:asciiTheme="minorHAnsi" w:eastAsiaTheme="minorHAnsi" w:hAnsiTheme="minorHAnsi" w:hint="eastAsia"/>
          <w:sz w:val="18"/>
          <w:szCs w:val="20"/>
        </w:rPr>
        <w:t>门。</w:t>
      </w:r>
    </w:p>
  </w:footnote>
  <w:footnote w:id="5">
    <w:p w14:paraId="6DBBB115" w14:textId="0771DF1E" w:rsidR="006A1B6B" w:rsidRDefault="006A1B6B">
      <w:pPr>
        <w:pStyle w:val="a7"/>
      </w:pPr>
      <w:r>
        <w:rPr>
          <w:rStyle w:val="a9"/>
        </w:rPr>
        <w:footnoteRef/>
      </w:r>
      <w:r>
        <w:t xml:space="preserve"> </w:t>
      </w:r>
      <w:r w:rsidR="00634252">
        <w:rPr>
          <w:rFonts w:hint="eastAsia"/>
        </w:rPr>
        <w:t>译者注：</w:t>
      </w:r>
      <w:r>
        <w:rPr>
          <w:rFonts w:hint="eastAsia"/>
        </w:rPr>
        <w:t>原文此处是</w:t>
      </w:r>
      <w:proofErr w:type="gramStart"/>
      <w:r w:rsidR="005B3B67">
        <w:t>”</w:t>
      </w:r>
      <w:proofErr w:type="gramEnd"/>
      <w:r w:rsidR="005B3B67">
        <w:t>Game Scouts of America</w:t>
      </w:r>
      <w:proofErr w:type="gramStart"/>
      <w:r w:rsidR="005B3B67">
        <w:t>”</w:t>
      </w:r>
      <w:proofErr w:type="gramEnd"/>
      <w:r w:rsidR="005B3B67">
        <w:rPr>
          <w:rFonts w:hint="eastAsia"/>
        </w:rPr>
        <w:t>，一个和美国童军（Boy</w:t>
      </w:r>
      <w:r w:rsidR="005B3B67">
        <w:t xml:space="preserve"> Scouts of America</w:t>
      </w:r>
      <w:r w:rsidR="005B3B67">
        <w:rPr>
          <w:rFonts w:hint="eastAsia"/>
        </w:rPr>
        <w:t>）的双关。</w:t>
      </w:r>
    </w:p>
  </w:footnote>
  <w:footnote w:id="6">
    <w:p w14:paraId="56518447" w14:textId="67272D4D" w:rsidR="00331AF2" w:rsidRDefault="00331AF2">
      <w:pPr>
        <w:pStyle w:val="a7"/>
      </w:pPr>
      <w:r>
        <w:rPr>
          <w:rStyle w:val="a9"/>
        </w:rPr>
        <w:footnoteRef/>
      </w:r>
      <w:r>
        <w:t xml:space="preserve"> </w:t>
      </w:r>
      <w:r w:rsidR="00634252">
        <w:rPr>
          <w:rFonts w:hint="eastAsia"/>
        </w:rPr>
        <w:t>译者注：</w:t>
      </w:r>
      <w:r>
        <w:rPr>
          <w:rFonts w:hint="eastAsia"/>
        </w:rPr>
        <w:t>SIG，英语全称“</w:t>
      </w:r>
      <w:r>
        <w:t>Special Interest Group</w:t>
      </w:r>
      <w:r>
        <w:rPr>
          <w:rFonts w:hint="eastAsia"/>
        </w:rPr>
        <w:t>”，是国际计算机协会（ACM）在1961年引入的一个行业术语，指大型组织中以特定兴趣或研究方向建立的社区，彼此交流学习与研究成果。此结构后来在</w:t>
      </w:r>
      <w:proofErr w:type="spellStart"/>
      <w:r>
        <w:rPr>
          <w:rFonts w:hint="eastAsia"/>
        </w:rPr>
        <w:t>Compuserve</w:t>
      </w:r>
      <w:proofErr w:type="spellEnd"/>
      <w:r>
        <w:rPr>
          <w:rFonts w:hint="eastAsia"/>
        </w:rPr>
        <w:t>公司，一家早期的线上服务供应商，首次实现。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9D0C"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FEBA" w14:textId="77777777" w:rsidR="00804F76" w:rsidRDefault="00804F76" w:rsidP="00A8527F">
    <w:pPr>
      <w:pStyle w:val="a3"/>
      <w:pBdr>
        <w:bottom w:val="single" w:sz="4" w:space="1" w:color="D0CECE" w:themeColor="background2" w:themeShade="E6"/>
      </w:pBdr>
    </w:pPr>
    <w:r>
      <w:rPr>
        <w:rFonts w:hint="eastAsia"/>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ta Astora">
    <w15:presenceInfo w15:providerId="Windows Live" w15:userId="f589937ac1ce2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E"/>
    <w:rsid w:val="00042446"/>
    <w:rsid w:val="00045DB7"/>
    <w:rsid w:val="00055882"/>
    <w:rsid w:val="000755A9"/>
    <w:rsid w:val="00087AE0"/>
    <w:rsid w:val="00096492"/>
    <w:rsid w:val="000B34CB"/>
    <w:rsid w:val="000C1D63"/>
    <w:rsid w:val="000E4E1E"/>
    <w:rsid w:val="000E7C0B"/>
    <w:rsid w:val="00110184"/>
    <w:rsid w:val="00117365"/>
    <w:rsid w:val="00133A17"/>
    <w:rsid w:val="00153EE2"/>
    <w:rsid w:val="0015420F"/>
    <w:rsid w:val="0016522A"/>
    <w:rsid w:val="001806CB"/>
    <w:rsid w:val="001B3B4D"/>
    <w:rsid w:val="001D0E73"/>
    <w:rsid w:val="001D5185"/>
    <w:rsid w:val="001D5E94"/>
    <w:rsid w:val="001F12D6"/>
    <w:rsid w:val="001F3F1F"/>
    <w:rsid w:val="001F6039"/>
    <w:rsid w:val="00234451"/>
    <w:rsid w:val="0024108A"/>
    <w:rsid w:val="002602A7"/>
    <w:rsid w:val="00285E6A"/>
    <w:rsid w:val="002D01D3"/>
    <w:rsid w:val="002E6AB6"/>
    <w:rsid w:val="002F3408"/>
    <w:rsid w:val="003249D9"/>
    <w:rsid w:val="00331AF2"/>
    <w:rsid w:val="00333CDD"/>
    <w:rsid w:val="00362338"/>
    <w:rsid w:val="00366B4E"/>
    <w:rsid w:val="00385064"/>
    <w:rsid w:val="00385C4B"/>
    <w:rsid w:val="00394EA9"/>
    <w:rsid w:val="003A0FC3"/>
    <w:rsid w:val="003E13C6"/>
    <w:rsid w:val="003F442C"/>
    <w:rsid w:val="00412ACB"/>
    <w:rsid w:val="00445F1D"/>
    <w:rsid w:val="00445FC7"/>
    <w:rsid w:val="004B4D18"/>
    <w:rsid w:val="004C323F"/>
    <w:rsid w:val="005062C4"/>
    <w:rsid w:val="00532598"/>
    <w:rsid w:val="005904FD"/>
    <w:rsid w:val="00594354"/>
    <w:rsid w:val="005A2AD5"/>
    <w:rsid w:val="005B3B67"/>
    <w:rsid w:val="005E1D00"/>
    <w:rsid w:val="006143F6"/>
    <w:rsid w:val="0062055A"/>
    <w:rsid w:val="00621D8F"/>
    <w:rsid w:val="00634252"/>
    <w:rsid w:val="006530AD"/>
    <w:rsid w:val="00657B80"/>
    <w:rsid w:val="006610BC"/>
    <w:rsid w:val="00661441"/>
    <w:rsid w:val="00664DA0"/>
    <w:rsid w:val="006722AD"/>
    <w:rsid w:val="0067675A"/>
    <w:rsid w:val="00694FCF"/>
    <w:rsid w:val="006A1B6B"/>
    <w:rsid w:val="006B2C72"/>
    <w:rsid w:val="006F2C85"/>
    <w:rsid w:val="006F4D28"/>
    <w:rsid w:val="0071094A"/>
    <w:rsid w:val="00730438"/>
    <w:rsid w:val="00731BF1"/>
    <w:rsid w:val="007752FB"/>
    <w:rsid w:val="007869FA"/>
    <w:rsid w:val="00795009"/>
    <w:rsid w:val="007A2BD6"/>
    <w:rsid w:val="007D2963"/>
    <w:rsid w:val="00804F76"/>
    <w:rsid w:val="00806138"/>
    <w:rsid w:val="008274CA"/>
    <w:rsid w:val="00844627"/>
    <w:rsid w:val="00861514"/>
    <w:rsid w:val="00876728"/>
    <w:rsid w:val="008A620A"/>
    <w:rsid w:val="008B22FB"/>
    <w:rsid w:val="008D4384"/>
    <w:rsid w:val="008E3CB4"/>
    <w:rsid w:val="008F2B87"/>
    <w:rsid w:val="00937B95"/>
    <w:rsid w:val="00960341"/>
    <w:rsid w:val="009643BE"/>
    <w:rsid w:val="0097206B"/>
    <w:rsid w:val="009C45E4"/>
    <w:rsid w:val="009D7EE3"/>
    <w:rsid w:val="00A3384D"/>
    <w:rsid w:val="00A47A89"/>
    <w:rsid w:val="00A50650"/>
    <w:rsid w:val="00A633EF"/>
    <w:rsid w:val="00A6625C"/>
    <w:rsid w:val="00A8527F"/>
    <w:rsid w:val="00A867B3"/>
    <w:rsid w:val="00A8783F"/>
    <w:rsid w:val="00AA606A"/>
    <w:rsid w:val="00AA68E8"/>
    <w:rsid w:val="00AB51A6"/>
    <w:rsid w:val="00AC153E"/>
    <w:rsid w:val="00AC3916"/>
    <w:rsid w:val="00AC437D"/>
    <w:rsid w:val="00B10A40"/>
    <w:rsid w:val="00B223D7"/>
    <w:rsid w:val="00B25851"/>
    <w:rsid w:val="00B415B0"/>
    <w:rsid w:val="00B50715"/>
    <w:rsid w:val="00B62941"/>
    <w:rsid w:val="00BA2914"/>
    <w:rsid w:val="00BE1C72"/>
    <w:rsid w:val="00BF11F4"/>
    <w:rsid w:val="00C36086"/>
    <w:rsid w:val="00C61659"/>
    <w:rsid w:val="00C84DD5"/>
    <w:rsid w:val="00CE2F7E"/>
    <w:rsid w:val="00D02128"/>
    <w:rsid w:val="00D2473E"/>
    <w:rsid w:val="00D43879"/>
    <w:rsid w:val="00D47D43"/>
    <w:rsid w:val="00D54C4E"/>
    <w:rsid w:val="00D62021"/>
    <w:rsid w:val="00D7338C"/>
    <w:rsid w:val="00D77546"/>
    <w:rsid w:val="00DA3E65"/>
    <w:rsid w:val="00DA67E3"/>
    <w:rsid w:val="00DB5C09"/>
    <w:rsid w:val="00DC7054"/>
    <w:rsid w:val="00DF1BD2"/>
    <w:rsid w:val="00E06D6C"/>
    <w:rsid w:val="00E1534E"/>
    <w:rsid w:val="00E20D0F"/>
    <w:rsid w:val="00E377C2"/>
    <w:rsid w:val="00E47396"/>
    <w:rsid w:val="00E61F41"/>
    <w:rsid w:val="00EA35E2"/>
    <w:rsid w:val="00EE2E4F"/>
    <w:rsid w:val="00F04A13"/>
    <w:rsid w:val="00F27EC2"/>
    <w:rsid w:val="00F505B5"/>
    <w:rsid w:val="00F673D2"/>
    <w:rsid w:val="00F734E7"/>
    <w:rsid w:val="00F75076"/>
    <w:rsid w:val="00F800C8"/>
    <w:rsid w:val="00F841EF"/>
    <w:rsid w:val="00FA3A2A"/>
    <w:rsid w:val="00FE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58BF"/>
  <w15:chartTrackingRefBased/>
  <w15:docId w15:val="{EB9C58D5-FF0F-465D-8BC7-B094305C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2E6AB6"/>
    <w:rPr>
      <w:sz w:val="18"/>
      <w:szCs w:val="18"/>
    </w:rPr>
  </w:style>
  <w:style w:type="character" w:customStyle="1" w:styleId="af0">
    <w:name w:val="批注框文本 字符"/>
    <w:basedOn w:val="a0"/>
    <w:link w:val="af"/>
    <w:uiPriority w:val="99"/>
    <w:semiHidden/>
    <w:rsid w:val="002E6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ocuments\CRPG%20Book\&#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C6BD9-FF20-4116-AF99-2F33E77A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711</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Vita Astora</cp:lastModifiedBy>
  <cp:revision>21</cp:revision>
  <dcterms:created xsi:type="dcterms:W3CDTF">2020-08-11T08:14:00Z</dcterms:created>
  <dcterms:modified xsi:type="dcterms:W3CDTF">2020-09-04T13:38:00Z</dcterms:modified>
</cp:coreProperties>
</file>