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8FAD" w14:textId="70322C06" w:rsidR="002219A5" w:rsidRPr="002219A5" w:rsidRDefault="00282D55" w:rsidP="002219A5">
      <w:pPr>
        <w:pStyle w:val="2"/>
        <w:rPr>
          <w:sz w:val="32"/>
          <w:szCs w:val="22"/>
        </w:rPr>
      </w:pPr>
      <w:r>
        <w:rPr>
          <w:rFonts w:hint="eastAsia"/>
          <w:noProof/>
          <w:sz w:val="32"/>
          <w:szCs w:val="22"/>
        </w:rPr>
        <w:drawing>
          <wp:anchor distT="0" distB="0" distL="114300" distR="114300" simplePos="0" relativeHeight="251658240" behindDoc="0" locked="0" layoutInCell="1" allowOverlap="1" wp14:anchorId="371B31F0" wp14:editId="5A206F3F">
            <wp:simplePos x="0" y="0"/>
            <wp:positionH relativeFrom="margin">
              <wp:posOffset>472440</wp:posOffset>
            </wp:positionH>
            <wp:positionV relativeFrom="paragraph">
              <wp:posOffset>596265</wp:posOffset>
            </wp:positionV>
            <wp:extent cx="5243195" cy="228854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219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2FB27A" wp14:editId="31355046">
                <wp:simplePos x="0" y="0"/>
                <wp:positionH relativeFrom="margin">
                  <wp:align>left</wp:align>
                </wp:positionH>
                <wp:positionV relativeFrom="paragraph">
                  <wp:posOffset>2962910</wp:posOffset>
                </wp:positionV>
                <wp:extent cx="6181090" cy="635"/>
                <wp:effectExtent l="0" t="0" r="0" b="9525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0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ED0691" w14:textId="70A47276" w:rsidR="002219A5" w:rsidRDefault="00282D55" w:rsidP="00282D55">
                            <w:pPr>
                              <w:pStyle w:val="af"/>
                              <w:jc w:val="center"/>
                            </w:pPr>
                            <w:r w:rsidRPr="00282D55">
                              <w:t>Richard Garriott, 1979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 xml:space="preserve"> </w:t>
                            </w:r>
                            <w:r w:rsidRPr="00282D55">
                              <w:t>Apple II, MS-DOS and iOS*</w:t>
                            </w:r>
                          </w:p>
                          <w:p w14:paraId="124ACD6D" w14:textId="5B32C2F6" w:rsidR="00282D55" w:rsidRPr="00282D55" w:rsidRDefault="00282D55" w:rsidP="00282D55">
                            <w:pPr>
                              <w:jc w:val="center"/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</w:pP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*《阿卡拉贝》能在 GOG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平台上免费下载，2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011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年时 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App Store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 xml:space="preserve">也上架了 </w:t>
                            </w:r>
                            <w:r w:rsidRPr="00282D55">
                              <w:rPr>
                                <w:rFonts w:ascii="微软雅黑" w:eastAsia="微软雅黑" w:hAnsi="微软雅黑" w:cstheme="majorBidi"/>
                                <w:sz w:val="18"/>
                                <w:szCs w:val="18"/>
                              </w:rPr>
                              <w:t xml:space="preserve">iOS </w:t>
                            </w:r>
                            <w:r w:rsidRPr="00282D55">
                              <w:rPr>
                                <w:rFonts w:ascii="微软雅黑" w:eastAsia="微软雅黑" w:hAnsi="微软雅黑" w:cstheme="majorBidi" w:hint="eastAsia"/>
                                <w:sz w:val="18"/>
                                <w:szCs w:val="18"/>
                              </w:rPr>
                              <w:t>版本的游戏。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2FB27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233.3pt;width:486.7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" stroked="f">
                <v:textbox style="mso-fit-shape-to-text:t" inset="0,0,0,0">
                  <w:txbxContent>
                    <w:p w14:paraId="6BED0691" w14:textId="70A47276" w:rsidR="002219A5" w:rsidRDefault="00282D55" w:rsidP="00282D55">
                      <w:pPr>
                        <w:pStyle w:val="af"/>
                        <w:jc w:val="center"/>
                      </w:pPr>
                      <w:r w:rsidRPr="00282D55">
                        <w:t>Richard Garriott, 1979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 xml:space="preserve"> </w:t>
                      </w:r>
                      <w:r w:rsidRPr="00282D55">
                        <w:t>Apple II, MS-DOS and iOS*</w:t>
                      </w:r>
                    </w:p>
                    <w:p w14:paraId="124ACD6D" w14:textId="5B32C2F6" w:rsidR="00282D55" w:rsidRPr="00282D55" w:rsidRDefault="00282D55" w:rsidP="00282D55">
                      <w:pPr>
                        <w:jc w:val="center"/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</w:pP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*《阿卡拉贝》能在 GOG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平台上免费下载，2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011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年时 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App Store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 xml:space="preserve">也上架了 </w:t>
                      </w:r>
                      <w:r w:rsidRPr="00282D55">
                        <w:rPr>
                          <w:rFonts w:ascii="微软雅黑" w:eastAsia="微软雅黑" w:hAnsi="微软雅黑" w:cstheme="majorBidi"/>
                          <w:sz w:val="18"/>
                          <w:szCs w:val="18"/>
                        </w:rPr>
                        <w:t xml:space="preserve">iOS </w:t>
                      </w:r>
                      <w:r w:rsidRPr="00282D55">
                        <w:rPr>
                          <w:rFonts w:ascii="微软雅黑" w:eastAsia="微软雅黑" w:hAnsi="微软雅黑" w:cstheme="majorBidi" w:hint="eastAsia"/>
                          <w:sz w:val="18"/>
                          <w:szCs w:val="18"/>
                        </w:rPr>
                        <w:t>版本的游戏。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17758">
        <w:rPr>
          <w:rFonts w:hint="eastAsia"/>
          <w:sz w:val="32"/>
          <w:szCs w:val="22"/>
        </w:rPr>
        <w:t>《</w:t>
      </w:r>
      <w:r>
        <w:rPr>
          <w:rFonts w:hint="eastAsia"/>
          <w:sz w:val="32"/>
          <w:szCs w:val="22"/>
        </w:rPr>
        <w:t>阿卡拉贝：末日世界</w:t>
      </w:r>
      <w:r w:rsidR="00E17758">
        <w:rPr>
          <w:rFonts w:hint="eastAsia"/>
          <w:sz w:val="32"/>
          <w:szCs w:val="22"/>
        </w:rPr>
        <w:t>》（</w:t>
      </w:r>
      <w:proofErr w:type="spellStart"/>
      <w:r>
        <w:rPr>
          <w:sz w:val="32"/>
          <w:szCs w:val="22"/>
        </w:rPr>
        <w:t>Akalabeth</w:t>
      </w:r>
      <w:proofErr w:type="spellEnd"/>
      <w:r w:rsidR="006B3621">
        <w:rPr>
          <w:rStyle w:val="a9"/>
          <w:sz w:val="32"/>
          <w:szCs w:val="22"/>
        </w:rPr>
        <w:footnoteReference w:id="1"/>
      </w:r>
      <w:r>
        <w:rPr>
          <w:sz w:val="32"/>
          <w:szCs w:val="22"/>
        </w:rPr>
        <w:t>: World of Doom</w:t>
      </w:r>
      <w:r w:rsidR="00E17758">
        <w:rPr>
          <w:rFonts w:hint="eastAsia"/>
          <w:sz w:val="32"/>
          <w:szCs w:val="22"/>
        </w:rPr>
        <w:t>）</w:t>
      </w:r>
    </w:p>
    <w:p w14:paraId="0150B394" w14:textId="74ACB707" w:rsidR="0016522A" w:rsidRDefault="008F2B87" w:rsidP="00F734E7">
      <w:r w:rsidRPr="008F2B87">
        <w:rPr>
          <w:rFonts w:hint="eastAsia"/>
        </w:rPr>
        <w:t>作者：</w:t>
      </w:r>
      <w:r w:rsidR="00011CDE">
        <w:t>SS</w:t>
      </w:r>
    </w:p>
    <w:p w14:paraId="1005DD9B" w14:textId="7F2B3EAE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proofErr w:type="spellStart"/>
      <w:r w:rsidR="00011CDE">
        <w:rPr>
          <w:rFonts w:hint="eastAsia"/>
        </w:rPr>
        <w:t>Vita</w:t>
      </w:r>
      <w:r w:rsidR="00011CDE">
        <w:t>minA</w:t>
      </w:r>
      <w:proofErr w:type="spellEnd"/>
    </w:p>
    <w:p w14:paraId="4C13368F" w14:textId="2AB4187B" w:rsidR="0016522A" w:rsidRDefault="00A11838" w:rsidP="00F734E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84D792" wp14:editId="739AA918">
                <wp:simplePos x="0" y="0"/>
                <wp:positionH relativeFrom="column">
                  <wp:posOffset>0</wp:posOffset>
                </wp:positionH>
                <wp:positionV relativeFrom="paragraph">
                  <wp:posOffset>313690</wp:posOffset>
                </wp:positionV>
                <wp:extent cx="5937250" cy="1404620"/>
                <wp:effectExtent l="0" t="0" r="6350" b="698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7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ED5CF" w14:textId="54162B16" w:rsidR="00A11838" w:rsidRPr="003E4442" w:rsidRDefault="00A11838" w:rsidP="00A11838">
                            <w:pPr>
                              <w:pStyle w:val="-"/>
                              <w:ind w:firstLineChars="0" w:firstLine="0"/>
                              <w:rPr>
                                <w:rFonts w:ascii="楷体" w:eastAsia="楷体" w:hAnsi="楷体"/>
                                <w:rPrChange w:id="0" w:author="董 宇阳" w:date="2020-10-16T08:48:00Z">
                                  <w:rPr/>
                                </w:rPrChange>
                              </w:rPr>
                            </w:pPr>
                            <w:r w:rsidRPr="003E4442">
                              <w:rPr>
                                <w:rFonts w:ascii="楷体" w:eastAsia="楷体" w:hAnsi="楷体" w:hint="eastAsia"/>
                                <w:rPrChange w:id="1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“《阿卡拉贝》设计之初就不是要拿去发售的游戏。我只是给我自己和我的朋友做了个游戏而已。我在</w:t>
                            </w:r>
                            <w:r w:rsidRPr="003E4442">
                              <w:rPr>
                                <w:rFonts w:ascii="楷体" w:eastAsia="楷体" w:hAnsi="楷体"/>
                                <w:rPrChange w:id="2" w:author="董 宇阳" w:date="2020-10-16T08:48:00Z">
                                  <w:rPr/>
                                </w:rPrChange>
                              </w:rPr>
                              <w:t xml:space="preserve"> </w:t>
                            </w:r>
                            <w:proofErr w:type="spellStart"/>
                            <w:r w:rsidRPr="003E4442">
                              <w:rPr>
                                <w:rFonts w:eastAsia="楷体" w:cs="Times New Roman"/>
                                <w:rPrChange w:id="3" w:author="董 宇阳" w:date="2020-10-16T08:48:00Z">
                                  <w:rPr/>
                                </w:rPrChange>
                              </w:rPr>
                              <w:t>Computerland</w:t>
                            </w:r>
                            <w:proofErr w:type="spellEnd"/>
                            <w:del w:id="4" w:author="董 宇阳" w:date="2020-10-16T08:11:00Z">
                              <w:r w:rsidRPr="003E4442" w:rsidDel="00503F66">
                                <w:rPr>
                                  <w:rStyle w:val="a9"/>
                                  <w:rFonts w:ascii="楷体" w:eastAsia="楷体" w:hAnsi="楷体"/>
                                  <w:rPrChange w:id="5" w:author="董 宇阳" w:date="2020-10-16T08:48:00Z">
                                    <w:rPr>
                                      <w:rStyle w:val="a9"/>
                                    </w:rPr>
                                  </w:rPrChange>
                                </w:rPr>
                                <w:footnoteRef/>
                              </w:r>
                            </w:del>
                            <w:r w:rsidRPr="003E4442">
                              <w:rPr>
                                <w:rFonts w:ascii="楷体" w:eastAsia="楷体" w:hAnsi="楷体"/>
                                <w:rPrChange w:id="6" w:author="董 宇阳" w:date="2020-10-16T08:48:00Z">
                                  <w:rPr/>
                                </w:rPrChange>
                              </w:rPr>
                              <w:t xml:space="preserve"> </w:t>
                            </w:r>
                            <w:r w:rsidRPr="003E4442">
                              <w:rPr>
                                <w:rFonts w:ascii="楷体" w:eastAsia="楷体" w:hAnsi="楷体" w:hint="eastAsia"/>
                                <w:rPrChange w:id="7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打暑假工，电脑城经理</w:t>
                            </w:r>
                            <w:r w:rsidRPr="003E4442">
                              <w:rPr>
                                <w:rFonts w:ascii="楷体" w:eastAsia="楷体" w:hAnsi="楷体"/>
                                <w:rPrChange w:id="8" w:author="董 宇阳" w:date="2020-10-16T08:48:00Z">
                                  <w:rPr/>
                                </w:rPrChange>
                              </w:rPr>
                              <w:t xml:space="preserve"> </w:t>
                            </w:r>
                            <w:r w:rsidRPr="003E4442">
                              <w:rPr>
                                <w:rFonts w:eastAsia="楷体" w:cs="Times New Roman"/>
                                <w:rPrChange w:id="9" w:author="董 宇阳" w:date="2020-10-16T08:48:00Z">
                                  <w:rPr/>
                                </w:rPrChange>
                              </w:rPr>
                              <w:t>John Mayer</w:t>
                            </w:r>
                            <w:r w:rsidRPr="003E4442">
                              <w:rPr>
                                <w:rFonts w:ascii="楷体" w:eastAsia="楷体" w:hAnsi="楷体"/>
                                <w:rPrChange w:id="10" w:author="董 宇阳" w:date="2020-10-16T08:48:00Z">
                                  <w:rPr/>
                                </w:rPrChange>
                              </w:rPr>
                              <w:t xml:space="preserve"> </w:t>
                            </w:r>
                            <w:r w:rsidRPr="003E4442">
                              <w:rPr>
                                <w:rFonts w:ascii="楷体" w:eastAsia="楷体" w:hAnsi="楷体" w:hint="eastAsia"/>
                                <w:rPrChange w:id="11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鼓励我，让我花上一笔</w:t>
                            </w:r>
                            <w:del w:id="12" w:author="董 宇阳" w:date="2020-10-16T08:41:00Z">
                              <w:r w:rsidRPr="003E4442" w:rsidDel="00D97034">
                                <w:rPr>
                                  <w:rFonts w:ascii="楷体" w:eastAsia="楷体" w:hAnsi="楷体" w:hint="eastAsia"/>
                                  <w:rPrChange w:id="13" w:author="董 宇阳" w:date="2020-10-16T08:48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delText>（对当时的高中生来说的）</w:delText>
                              </w:r>
                            </w:del>
                            <w:r w:rsidRPr="003E4442">
                              <w:rPr>
                                <w:rFonts w:ascii="楷体" w:eastAsia="楷体" w:hAnsi="楷体" w:hint="eastAsia"/>
                                <w:rPrChange w:id="14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巨款‘发售’这款游戏，于是我花</w:t>
                            </w:r>
                            <w:r w:rsidRPr="003E4442">
                              <w:rPr>
                                <w:rFonts w:ascii="楷体" w:eastAsia="楷体" w:hAnsi="楷体"/>
                                <w:rPrChange w:id="15" w:author="董 宇阳" w:date="2020-10-16T08:48:00Z">
                                  <w:rPr/>
                                </w:rPrChange>
                              </w:rPr>
                              <w:t xml:space="preserve"> 200 </w:t>
                            </w:r>
                            <w:r w:rsidRPr="003E4442">
                              <w:rPr>
                                <w:rFonts w:ascii="楷体" w:eastAsia="楷体" w:hAnsi="楷体" w:hint="eastAsia"/>
                                <w:rPrChange w:id="16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美元</w:t>
                            </w:r>
                            <w:ins w:id="17" w:author="董 宇阳" w:date="2020-10-16T08:41:00Z">
                              <w:r w:rsidR="00D97034" w:rsidRPr="003E4442">
                                <w:rPr>
                                  <w:rFonts w:ascii="楷体" w:eastAsia="楷体" w:hAnsi="楷体" w:hint="eastAsia"/>
                                  <w:rPrChange w:id="18" w:author="董 宇阳" w:date="2020-10-16T08:48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t>（对当时高中生而言是笔巨款）</w:t>
                              </w:r>
                            </w:ins>
                            <w:r w:rsidRPr="003E4442">
                              <w:rPr>
                                <w:rFonts w:ascii="楷体" w:eastAsia="楷体" w:hAnsi="楷体" w:hint="eastAsia"/>
                                <w:rPrChange w:id="19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把它放到了商店货架上。”</w:t>
                            </w:r>
                          </w:p>
                          <w:p w14:paraId="25098094" w14:textId="77777777" w:rsidR="00A11838" w:rsidRDefault="00A11838" w:rsidP="00A11838">
                            <w:pPr>
                              <w:pStyle w:val="-"/>
                              <w:ind w:firstLineChars="0" w:firstLine="0"/>
                            </w:pPr>
                          </w:p>
                          <w:p w14:paraId="3EDEE53C" w14:textId="77777777" w:rsidR="003E4442" w:rsidRDefault="00A11838" w:rsidP="00A11838">
                            <w:pPr>
                              <w:pStyle w:val="-"/>
                              <w:ind w:firstLineChars="0" w:firstLine="0"/>
                              <w:jc w:val="right"/>
                              <w:rPr>
                                <w:ins w:id="20" w:author="董 宇阳" w:date="2020-10-16T08:47:00Z"/>
                              </w:rPr>
                            </w:pPr>
                            <w:r w:rsidRPr="003E4442">
                              <w:rPr>
                                <w:rFonts w:ascii="楷体" w:eastAsia="楷体" w:hAnsi="楷体" w:hint="eastAsia"/>
                                <w:rPrChange w:id="21" w:author="董 宇阳" w:date="2020-10-16T08:50:00Z">
                                  <w:rPr>
                                    <w:rFonts w:hint="eastAsia"/>
                                  </w:rPr>
                                </w:rPrChange>
                              </w:rPr>
                              <w:t>——</w:t>
                            </w:r>
                            <w:hyperlink r:id="rId8" w:history="1">
                              <w:r w:rsidRPr="00A11838">
                                <w:rPr>
                                  <w:rStyle w:val="aa"/>
                                  <w:rFonts w:cs="Times New Roman"/>
                                  <w:szCs w:val="21"/>
                                </w:rPr>
                                <w:t>Richard Garriot</w:t>
                              </w:r>
                            </w:hyperlink>
                            <w:del w:id="22" w:author="董 宇阳" w:date="2020-10-16T08:47:00Z">
                              <w:r w:rsidDel="003E4442">
                                <w:rPr>
                                  <w:rFonts w:hint="eastAsia"/>
                                </w:rPr>
                                <w:delText>，</w:delText>
                              </w:r>
                            </w:del>
                          </w:p>
                          <w:p w14:paraId="31CD45E2" w14:textId="69A6CBA2" w:rsidR="00A11838" w:rsidRPr="003E4442" w:rsidRDefault="00A11838" w:rsidP="00A11838">
                            <w:pPr>
                              <w:pStyle w:val="-"/>
                              <w:ind w:firstLineChars="0" w:firstLine="0"/>
                              <w:jc w:val="right"/>
                              <w:rPr>
                                <w:ins w:id="23" w:author="董 宇阳" w:date="2020-10-16T08:44:00Z"/>
                                <w:rFonts w:ascii="楷体" w:eastAsia="楷体" w:hAnsi="楷体"/>
                                <w:rPrChange w:id="24" w:author="董 宇阳" w:date="2020-10-16T08:48:00Z">
                                  <w:rPr>
                                    <w:ins w:id="25" w:author="董 宇阳" w:date="2020-10-16T08:44:00Z"/>
                                  </w:rPr>
                                </w:rPrChange>
                              </w:rPr>
                            </w:pPr>
                            <w:r w:rsidRPr="003E4442">
                              <w:rPr>
                                <w:rFonts w:ascii="楷体" w:eastAsia="楷体" w:hAnsi="楷体" w:hint="eastAsia"/>
                                <w:rPrChange w:id="26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《阿卡拉贝》</w:t>
                            </w:r>
                            <w:del w:id="27" w:author="董 宇阳" w:date="2020-10-16T08:49:00Z">
                              <w:r w:rsidRPr="003E4442" w:rsidDel="003E4442">
                                <w:rPr>
                                  <w:rFonts w:ascii="楷体" w:eastAsia="楷体" w:hAnsi="楷体" w:hint="eastAsia"/>
                                  <w:rPrChange w:id="28" w:author="董 宇阳" w:date="2020-10-16T08:48:00Z">
                                    <w:rPr>
                                      <w:rFonts w:hint="eastAsia"/>
                                    </w:rPr>
                                  </w:rPrChange>
                                </w:rPr>
                                <w:delText>的</w:delText>
                              </w:r>
                            </w:del>
                            <w:r w:rsidRPr="003E4442">
                              <w:rPr>
                                <w:rFonts w:ascii="楷体" w:eastAsia="楷体" w:hAnsi="楷体" w:hint="eastAsia"/>
                                <w:rPrChange w:id="29" w:author="董 宇阳" w:date="2020-10-16T08:48:00Z">
                                  <w:rPr>
                                    <w:rFonts w:hint="eastAsia"/>
                                  </w:rPr>
                                </w:rPrChange>
                              </w:rPr>
                              <w:t>制作人</w:t>
                            </w:r>
                          </w:p>
                          <w:p w14:paraId="33A95C67" w14:textId="573AF469" w:rsidR="003E4442" w:rsidDel="003E4442" w:rsidRDefault="003E4442">
                            <w:pPr>
                              <w:pStyle w:val="-"/>
                              <w:ind w:firstLineChars="0" w:firstLine="0"/>
                              <w:jc w:val="center"/>
                              <w:rPr>
                                <w:del w:id="30" w:author="董 宇阳" w:date="2020-10-16T08:47:00Z"/>
                              </w:rPr>
                              <w:pPrChange w:id="31" w:author="董 宇阳" w:date="2020-10-16T08:47:00Z">
                                <w:pPr>
                                  <w:pStyle w:val="-"/>
                                  <w:ind w:firstLineChars="0" w:firstLine="0"/>
                                  <w:jc w:val="right"/>
                                </w:pPr>
                              </w:pPrChange>
                            </w:pPr>
                          </w:p>
                          <w:p w14:paraId="019ADEAD" w14:textId="77777777" w:rsidR="003E4442" w:rsidRPr="003E4442" w:rsidRDefault="003E4442">
                            <w:pPr>
                              <w:pStyle w:val="11"/>
                              <w:jc w:val="center"/>
                              <w:rPr>
                                <w:ins w:id="32" w:author="董 宇阳" w:date="2020-10-16T08:47:00Z"/>
                                <w:rFonts w:ascii="楷体" w:eastAsia="楷体" w:hAnsi="楷体"/>
                                <w:rPrChange w:id="33" w:author="董 宇阳" w:date="2020-10-16T08:50:00Z">
                                  <w:rPr>
                                    <w:ins w:id="34" w:author="董 宇阳" w:date="2020-10-16T08:47:00Z"/>
                                  </w:rPr>
                                </w:rPrChange>
                              </w:rPr>
                              <w:pPrChange w:id="35" w:author="董 宇阳" w:date="2020-10-16T08:47:00Z">
                                <w:pPr>
                                  <w:pStyle w:val="11"/>
                                </w:pPr>
                              </w:pPrChange>
                            </w:pPr>
                            <w:ins w:id="36" w:author="董 宇阳" w:date="2020-10-16T08:45:00Z">
                              <w:r w:rsidRPr="003E4442">
                                <w:rPr>
                                  <w:rFonts w:ascii="楷体" w:eastAsia="楷体" w:hAnsi="楷体"/>
                                  <w:rPrChange w:id="37" w:author="董 宇阳" w:date="2020-10-16T08:50:00Z">
                                    <w:rPr/>
                                  </w:rPrChange>
                                </w:rPr>
                                <w:t>*</w:t>
                              </w:r>
                            </w:ins>
                            <w:ins w:id="38" w:author="董 宇阳" w:date="2020-10-16T08:47:00Z">
                              <w:r w:rsidRPr="003E4442">
                                <w:rPr>
                                  <w:rFonts w:ascii="楷体" w:eastAsia="楷体" w:hAnsi="楷体" w:hint="eastAsia"/>
                                  <w:rPrChange w:id="39" w:author="董 宇阳" w:date="2020-10-16T08:50:00Z">
                                    <w:rPr>
                                      <w:rFonts w:ascii="宋体" w:hAnsi="宋体" w:hint="eastAsia"/>
                                    </w:rPr>
                                  </w:rPrChange>
                                </w:rPr>
                                <w:t>译者注：</w:t>
                              </w:r>
                              <w:r w:rsidRPr="003E4442">
                                <w:rPr>
                                  <w:rFonts w:ascii="楷体" w:eastAsia="楷体" w:hAnsi="楷体"/>
                                  <w:rPrChange w:id="40" w:author="董 宇阳" w:date="2020-10-16T08:50:00Z">
                                    <w:rPr>
                                      <w:rFonts w:ascii="宋体" w:hAnsi="宋体"/>
                                    </w:rPr>
                                  </w:rPrChange>
                                </w:rPr>
                                <w:t>8</w:t>
                              </w:r>
                              <w:r w:rsidRPr="003E4442">
                                <w:rPr>
                                  <w:rFonts w:ascii="楷体" w:eastAsia="楷体" w:hAnsi="楷体"/>
                                  <w:rPrChange w:id="41" w:author="董 宇阳" w:date="2020-10-16T08:50:00Z">
                                    <w:rPr/>
                                  </w:rPrChange>
                                </w:rPr>
                                <w:t>0</w:t>
                              </w:r>
                              <w:r w:rsidRPr="003E4442">
                                <w:rPr>
                                  <w:rFonts w:ascii="楷体" w:eastAsia="楷体" w:hAnsi="楷体" w:hint="eastAsia"/>
                                  <w:rPrChange w:id="42" w:author="董 宇阳" w:date="2020-10-16T08:50:00Z">
                                    <w:rPr>
                                      <w:rFonts w:ascii="宋体" w:hAnsi="宋体" w:hint="eastAsia"/>
                                    </w:rPr>
                                  </w:rPrChange>
                                </w:rPr>
                                <w:t>年代美国最火爆的连锁电脑零售商城。</w:t>
                              </w:r>
                            </w:ins>
                          </w:p>
                          <w:p w14:paraId="1D01E42D" w14:textId="2D5D36E4" w:rsidR="00A11838" w:rsidRPr="003E4442" w:rsidRDefault="00A1183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4D792" id="文本框 2" o:spid="_x0000_s1027" type="#_x0000_t202" style="position:absolute;left:0;text-align:left;margin-left:0;margin-top:24.7pt;width:46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" stroked="f">
                <v:textbox style="mso-fit-shape-to-text:t">
                  <w:txbxContent>
                    <w:p w14:paraId="3A2ED5CF" w14:textId="54162B16" w:rsidR="00A11838" w:rsidRPr="003E4442" w:rsidRDefault="00A11838" w:rsidP="00A11838">
                      <w:pPr>
                        <w:pStyle w:val="-"/>
                        <w:ind w:firstLineChars="0" w:firstLine="0"/>
                        <w:rPr>
                          <w:rFonts w:ascii="楷体" w:eastAsia="楷体" w:hAnsi="楷体"/>
                          <w:rPrChange w:id="43" w:author="董 宇阳" w:date="2020-10-16T08:48:00Z">
                            <w:rPr/>
                          </w:rPrChange>
                        </w:rPr>
                      </w:pPr>
                      <w:r w:rsidRPr="003E4442">
                        <w:rPr>
                          <w:rFonts w:ascii="楷体" w:eastAsia="楷体" w:hAnsi="楷体" w:hint="eastAsia"/>
                          <w:rPrChange w:id="44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“《阿卡拉贝》设计之初就不是要拿去发售的游戏。我只是给我自己和我的朋友做了个游戏而已。我在</w:t>
                      </w:r>
                      <w:r w:rsidRPr="003E4442">
                        <w:rPr>
                          <w:rFonts w:ascii="楷体" w:eastAsia="楷体" w:hAnsi="楷体"/>
                          <w:rPrChange w:id="45" w:author="董 宇阳" w:date="2020-10-16T08:48:00Z">
                            <w:rPr/>
                          </w:rPrChange>
                        </w:rPr>
                        <w:t xml:space="preserve"> </w:t>
                      </w:r>
                      <w:proofErr w:type="spellStart"/>
                      <w:r w:rsidRPr="003E4442">
                        <w:rPr>
                          <w:rFonts w:eastAsia="楷体" w:cs="Times New Roman"/>
                          <w:rPrChange w:id="46" w:author="董 宇阳" w:date="2020-10-16T08:48:00Z">
                            <w:rPr/>
                          </w:rPrChange>
                        </w:rPr>
                        <w:t>Computerland</w:t>
                      </w:r>
                      <w:proofErr w:type="spellEnd"/>
                      <w:del w:id="47" w:author="董 宇阳" w:date="2020-10-16T08:11:00Z">
                        <w:r w:rsidRPr="003E4442" w:rsidDel="00503F66">
                          <w:rPr>
                            <w:rStyle w:val="a9"/>
                            <w:rFonts w:ascii="楷体" w:eastAsia="楷体" w:hAnsi="楷体"/>
                            <w:rPrChange w:id="48" w:author="董 宇阳" w:date="2020-10-16T08:48:00Z">
                              <w:rPr>
                                <w:rStyle w:val="a9"/>
                              </w:rPr>
                            </w:rPrChange>
                          </w:rPr>
                          <w:footnoteRef/>
                        </w:r>
                      </w:del>
                      <w:r w:rsidRPr="003E4442">
                        <w:rPr>
                          <w:rFonts w:ascii="楷体" w:eastAsia="楷体" w:hAnsi="楷体"/>
                          <w:rPrChange w:id="49" w:author="董 宇阳" w:date="2020-10-16T08:48:00Z">
                            <w:rPr/>
                          </w:rPrChange>
                        </w:rPr>
                        <w:t xml:space="preserve"> </w:t>
                      </w:r>
                      <w:r w:rsidRPr="003E4442">
                        <w:rPr>
                          <w:rFonts w:ascii="楷体" w:eastAsia="楷体" w:hAnsi="楷体" w:hint="eastAsia"/>
                          <w:rPrChange w:id="50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打暑假工，电脑城经理</w:t>
                      </w:r>
                      <w:r w:rsidRPr="003E4442">
                        <w:rPr>
                          <w:rFonts w:ascii="楷体" w:eastAsia="楷体" w:hAnsi="楷体"/>
                          <w:rPrChange w:id="51" w:author="董 宇阳" w:date="2020-10-16T08:48:00Z">
                            <w:rPr/>
                          </w:rPrChange>
                        </w:rPr>
                        <w:t xml:space="preserve"> </w:t>
                      </w:r>
                      <w:r w:rsidRPr="003E4442">
                        <w:rPr>
                          <w:rFonts w:eastAsia="楷体" w:cs="Times New Roman"/>
                          <w:rPrChange w:id="52" w:author="董 宇阳" w:date="2020-10-16T08:48:00Z">
                            <w:rPr/>
                          </w:rPrChange>
                        </w:rPr>
                        <w:t>John Mayer</w:t>
                      </w:r>
                      <w:r w:rsidRPr="003E4442">
                        <w:rPr>
                          <w:rFonts w:ascii="楷体" w:eastAsia="楷体" w:hAnsi="楷体"/>
                          <w:rPrChange w:id="53" w:author="董 宇阳" w:date="2020-10-16T08:48:00Z">
                            <w:rPr/>
                          </w:rPrChange>
                        </w:rPr>
                        <w:t xml:space="preserve"> </w:t>
                      </w:r>
                      <w:r w:rsidRPr="003E4442">
                        <w:rPr>
                          <w:rFonts w:ascii="楷体" w:eastAsia="楷体" w:hAnsi="楷体" w:hint="eastAsia"/>
                          <w:rPrChange w:id="54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鼓励我，让我花上一笔</w:t>
                      </w:r>
                      <w:del w:id="55" w:author="董 宇阳" w:date="2020-10-16T08:41:00Z">
                        <w:r w:rsidRPr="003E4442" w:rsidDel="00D97034">
                          <w:rPr>
                            <w:rFonts w:ascii="楷体" w:eastAsia="楷体" w:hAnsi="楷体" w:hint="eastAsia"/>
                            <w:rPrChange w:id="56" w:author="董 宇阳" w:date="2020-10-16T08:48:00Z">
                              <w:rPr>
                                <w:rFonts w:hint="eastAsia"/>
                              </w:rPr>
                            </w:rPrChange>
                          </w:rPr>
                          <w:delText>（对当时的高中生来说的）</w:delText>
                        </w:r>
                      </w:del>
                      <w:r w:rsidRPr="003E4442">
                        <w:rPr>
                          <w:rFonts w:ascii="楷体" w:eastAsia="楷体" w:hAnsi="楷体" w:hint="eastAsia"/>
                          <w:rPrChange w:id="57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巨款‘发售’这款游戏，于是我花</w:t>
                      </w:r>
                      <w:r w:rsidRPr="003E4442">
                        <w:rPr>
                          <w:rFonts w:ascii="楷体" w:eastAsia="楷体" w:hAnsi="楷体"/>
                          <w:rPrChange w:id="58" w:author="董 宇阳" w:date="2020-10-16T08:48:00Z">
                            <w:rPr/>
                          </w:rPrChange>
                        </w:rPr>
                        <w:t xml:space="preserve"> 200 </w:t>
                      </w:r>
                      <w:r w:rsidRPr="003E4442">
                        <w:rPr>
                          <w:rFonts w:ascii="楷体" w:eastAsia="楷体" w:hAnsi="楷体" w:hint="eastAsia"/>
                          <w:rPrChange w:id="59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美元</w:t>
                      </w:r>
                      <w:ins w:id="60" w:author="董 宇阳" w:date="2020-10-16T08:41:00Z">
                        <w:r w:rsidR="00D97034" w:rsidRPr="003E4442">
                          <w:rPr>
                            <w:rFonts w:ascii="楷体" w:eastAsia="楷体" w:hAnsi="楷体" w:hint="eastAsia"/>
                            <w:rPrChange w:id="61" w:author="董 宇阳" w:date="2020-10-16T08:48:00Z">
                              <w:rPr>
                                <w:rFonts w:hint="eastAsia"/>
                              </w:rPr>
                            </w:rPrChange>
                          </w:rPr>
                          <w:t>（对当时高中生而言是笔巨款）</w:t>
                        </w:r>
                      </w:ins>
                      <w:r w:rsidRPr="003E4442">
                        <w:rPr>
                          <w:rFonts w:ascii="楷体" w:eastAsia="楷体" w:hAnsi="楷体" w:hint="eastAsia"/>
                          <w:rPrChange w:id="62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把它放到了商店货架上。”</w:t>
                      </w:r>
                    </w:p>
                    <w:p w14:paraId="25098094" w14:textId="77777777" w:rsidR="00A11838" w:rsidRDefault="00A11838" w:rsidP="00A11838">
                      <w:pPr>
                        <w:pStyle w:val="-"/>
                        <w:ind w:firstLineChars="0" w:firstLine="0"/>
                      </w:pPr>
                    </w:p>
                    <w:p w14:paraId="3EDEE53C" w14:textId="77777777" w:rsidR="003E4442" w:rsidRDefault="00A11838" w:rsidP="00A11838">
                      <w:pPr>
                        <w:pStyle w:val="-"/>
                        <w:ind w:firstLineChars="0" w:firstLine="0"/>
                        <w:jc w:val="right"/>
                        <w:rPr>
                          <w:ins w:id="63" w:author="董 宇阳" w:date="2020-10-16T08:47:00Z"/>
                        </w:rPr>
                      </w:pPr>
                      <w:r w:rsidRPr="003E4442">
                        <w:rPr>
                          <w:rFonts w:ascii="楷体" w:eastAsia="楷体" w:hAnsi="楷体" w:hint="eastAsia"/>
                          <w:rPrChange w:id="64" w:author="董 宇阳" w:date="2020-10-16T08:50:00Z">
                            <w:rPr>
                              <w:rFonts w:hint="eastAsia"/>
                            </w:rPr>
                          </w:rPrChange>
                        </w:rPr>
                        <w:t>——</w:t>
                      </w:r>
                      <w:hyperlink r:id="rId9" w:history="1">
                        <w:r w:rsidRPr="00A11838">
                          <w:rPr>
                            <w:rStyle w:val="aa"/>
                            <w:rFonts w:cs="Times New Roman"/>
                            <w:szCs w:val="21"/>
                          </w:rPr>
                          <w:t>Richard Garriot</w:t>
                        </w:r>
                      </w:hyperlink>
                      <w:del w:id="65" w:author="董 宇阳" w:date="2020-10-16T08:47:00Z">
                        <w:r w:rsidDel="003E4442">
                          <w:rPr>
                            <w:rFonts w:hint="eastAsia"/>
                          </w:rPr>
                          <w:delText>，</w:delText>
                        </w:r>
                      </w:del>
                    </w:p>
                    <w:p w14:paraId="31CD45E2" w14:textId="69A6CBA2" w:rsidR="00A11838" w:rsidRPr="003E4442" w:rsidRDefault="00A11838" w:rsidP="00A11838">
                      <w:pPr>
                        <w:pStyle w:val="-"/>
                        <w:ind w:firstLineChars="0" w:firstLine="0"/>
                        <w:jc w:val="right"/>
                        <w:rPr>
                          <w:ins w:id="66" w:author="董 宇阳" w:date="2020-10-16T08:44:00Z"/>
                          <w:rFonts w:ascii="楷体" w:eastAsia="楷体" w:hAnsi="楷体"/>
                          <w:rPrChange w:id="67" w:author="董 宇阳" w:date="2020-10-16T08:48:00Z">
                            <w:rPr>
                              <w:ins w:id="68" w:author="董 宇阳" w:date="2020-10-16T08:44:00Z"/>
                            </w:rPr>
                          </w:rPrChange>
                        </w:rPr>
                      </w:pPr>
                      <w:r w:rsidRPr="003E4442">
                        <w:rPr>
                          <w:rFonts w:ascii="楷体" w:eastAsia="楷体" w:hAnsi="楷体" w:hint="eastAsia"/>
                          <w:rPrChange w:id="69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《阿卡拉贝》</w:t>
                      </w:r>
                      <w:del w:id="70" w:author="董 宇阳" w:date="2020-10-16T08:49:00Z">
                        <w:r w:rsidRPr="003E4442" w:rsidDel="003E4442">
                          <w:rPr>
                            <w:rFonts w:ascii="楷体" w:eastAsia="楷体" w:hAnsi="楷体" w:hint="eastAsia"/>
                            <w:rPrChange w:id="71" w:author="董 宇阳" w:date="2020-10-16T08:48:00Z">
                              <w:rPr>
                                <w:rFonts w:hint="eastAsia"/>
                              </w:rPr>
                            </w:rPrChange>
                          </w:rPr>
                          <w:delText>的</w:delText>
                        </w:r>
                      </w:del>
                      <w:r w:rsidRPr="003E4442">
                        <w:rPr>
                          <w:rFonts w:ascii="楷体" w:eastAsia="楷体" w:hAnsi="楷体" w:hint="eastAsia"/>
                          <w:rPrChange w:id="72" w:author="董 宇阳" w:date="2020-10-16T08:48:00Z">
                            <w:rPr>
                              <w:rFonts w:hint="eastAsia"/>
                            </w:rPr>
                          </w:rPrChange>
                        </w:rPr>
                        <w:t>制作人</w:t>
                      </w:r>
                    </w:p>
                    <w:p w14:paraId="33A95C67" w14:textId="573AF469" w:rsidR="003E4442" w:rsidDel="003E4442" w:rsidRDefault="003E4442">
                      <w:pPr>
                        <w:pStyle w:val="-"/>
                        <w:ind w:firstLineChars="0" w:firstLine="0"/>
                        <w:jc w:val="center"/>
                        <w:rPr>
                          <w:del w:id="73" w:author="董 宇阳" w:date="2020-10-16T08:47:00Z"/>
                        </w:rPr>
                        <w:pPrChange w:id="74" w:author="董 宇阳" w:date="2020-10-16T08:47:00Z">
                          <w:pPr>
                            <w:pStyle w:val="-"/>
                            <w:ind w:firstLineChars="0" w:firstLine="0"/>
                            <w:jc w:val="right"/>
                          </w:pPr>
                        </w:pPrChange>
                      </w:pPr>
                    </w:p>
                    <w:p w14:paraId="019ADEAD" w14:textId="77777777" w:rsidR="003E4442" w:rsidRPr="003E4442" w:rsidRDefault="003E4442">
                      <w:pPr>
                        <w:pStyle w:val="11"/>
                        <w:jc w:val="center"/>
                        <w:rPr>
                          <w:ins w:id="75" w:author="董 宇阳" w:date="2020-10-16T08:47:00Z"/>
                          <w:rFonts w:ascii="楷体" w:eastAsia="楷体" w:hAnsi="楷体"/>
                          <w:rPrChange w:id="76" w:author="董 宇阳" w:date="2020-10-16T08:50:00Z">
                            <w:rPr>
                              <w:ins w:id="77" w:author="董 宇阳" w:date="2020-10-16T08:47:00Z"/>
                            </w:rPr>
                          </w:rPrChange>
                        </w:rPr>
                        <w:pPrChange w:id="78" w:author="董 宇阳" w:date="2020-10-16T08:47:00Z">
                          <w:pPr>
                            <w:pStyle w:val="11"/>
                          </w:pPr>
                        </w:pPrChange>
                      </w:pPr>
                      <w:ins w:id="79" w:author="董 宇阳" w:date="2020-10-16T08:45:00Z">
                        <w:r w:rsidRPr="003E4442">
                          <w:rPr>
                            <w:rFonts w:ascii="楷体" w:eastAsia="楷体" w:hAnsi="楷体"/>
                            <w:rPrChange w:id="80" w:author="董 宇阳" w:date="2020-10-16T08:50:00Z">
                              <w:rPr/>
                            </w:rPrChange>
                          </w:rPr>
                          <w:t>*</w:t>
                        </w:r>
                      </w:ins>
                      <w:ins w:id="81" w:author="董 宇阳" w:date="2020-10-16T08:47:00Z">
                        <w:r w:rsidRPr="003E4442">
                          <w:rPr>
                            <w:rFonts w:ascii="楷体" w:eastAsia="楷体" w:hAnsi="楷体" w:hint="eastAsia"/>
                            <w:rPrChange w:id="82" w:author="董 宇阳" w:date="2020-10-16T08:50:00Z">
                              <w:rPr>
                                <w:rFonts w:ascii="宋体" w:hAnsi="宋体" w:hint="eastAsia"/>
                              </w:rPr>
                            </w:rPrChange>
                          </w:rPr>
                          <w:t>译者注：</w:t>
                        </w:r>
                        <w:r w:rsidRPr="003E4442">
                          <w:rPr>
                            <w:rFonts w:ascii="楷体" w:eastAsia="楷体" w:hAnsi="楷体"/>
                            <w:rPrChange w:id="83" w:author="董 宇阳" w:date="2020-10-16T08:50:00Z">
                              <w:rPr>
                                <w:rFonts w:ascii="宋体" w:hAnsi="宋体"/>
                              </w:rPr>
                            </w:rPrChange>
                          </w:rPr>
                          <w:t>8</w:t>
                        </w:r>
                        <w:r w:rsidRPr="003E4442">
                          <w:rPr>
                            <w:rFonts w:ascii="楷体" w:eastAsia="楷体" w:hAnsi="楷体"/>
                            <w:rPrChange w:id="84" w:author="董 宇阳" w:date="2020-10-16T08:50:00Z">
                              <w:rPr/>
                            </w:rPrChange>
                          </w:rPr>
                          <w:t>0</w:t>
                        </w:r>
                        <w:r w:rsidRPr="003E4442">
                          <w:rPr>
                            <w:rFonts w:ascii="楷体" w:eastAsia="楷体" w:hAnsi="楷体" w:hint="eastAsia"/>
                            <w:rPrChange w:id="85" w:author="董 宇阳" w:date="2020-10-16T08:50:00Z">
                              <w:rPr>
                                <w:rFonts w:ascii="宋体" w:hAnsi="宋体" w:hint="eastAsia"/>
                              </w:rPr>
                            </w:rPrChange>
                          </w:rPr>
                          <w:t>年代美国最火爆的连锁电脑零售商城。</w:t>
                        </w:r>
                      </w:ins>
                    </w:p>
                    <w:p w14:paraId="1D01E42D" w14:textId="2D5D36E4" w:rsidR="00A11838" w:rsidRPr="003E4442" w:rsidRDefault="00A11838"/>
                  </w:txbxContent>
                </v:textbox>
                <w10:wrap type="square"/>
              </v:shape>
            </w:pict>
          </mc:Fallback>
        </mc:AlternateContent>
      </w:r>
      <w:r w:rsidR="00A334D6">
        <w:pict w14:anchorId="5ABD1122">
          <v:rect id="_x0000_i1025" style="width:261.65pt;height:1pt" o:hrpct="500" o:hrstd="t" o:hrnoshade="t" o:hr="t" fillcolor="#cfcdcd [2894]" stroked="f"/>
        </w:pict>
      </w:r>
    </w:p>
    <w:p w14:paraId="1820FA95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4439F434" w14:textId="1C9FBD6F" w:rsidR="00064042" w:rsidRDefault="001B5C92" w:rsidP="00064042">
      <w:pPr>
        <w:pStyle w:val="-"/>
        <w:ind w:firstLine="420"/>
      </w:pPr>
      <w:ins w:id="86" w:author="董 宇阳" w:date="2020-10-16T09:03:00Z">
        <w:r>
          <w:rPr>
            <w:rFonts w:hint="eastAsia"/>
          </w:rPr>
          <w:t>如果</w:t>
        </w:r>
      </w:ins>
      <w:r w:rsidR="00011CDE">
        <w:rPr>
          <w:rFonts w:hint="eastAsia"/>
        </w:rPr>
        <w:t>说理查德</w:t>
      </w:r>
      <w:r w:rsidR="00011CDE">
        <w:rPr>
          <w:rFonts w:hint="eastAsia"/>
        </w:rPr>
        <w:t xml:space="preserve"> </w:t>
      </w:r>
      <w:r w:rsidR="00011CDE">
        <w:rPr>
          <w:rFonts w:hint="eastAsia"/>
        </w:rPr>
        <w:t>·</w:t>
      </w:r>
      <w:r w:rsidR="00011CDE">
        <w:rPr>
          <w:rFonts w:hint="eastAsia"/>
        </w:rPr>
        <w:t xml:space="preserve"> </w:t>
      </w:r>
      <w:r w:rsidR="00011CDE">
        <w:rPr>
          <w:rFonts w:hint="eastAsia"/>
        </w:rPr>
        <w:t>加里奥特（</w:t>
      </w:r>
      <w:r w:rsidR="00011CDE">
        <w:t>Richard Garriott</w:t>
      </w:r>
      <w:r w:rsidR="00011CDE">
        <w:rPr>
          <w:rFonts w:hint="eastAsia"/>
        </w:rPr>
        <w:t>）</w:t>
      </w:r>
      <w:r w:rsidR="00011CDE">
        <w:rPr>
          <w:rStyle w:val="a9"/>
        </w:rPr>
        <w:footnoteReference w:id="2"/>
      </w:r>
      <w:r w:rsidR="00011CDE">
        <w:rPr>
          <w:rFonts w:hint="eastAsia"/>
        </w:rPr>
        <w:t>是游戏界有史以来最重要的</w:t>
      </w:r>
      <w:ins w:id="87" w:author="董 宇阳" w:date="2020-10-16T08:59:00Z">
        <w:r>
          <w:rPr>
            <w:rFonts w:hint="eastAsia"/>
          </w:rPr>
          <w:t>大佬之一，</w:t>
        </w:r>
      </w:ins>
      <w:ins w:id="88" w:author="董 宇阳" w:date="2020-10-16T09:04:00Z">
        <w:r>
          <w:rPr>
            <w:rFonts w:hint="eastAsia"/>
          </w:rPr>
          <w:t>以一己之力</w:t>
        </w:r>
      </w:ins>
      <w:ins w:id="89" w:author="董 宇阳" w:date="2020-10-16T09:03:00Z">
        <w:r>
          <w:rPr>
            <w:rFonts w:hint="eastAsia"/>
          </w:rPr>
          <w:t>在游戏史上留下浓墨重彩的一笔，那</w:t>
        </w:r>
      </w:ins>
      <w:ins w:id="90" w:author="董 宇阳" w:date="2020-10-16T08:59:00Z">
        <w:r>
          <w:rPr>
            <w:rFonts w:hint="eastAsia"/>
          </w:rPr>
          <w:t>一点儿也不夸张</w:t>
        </w:r>
      </w:ins>
      <w:del w:id="91" w:author="董 宇阳" w:date="2020-10-16T08:59:00Z">
        <w:r w:rsidR="00011CDE" w:rsidDel="001B5C92">
          <w:rPr>
            <w:rFonts w:hint="eastAsia"/>
          </w:rPr>
          <w:delText>一员绝非过誉</w:delText>
        </w:r>
      </w:del>
      <w:r w:rsidR="00011CDE">
        <w:rPr>
          <w:rFonts w:hint="eastAsia"/>
        </w:rPr>
        <w:t>。他作为独立程序员起家，</w:t>
      </w:r>
      <w:del w:id="92" w:author="董 宇阳" w:date="2020-10-16T17:54:00Z">
        <w:r w:rsidR="00011CDE" w:rsidDel="000C192B">
          <w:rPr>
            <w:rFonts w:hint="eastAsia"/>
          </w:rPr>
          <w:delText>很快</w:delText>
        </w:r>
      </w:del>
      <w:del w:id="93" w:author="董 宇阳" w:date="2020-10-16T09:06:00Z">
        <w:r w:rsidR="00011CDE" w:rsidDel="00166ABC">
          <w:rPr>
            <w:rFonts w:hint="eastAsia"/>
          </w:rPr>
          <w:delText>便</w:delText>
        </w:r>
      </w:del>
      <w:r w:rsidR="00011CDE">
        <w:rPr>
          <w:rFonts w:hint="eastAsia"/>
        </w:rPr>
        <w:t>靠着自己的努力</w:t>
      </w:r>
      <w:ins w:id="94" w:author="董 宇阳" w:date="2020-10-16T09:07:00Z">
        <w:r w:rsidR="00166ABC">
          <w:rPr>
            <w:rFonts w:hint="eastAsia"/>
          </w:rPr>
          <w:t>在业界</w:t>
        </w:r>
      </w:ins>
      <w:ins w:id="95" w:author="董 宇阳" w:date="2020-10-16T09:08:00Z">
        <w:r w:rsidR="00166ABC">
          <w:rPr>
            <w:rFonts w:hint="eastAsia"/>
          </w:rPr>
          <w:t>快速崛起</w:t>
        </w:r>
      </w:ins>
      <w:del w:id="96" w:author="董 宇阳" w:date="2020-10-16T09:08:00Z">
        <w:r w:rsidR="00011CDE" w:rsidDel="00166ABC">
          <w:rPr>
            <w:rFonts w:hint="eastAsia"/>
          </w:rPr>
          <w:delText>立足游戏产业</w:delText>
        </w:r>
      </w:del>
      <w:r w:rsidR="00011CDE">
        <w:rPr>
          <w:rFonts w:hint="eastAsia"/>
        </w:rPr>
        <w:t>，成为这一行当最知名的人物之一。</w:t>
      </w:r>
    </w:p>
    <w:p w14:paraId="353B7E03" w14:textId="71D9F1A0" w:rsidR="002C1270" w:rsidRDefault="003C1BAD" w:rsidP="00064042">
      <w:pPr>
        <w:pStyle w:val="-"/>
        <w:ind w:firstLine="420"/>
      </w:pPr>
      <w:del w:id="97" w:author="董 宇阳" w:date="2020-10-16T09:16:00Z">
        <w:r w:rsidDel="00166ABC">
          <w:rPr>
            <w:rFonts w:hint="eastAsia"/>
          </w:rPr>
          <w:delText>加里奥特设计</w:delText>
        </w:r>
      </w:del>
      <w:del w:id="98" w:author="董 宇阳" w:date="2020-10-16T09:10:00Z">
        <w:r w:rsidDel="00166ABC">
          <w:rPr>
            <w:rFonts w:hint="eastAsia"/>
          </w:rPr>
          <w:delText>了</w:delText>
        </w:r>
      </w:del>
      <w:r>
        <w:rPr>
          <w:rFonts w:hint="eastAsia"/>
        </w:rPr>
        <w:t>《创世纪》（</w:t>
      </w:r>
      <w:r>
        <w:rPr>
          <w:rFonts w:hint="eastAsia"/>
        </w:rPr>
        <w:t>U</w:t>
      </w:r>
      <w:r>
        <w:t>ltima</w:t>
      </w:r>
      <w:r>
        <w:rPr>
          <w:rFonts w:hint="eastAsia"/>
        </w:rPr>
        <w:t>）系列，</w:t>
      </w:r>
      <w:del w:id="99" w:author="董 宇阳" w:date="2020-10-16T09:16:00Z">
        <w:r w:rsidDel="00166ABC">
          <w:rPr>
            <w:rFonts w:hint="eastAsia"/>
          </w:rPr>
          <w:delText>创办</w:delText>
        </w:r>
      </w:del>
      <w:del w:id="100" w:author="董 宇阳" w:date="2020-10-16T09:10:00Z">
        <w:r w:rsidDel="00166ABC">
          <w:rPr>
            <w:rFonts w:hint="eastAsia"/>
          </w:rPr>
          <w:delText>了</w:delText>
        </w:r>
      </w:del>
      <w:r>
        <w:rPr>
          <w:rFonts w:hint="eastAsia"/>
        </w:rPr>
        <w:t xml:space="preserve"> </w:t>
      </w:r>
      <w:r>
        <w:t xml:space="preserve">Origin Systems </w:t>
      </w:r>
      <w:r>
        <w:rPr>
          <w:rFonts w:hint="eastAsia"/>
        </w:rPr>
        <w:t>游戏软件公司，</w:t>
      </w:r>
      <w:ins w:id="101" w:author="董 宇阳" w:date="2020-10-16T09:15:00Z">
        <w:r w:rsidR="00166ABC">
          <w:rPr>
            <w:rFonts w:hint="eastAsia"/>
          </w:rPr>
          <w:t>声振寰宇的</w:t>
        </w:r>
      </w:ins>
      <w:del w:id="102" w:author="董 宇阳" w:date="2020-10-16T09:16:00Z">
        <w:r w:rsidDel="00166ABC">
          <w:rPr>
            <w:rFonts w:hint="eastAsia"/>
          </w:rPr>
          <w:delText>并以</w:delText>
        </w:r>
      </w:del>
      <w:r>
        <w:rPr>
          <w:rFonts w:hint="eastAsia"/>
        </w:rPr>
        <w:t>“不列颠之王”</w:t>
      </w:r>
      <w:r>
        <w:rPr>
          <w:rStyle w:val="a9"/>
        </w:rPr>
        <w:footnoteReference w:id="3"/>
      </w:r>
      <w:del w:id="103" w:author="董 宇阳" w:date="2020-10-16T09:16:00Z">
        <w:r w:rsidDel="00166ABC">
          <w:rPr>
            <w:rFonts w:hint="eastAsia"/>
          </w:rPr>
          <w:delText>的身份为人熟知</w:delText>
        </w:r>
      </w:del>
      <w:r>
        <w:rPr>
          <w:rFonts w:hint="eastAsia"/>
        </w:rPr>
        <w:t>——</w:t>
      </w:r>
      <w:ins w:id="104" w:author="董 宇阳" w:date="2020-10-16T09:15:00Z">
        <w:r w:rsidR="00166ABC">
          <w:rPr>
            <w:rFonts w:hint="eastAsia"/>
          </w:rPr>
          <w:t>这些</w:t>
        </w:r>
      </w:ins>
      <w:ins w:id="105" w:author="董 宇阳" w:date="2020-10-16T09:12:00Z">
        <w:r w:rsidR="00166ABC">
          <w:rPr>
            <w:rFonts w:hint="eastAsia"/>
          </w:rPr>
          <w:t>早期</w:t>
        </w:r>
      </w:ins>
      <w:ins w:id="106" w:author="董 宇阳" w:date="2020-10-16T09:16:00Z">
        <w:r w:rsidR="00166ABC">
          <w:rPr>
            <w:rFonts w:hint="eastAsia"/>
          </w:rPr>
          <w:t>业界标杆</w:t>
        </w:r>
      </w:ins>
      <w:ins w:id="107" w:author="董 宇阳" w:date="2020-10-16T09:12:00Z">
        <w:r w:rsidR="00166ABC">
          <w:rPr>
            <w:rFonts w:hint="eastAsia"/>
          </w:rPr>
          <w:t>都与</w:t>
        </w:r>
      </w:ins>
      <w:ins w:id="108" w:author="董 宇阳" w:date="2020-10-16T09:17:00Z">
        <w:r w:rsidR="00B9158A">
          <w:rPr>
            <w:rFonts w:hint="eastAsia"/>
          </w:rPr>
          <w:t>加里奥特</w:t>
        </w:r>
      </w:ins>
      <w:del w:id="109" w:author="董 宇阳" w:date="2020-10-16T09:12:00Z">
        <w:r w:rsidDel="00166ABC">
          <w:rPr>
            <w:rFonts w:hint="eastAsia"/>
          </w:rPr>
          <w:delText>游戏界</w:delText>
        </w:r>
      </w:del>
      <w:del w:id="110" w:author="董 宇阳" w:date="2020-10-16T09:11:00Z">
        <w:r w:rsidDel="00166ABC">
          <w:rPr>
            <w:rFonts w:hint="eastAsia"/>
          </w:rPr>
          <w:delText>最</w:delText>
        </w:r>
      </w:del>
      <w:del w:id="111" w:author="董 宇阳" w:date="2020-10-16T09:12:00Z">
        <w:r w:rsidDel="00166ABC">
          <w:rPr>
            <w:rFonts w:hint="eastAsia"/>
          </w:rPr>
          <w:delText>早期</w:delText>
        </w:r>
      </w:del>
      <w:del w:id="112" w:author="董 宇阳" w:date="2020-10-16T09:11:00Z">
        <w:r w:rsidDel="00166ABC">
          <w:rPr>
            <w:rFonts w:hint="eastAsia"/>
          </w:rPr>
          <w:delText>的</w:delText>
        </w:r>
      </w:del>
      <w:del w:id="113" w:author="董 宇阳" w:date="2020-10-16T09:12:00Z">
        <w:r w:rsidDel="00166ABC">
          <w:rPr>
            <w:rFonts w:hint="eastAsia"/>
          </w:rPr>
          <w:delText>许多知名标杆都与</w:delText>
        </w:r>
      </w:del>
      <w:del w:id="114" w:author="董 宇阳" w:date="2020-10-16T09:17:00Z">
        <w:r w:rsidDel="00B9158A">
          <w:rPr>
            <w:rFonts w:hint="eastAsia"/>
          </w:rPr>
          <w:delText>他</w:delText>
        </w:r>
      </w:del>
      <w:del w:id="115" w:author="董 宇阳" w:date="2020-10-16T09:11:00Z">
        <w:r w:rsidDel="00166ABC">
          <w:rPr>
            <w:rFonts w:hint="eastAsia"/>
          </w:rPr>
          <w:delText>本人</w:delText>
        </w:r>
      </w:del>
      <w:r>
        <w:rPr>
          <w:rFonts w:hint="eastAsia"/>
        </w:rPr>
        <w:t>密切相关。</w:t>
      </w:r>
    </w:p>
    <w:p w14:paraId="648C6EF1" w14:textId="4FD1B9E2" w:rsidR="00AE675C" w:rsidRDefault="00391956" w:rsidP="00064042">
      <w:pPr>
        <w:pStyle w:val="-"/>
        <w:ind w:firstLine="420"/>
      </w:pPr>
      <w:r>
        <w:rPr>
          <w:rFonts w:hint="eastAsia"/>
        </w:rPr>
        <w:t>成功人士</w:t>
      </w:r>
      <w:ins w:id="116" w:author="董 宇阳" w:date="2020-10-16T09:18:00Z">
        <w:r w:rsidR="00B9158A">
          <w:rPr>
            <w:rFonts w:hint="eastAsia"/>
          </w:rPr>
          <w:t>都有自己的发家史</w:t>
        </w:r>
      </w:ins>
      <w:del w:id="117" w:author="董 宇阳" w:date="2020-10-16T09:18:00Z">
        <w:r w:rsidDel="00B9158A">
          <w:rPr>
            <w:rFonts w:hint="eastAsia"/>
          </w:rPr>
          <w:delText>也是有个起点的</w:delText>
        </w:r>
      </w:del>
      <w:r>
        <w:rPr>
          <w:rFonts w:hint="eastAsia"/>
        </w:rPr>
        <w:t>。</w:t>
      </w:r>
      <w:r w:rsidR="00B5320D">
        <w:rPr>
          <w:rFonts w:hint="eastAsia"/>
        </w:rPr>
        <w:t>对于加里奥特来说，《龙与地下城》（</w:t>
      </w:r>
      <w:r w:rsidR="00B5320D">
        <w:rPr>
          <w:rFonts w:hint="eastAsia"/>
        </w:rPr>
        <w:t>D</w:t>
      </w:r>
      <w:r w:rsidR="00B5320D">
        <w:t>ungeons &amp; Dragons</w:t>
      </w:r>
      <w:r w:rsidR="00B5320D">
        <w:rPr>
          <w:rFonts w:hint="eastAsia"/>
        </w:rPr>
        <w:t>）</w:t>
      </w:r>
      <w:del w:id="118" w:author="董 宇阳" w:date="2020-10-16T09:37:00Z">
        <w:r w:rsidDel="0094238A">
          <w:rPr>
            <w:rFonts w:hint="eastAsia"/>
          </w:rPr>
          <w:delText>便</w:delText>
        </w:r>
      </w:del>
      <w:r>
        <w:rPr>
          <w:rFonts w:hint="eastAsia"/>
        </w:rPr>
        <w:t>是他</w:t>
      </w:r>
      <w:ins w:id="119" w:author="董 宇阳" w:date="2020-10-16T09:37:00Z">
        <w:r w:rsidR="0094238A">
          <w:rPr>
            <w:rFonts w:hint="eastAsia"/>
          </w:rPr>
          <w:t>踏上游戏之路的起点</w:t>
        </w:r>
      </w:ins>
      <w:del w:id="120" w:author="董 宇阳" w:date="2020-10-16T09:37:00Z">
        <w:r w:rsidDel="0094238A">
          <w:rPr>
            <w:rFonts w:hint="eastAsia"/>
          </w:rPr>
          <w:delText>开始</w:delText>
        </w:r>
      </w:del>
      <w:r>
        <w:rPr>
          <w:rFonts w:hint="eastAsia"/>
        </w:rPr>
        <w:t>的</w:t>
      </w:r>
      <w:del w:id="121" w:author="董 宇阳" w:date="2020-10-16T09:37:00Z">
        <w:r w:rsidDel="0094238A">
          <w:rPr>
            <w:rFonts w:hint="eastAsia"/>
          </w:rPr>
          <w:delText>契机</w:delText>
        </w:r>
      </w:del>
      <w:r>
        <w:rPr>
          <w:rFonts w:hint="eastAsia"/>
        </w:rPr>
        <w:t>。作为</w:t>
      </w:r>
      <w:ins w:id="122" w:author="董 宇阳" w:date="2020-10-16T09:44:00Z">
        <w:r w:rsidR="00AD2826">
          <w:rPr>
            <w:rFonts w:hint="eastAsia"/>
          </w:rPr>
          <w:t>该款游戏的</w:t>
        </w:r>
      </w:ins>
      <w:del w:id="123" w:author="董 宇阳" w:date="2020-10-16T09:44:00Z">
        <w:r w:rsidDel="00AD2826">
          <w:rPr>
            <w:rFonts w:hint="eastAsia"/>
          </w:rPr>
          <w:delText>一位</w:delText>
        </w:r>
      </w:del>
      <w:r>
        <w:rPr>
          <w:rFonts w:hint="eastAsia"/>
        </w:rPr>
        <w:t>狂热玩家，他与友人</w:t>
      </w:r>
      <w:ins w:id="124" w:author="董 宇阳" w:date="2020-10-16T09:48:00Z">
        <w:r w:rsidR="00AD2826">
          <w:rPr>
            <w:rFonts w:hint="eastAsia"/>
          </w:rPr>
          <w:t>齐心开地图，联手打</w:t>
        </w:r>
        <w:r w:rsidR="00AD2826">
          <w:t>Boss</w:t>
        </w:r>
      </w:ins>
      <w:ins w:id="125" w:author="董 宇阳" w:date="2020-10-16T09:52:00Z">
        <w:r w:rsidR="00AD2826">
          <w:rPr>
            <w:rFonts w:hint="eastAsia"/>
          </w:rPr>
          <w:t>，</w:t>
        </w:r>
      </w:ins>
      <w:del w:id="126" w:author="董 宇阳" w:date="2020-10-16T09:47:00Z">
        <w:r w:rsidDel="00AD2826">
          <w:rPr>
            <w:rFonts w:hint="eastAsia"/>
          </w:rPr>
          <w:delText>多次</w:delText>
        </w:r>
      </w:del>
      <w:del w:id="127" w:author="董 宇阳" w:date="2020-10-16T09:52:00Z">
        <w:r w:rsidDel="00AD2826">
          <w:rPr>
            <w:rFonts w:hint="eastAsia"/>
          </w:rPr>
          <w:delText>冒险征程，</w:delText>
        </w:r>
      </w:del>
      <w:r>
        <w:rPr>
          <w:rFonts w:hint="eastAsia"/>
        </w:rPr>
        <w:t>这些经历</w:t>
      </w:r>
      <w:ins w:id="128" w:author="董 宇阳" w:date="2020-10-16T09:52:00Z">
        <w:r w:rsidR="00AD2826">
          <w:rPr>
            <w:rFonts w:hint="eastAsia"/>
          </w:rPr>
          <w:t>给他带来潜移默化的影响。</w:t>
        </w:r>
      </w:ins>
      <w:del w:id="129" w:author="董 宇阳" w:date="2020-10-16T09:53:00Z">
        <w:r w:rsidDel="00AD2826">
          <w:rPr>
            <w:rFonts w:hint="eastAsia"/>
          </w:rPr>
          <w:delText>便是灵感来源。</w:delText>
        </w:r>
      </w:del>
      <w:ins w:id="130" w:author="董 宇阳" w:date="2020-10-16T09:53:00Z">
        <w:r w:rsidR="00AD2826">
          <w:rPr>
            <w:rFonts w:hint="eastAsia"/>
          </w:rPr>
          <w:t>于是，到了</w:t>
        </w:r>
      </w:ins>
      <w:r>
        <w:rPr>
          <w:rFonts w:hint="eastAsia"/>
        </w:rPr>
        <w:t>高中</w:t>
      </w:r>
      <w:del w:id="131" w:author="董 宇阳" w:date="2020-10-16T09:53:00Z">
        <w:r w:rsidDel="00AD2826">
          <w:rPr>
            <w:rFonts w:hint="eastAsia"/>
          </w:rPr>
          <w:delText>时期</w:delText>
        </w:r>
      </w:del>
      <w:r w:rsidR="00E62371">
        <w:rPr>
          <w:rFonts w:hint="eastAsia"/>
        </w:rPr>
        <w:t>，他发展出了另一项爱好</w:t>
      </w:r>
      <w:ins w:id="132" w:author="董 宇阳" w:date="2020-10-16T09:54:00Z">
        <w:r w:rsidR="00AD2826">
          <w:rPr>
            <w:rFonts w:hint="eastAsia"/>
          </w:rPr>
          <w:t>——</w:t>
        </w:r>
      </w:ins>
      <w:del w:id="133" w:author="董 宇阳" w:date="2020-10-16T09:54:00Z">
        <w:r w:rsidR="00E62371" w:rsidDel="00AD2826">
          <w:rPr>
            <w:rFonts w:hint="eastAsia"/>
          </w:rPr>
          <w:delText>：给电脑</w:delText>
        </w:r>
      </w:del>
      <w:r w:rsidR="00E62371">
        <w:rPr>
          <w:rFonts w:hint="eastAsia"/>
        </w:rPr>
        <w:t>游戏编程。</w:t>
      </w:r>
      <w:r w:rsidR="00E62371">
        <w:rPr>
          <w:rFonts w:hint="eastAsia"/>
        </w:rPr>
        <w:lastRenderedPageBreak/>
        <w:t>学校只提供原始的电传打字机</w:t>
      </w:r>
      <w:r w:rsidR="00E62371">
        <w:rPr>
          <w:rStyle w:val="a9"/>
        </w:rPr>
        <w:footnoteReference w:id="4"/>
      </w:r>
      <w:r w:rsidR="00E9176B">
        <w:rPr>
          <w:rFonts w:hint="eastAsia"/>
        </w:rPr>
        <w:t>，少年时代的加里奥特便用它</w:t>
      </w:r>
      <w:ins w:id="134" w:author="董 宇阳" w:date="2020-10-16T09:55:00Z">
        <w:r w:rsidR="000C0B7C">
          <w:rPr>
            <w:rFonts w:hint="eastAsia"/>
          </w:rPr>
          <w:t>设计一款</w:t>
        </w:r>
      </w:ins>
      <w:del w:id="135" w:author="董 宇阳" w:date="2020-10-16T09:55:00Z">
        <w:r w:rsidR="00E9176B" w:rsidDel="000C0B7C">
          <w:rPr>
            <w:rFonts w:hint="eastAsia"/>
          </w:rPr>
          <w:delText>做出了一个</w:delText>
        </w:r>
      </w:del>
      <w:r w:rsidR="00E9176B">
        <w:rPr>
          <w:rFonts w:hint="eastAsia"/>
        </w:rPr>
        <w:t>简单的游戏，</w:t>
      </w:r>
      <w:del w:id="136" w:author="董 宇阳" w:date="2020-10-16T09:55:00Z">
        <w:r w:rsidR="00E9176B" w:rsidDel="000C0B7C">
          <w:rPr>
            <w:rFonts w:hint="eastAsia"/>
          </w:rPr>
          <w:delText>他</w:delText>
        </w:r>
      </w:del>
      <w:r w:rsidR="00E9176B">
        <w:rPr>
          <w:rFonts w:hint="eastAsia"/>
        </w:rPr>
        <w:t>称之为</w:t>
      </w:r>
      <w:r w:rsidR="00E9176B">
        <w:rPr>
          <w:rFonts w:hint="eastAsia"/>
        </w:rPr>
        <w:t xml:space="preserve"> </w:t>
      </w:r>
      <w:r w:rsidR="00E9176B">
        <w:t>D&amp;D</w:t>
      </w:r>
      <w:r w:rsidR="00E9176B">
        <w:rPr>
          <w:rFonts w:hint="eastAsia"/>
        </w:rPr>
        <w:t>。经过</w:t>
      </w:r>
      <w:ins w:id="137" w:author="董 宇阳" w:date="2020-10-16T09:56:00Z">
        <w:r w:rsidR="000C0B7C">
          <w:rPr>
            <w:rFonts w:hint="eastAsia"/>
          </w:rPr>
          <w:t>无数</w:t>
        </w:r>
      </w:ins>
      <w:ins w:id="138" w:author="董 宇阳" w:date="2020-10-16T09:55:00Z">
        <w:r w:rsidR="000C0B7C">
          <w:rPr>
            <w:rFonts w:hint="eastAsia"/>
          </w:rPr>
          <w:t>次</w:t>
        </w:r>
      </w:ins>
      <w:del w:id="139" w:author="董 宇阳" w:date="2020-10-16T09:55:00Z">
        <w:r w:rsidR="00E9176B" w:rsidDel="000C0B7C">
          <w:rPr>
            <w:rFonts w:hint="eastAsia"/>
          </w:rPr>
          <w:delText>许许多多的</w:delText>
        </w:r>
      </w:del>
      <w:r w:rsidR="00E9176B">
        <w:rPr>
          <w:rFonts w:hint="eastAsia"/>
        </w:rPr>
        <w:t>版本</w:t>
      </w:r>
      <w:del w:id="140" w:author="董 宇阳" w:date="2020-10-16T09:38:00Z">
        <w:r w:rsidR="00E9176B" w:rsidDel="0094238A">
          <w:rPr>
            <w:rFonts w:hint="eastAsia"/>
          </w:rPr>
          <w:delText>更新</w:delText>
        </w:r>
      </w:del>
      <w:r w:rsidR="00E9176B">
        <w:rPr>
          <w:rFonts w:hint="eastAsia"/>
        </w:rPr>
        <w:t>迭代</w:t>
      </w:r>
      <w:del w:id="141" w:author="董 宇阳" w:date="2020-10-16T09:38:00Z">
        <w:r w:rsidR="00E9176B" w:rsidDel="0094238A">
          <w:rPr>
            <w:rFonts w:hint="eastAsia"/>
          </w:rPr>
          <w:delText>之</w:delText>
        </w:r>
      </w:del>
      <w:r w:rsidR="00E9176B">
        <w:rPr>
          <w:rFonts w:hint="eastAsia"/>
        </w:rPr>
        <w:t>后，</w:t>
      </w:r>
      <w:r w:rsidR="00E9176B">
        <w:rPr>
          <w:rFonts w:hint="eastAsia"/>
        </w:rPr>
        <w:t>D</w:t>
      </w:r>
      <w:r w:rsidR="00E9176B">
        <w:t xml:space="preserve">&amp;D </w:t>
      </w:r>
      <w:r w:rsidR="00E9176B">
        <w:rPr>
          <w:rFonts w:hint="eastAsia"/>
        </w:rPr>
        <w:t>最终</w:t>
      </w:r>
      <w:ins w:id="142" w:author="董 宇阳" w:date="2020-10-16T16:20:00Z">
        <w:r w:rsidR="00B053E7">
          <w:rPr>
            <w:rFonts w:hint="eastAsia"/>
          </w:rPr>
          <w:t>改良为</w:t>
        </w:r>
      </w:ins>
      <w:del w:id="143" w:author="董 宇阳" w:date="2020-10-16T16:20:00Z">
        <w:r w:rsidR="00E9176B" w:rsidDel="00B053E7">
          <w:rPr>
            <w:rFonts w:hint="eastAsia"/>
          </w:rPr>
          <w:delText>变成了</w:delText>
        </w:r>
      </w:del>
      <w:r w:rsidR="00E9176B">
        <w:rPr>
          <w:rFonts w:hint="eastAsia"/>
        </w:rPr>
        <w:t xml:space="preserve"> </w:t>
      </w:r>
      <w:r w:rsidR="00E9176B">
        <w:t>D&amp;D #28</w:t>
      </w:r>
      <w:r w:rsidR="00E9176B">
        <w:rPr>
          <w:rFonts w:hint="eastAsia"/>
        </w:rPr>
        <w:t>。</w:t>
      </w:r>
    </w:p>
    <w:p w14:paraId="002BB7AA" w14:textId="7B1F655B" w:rsidR="00FB377F" w:rsidRDefault="00E9176B" w:rsidP="00064042">
      <w:pPr>
        <w:pStyle w:val="-"/>
        <w:ind w:firstLine="420"/>
      </w:pPr>
      <w:del w:id="144" w:author="董 宇阳" w:date="2020-10-16T16:20:00Z">
        <w:r w:rsidDel="00B053E7">
          <w:rPr>
            <w:rFonts w:hint="eastAsia"/>
          </w:rPr>
          <w:delText>到了</w:delText>
        </w:r>
      </w:del>
      <w:r>
        <w:rPr>
          <w:rFonts w:hint="eastAsia"/>
        </w:rPr>
        <w:t xml:space="preserve"> 1</w:t>
      </w:r>
      <w:r>
        <w:t>979</w:t>
      </w:r>
      <w:r>
        <w:rPr>
          <w:rFonts w:hint="eastAsia"/>
        </w:rPr>
        <w:t xml:space="preserve"> </w:t>
      </w:r>
      <w:r>
        <w:rPr>
          <w:rFonts w:hint="eastAsia"/>
        </w:rPr>
        <w:t>年，加里奥特决定</w:t>
      </w:r>
      <w:ins w:id="145" w:author="董 宇阳" w:date="2020-10-16T09:57:00Z">
        <w:r w:rsidR="000C0B7C">
          <w:rPr>
            <w:rFonts w:hint="eastAsia"/>
          </w:rPr>
          <w:t>发行</w:t>
        </w:r>
      </w:ins>
      <w:ins w:id="146" w:author="董 宇阳" w:date="2020-10-16T09:58:00Z">
        <w:r w:rsidR="000C0B7C">
          <w:rPr>
            <w:rFonts w:hint="eastAsia"/>
          </w:rPr>
          <w:t>这款</w:t>
        </w:r>
      </w:ins>
      <w:del w:id="147" w:author="董 宇阳" w:date="2020-10-16T09:57:00Z">
        <w:r w:rsidDel="000C0B7C">
          <w:rPr>
            <w:rFonts w:hint="eastAsia"/>
          </w:rPr>
          <w:delText>把这个</w:delText>
        </w:r>
      </w:del>
      <w:r>
        <w:rPr>
          <w:rFonts w:hint="eastAsia"/>
        </w:rPr>
        <w:t>游戏</w:t>
      </w:r>
      <w:del w:id="148" w:author="董 宇阳" w:date="2020-10-16T09:58:00Z">
        <w:r w:rsidDel="000C0B7C">
          <w:rPr>
            <w:rFonts w:hint="eastAsia"/>
          </w:rPr>
          <w:delText>商业化发行</w:delText>
        </w:r>
      </w:del>
      <w:r>
        <w:rPr>
          <w:rFonts w:hint="eastAsia"/>
        </w:rPr>
        <w:t>。</w:t>
      </w:r>
      <w:ins w:id="149" w:author="董 宇阳" w:date="2020-10-16T09:58:00Z">
        <w:r w:rsidR="000C0B7C">
          <w:rPr>
            <w:rFonts w:hint="eastAsia"/>
          </w:rPr>
          <w:t>为了让它在</w:t>
        </w:r>
      </w:ins>
      <w:del w:id="150" w:author="董 宇阳" w:date="2020-10-16T09:58:00Z">
        <w:r w:rsidDel="000C0B7C">
          <w:rPr>
            <w:rFonts w:hint="eastAsia"/>
          </w:rPr>
          <w:delText>他为</w:delText>
        </w:r>
      </w:del>
      <w:r>
        <w:rPr>
          <w:rFonts w:hint="eastAsia"/>
        </w:rPr>
        <w:t xml:space="preserve"> </w:t>
      </w:r>
      <w:r>
        <w:t xml:space="preserve">Apple II </w:t>
      </w:r>
      <w:ins w:id="151" w:author="董 宇阳" w:date="2020-10-16T09:58:00Z">
        <w:r w:rsidR="000C0B7C">
          <w:rPr>
            <w:rFonts w:hint="eastAsia"/>
          </w:rPr>
          <w:t>顺利运行，加里奥特</w:t>
        </w:r>
      </w:ins>
      <w:r>
        <w:rPr>
          <w:rFonts w:hint="eastAsia"/>
        </w:rPr>
        <w:t>重新编写</w:t>
      </w:r>
      <w:del w:id="152" w:author="董 宇阳" w:date="2020-10-16T09:59:00Z">
        <w:r w:rsidDel="000C0B7C">
          <w:rPr>
            <w:rFonts w:hint="eastAsia"/>
          </w:rPr>
          <w:delText>了</w:delText>
        </w:r>
      </w:del>
      <w:r>
        <w:rPr>
          <w:rFonts w:hint="eastAsia"/>
        </w:rPr>
        <w:t>游戏程序，</w:t>
      </w:r>
      <w:ins w:id="153" w:author="董 宇阳" w:date="2020-10-16T09:58:00Z">
        <w:r w:rsidR="000C0B7C">
          <w:rPr>
            <w:rFonts w:hint="eastAsia"/>
          </w:rPr>
          <w:t>将其</w:t>
        </w:r>
      </w:ins>
      <w:r>
        <w:rPr>
          <w:rFonts w:hint="eastAsia"/>
        </w:rPr>
        <w:t>命名为《阿卡拉贝：末日世界》，</w:t>
      </w:r>
      <w:ins w:id="154" w:author="董 宇阳" w:date="2020-10-16T17:55:00Z">
        <w:r w:rsidR="000C192B">
          <w:rPr>
            <w:rFonts w:hint="eastAsia"/>
          </w:rPr>
          <w:t>并</w:t>
        </w:r>
      </w:ins>
      <w:ins w:id="155" w:author="董 宇阳" w:date="2020-10-16T10:02:00Z">
        <w:r w:rsidR="000C0B7C">
          <w:rPr>
            <w:rFonts w:hint="eastAsia"/>
          </w:rPr>
          <w:t>塑封</w:t>
        </w:r>
      </w:ins>
      <w:del w:id="156" w:author="董 宇阳" w:date="2020-10-16T10:02:00Z">
        <w:r w:rsidDel="000C0B7C">
          <w:rPr>
            <w:rFonts w:hint="eastAsia"/>
          </w:rPr>
          <w:delText>把游戏装在塑料密封袋里</w:delText>
        </w:r>
      </w:del>
      <w:r>
        <w:rPr>
          <w:rFonts w:hint="eastAsia"/>
        </w:rPr>
        <w:t>销售，附赠彩印</w:t>
      </w:r>
      <w:del w:id="157" w:author="董 宇阳" w:date="2020-10-16T10:01:00Z">
        <w:r w:rsidDel="000C0B7C">
          <w:rPr>
            <w:rFonts w:hint="eastAsia"/>
          </w:rPr>
          <w:delText>的</w:delText>
        </w:r>
      </w:del>
      <w:r>
        <w:rPr>
          <w:rFonts w:hint="eastAsia"/>
        </w:rPr>
        <w:t>说明书，还有一张由他母亲</w:t>
      </w:r>
      <w:ins w:id="158" w:author="董 宇阳" w:date="2020-10-16T10:01:00Z">
        <w:r w:rsidR="000C0B7C">
          <w:rPr>
            <w:rFonts w:hint="eastAsia"/>
          </w:rPr>
          <w:t>亲手</w:t>
        </w:r>
      </w:ins>
      <w:r>
        <w:rPr>
          <w:rFonts w:hint="eastAsia"/>
        </w:rPr>
        <w:t>绘制的</w:t>
      </w:r>
      <w:ins w:id="159" w:author="董 宇阳" w:date="2020-10-16T10:01:00Z">
        <w:r w:rsidR="000C0B7C">
          <w:rPr>
            <w:rFonts w:hint="eastAsia"/>
          </w:rPr>
          <w:t>封面</w:t>
        </w:r>
      </w:ins>
      <w:ins w:id="160" w:author="董 宇阳" w:date="2020-10-16T10:00:00Z">
        <w:r w:rsidR="000C0B7C">
          <w:rPr>
            <w:rFonts w:hint="eastAsia"/>
          </w:rPr>
          <w:t>海报</w:t>
        </w:r>
      </w:ins>
      <w:del w:id="161" w:author="董 宇阳" w:date="2020-10-16T10:00:00Z">
        <w:r w:rsidDel="000C0B7C">
          <w:rPr>
            <w:rFonts w:hint="eastAsia"/>
          </w:rPr>
          <w:delText>封面图片</w:delText>
        </w:r>
      </w:del>
      <w:r>
        <w:rPr>
          <w:rFonts w:hint="eastAsia"/>
        </w:rPr>
        <w:t>。</w:t>
      </w:r>
    </w:p>
    <w:p w14:paraId="6A31ADC2" w14:textId="77777777" w:rsidR="002F7493" w:rsidRDefault="002F7493" w:rsidP="007F79AB">
      <w:pPr>
        <w:pStyle w:val="-"/>
        <w:ind w:firstLineChars="0" w:firstLine="0"/>
      </w:pPr>
    </w:p>
    <w:p w14:paraId="1A68C0E2" w14:textId="77777777" w:rsidR="005B30E1" w:rsidRDefault="00064042" w:rsidP="005B30E1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2472A22" wp14:editId="2D4825BF">
            <wp:extent cx="2721033" cy="204077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033" cy="204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CB9D" w14:textId="0A6E344A" w:rsidR="00064042" w:rsidRDefault="005B30E1" w:rsidP="005B30E1">
      <w:pPr>
        <w:pStyle w:val="af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A3B">
        <w:rPr>
          <w:noProof/>
        </w:rPr>
        <w:t>1</w:t>
      </w:r>
      <w:r>
        <w:fldChar w:fldCharType="end"/>
      </w:r>
      <w:r w:rsidR="004B1E5B">
        <w:rPr>
          <w:rFonts w:hint="eastAsia"/>
        </w:rPr>
        <w:t>游戏中只有六种道具。</w:t>
      </w:r>
      <w:r w:rsidR="00E03F1E">
        <w:rPr>
          <w:rFonts w:hint="eastAsia"/>
        </w:rPr>
        <w:t>有了食物才能存活下去，斧和盾</w:t>
      </w:r>
      <w:del w:id="162" w:author="董 宇阳" w:date="2020-10-16T10:04:00Z">
        <w:r w:rsidR="00E03F1E" w:rsidDel="00A80CD1">
          <w:rPr>
            <w:rFonts w:hint="eastAsia"/>
          </w:rPr>
          <w:delText>都</w:delText>
        </w:r>
      </w:del>
      <w:r w:rsidR="00E03F1E">
        <w:rPr>
          <w:rFonts w:hint="eastAsia"/>
        </w:rPr>
        <w:t>是</w:t>
      </w:r>
      <w:ins w:id="163" w:author="董 宇阳" w:date="2020-10-16T10:04:00Z">
        <w:r w:rsidR="00A80CD1">
          <w:rPr>
            <w:rFonts w:hint="eastAsia"/>
          </w:rPr>
          <w:t>初始</w:t>
        </w:r>
      </w:ins>
      <w:del w:id="164" w:author="董 宇阳" w:date="2020-10-16T10:04:00Z">
        <w:r w:rsidR="00E03F1E" w:rsidDel="00A80CD1">
          <w:rPr>
            <w:rFonts w:hint="eastAsia"/>
          </w:rPr>
          <w:delText>基础</w:delText>
        </w:r>
      </w:del>
      <w:r w:rsidR="00E03F1E">
        <w:rPr>
          <w:rFonts w:hint="eastAsia"/>
        </w:rPr>
        <w:t>装备，弓和刺剑是战士</w:t>
      </w:r>
      <w:del w:id="165" w:author="董 宇阳" w:date="2020-10-16T10:05:00Z">
        <w:r w:rsidR="00E03F1E" w:rsidDel="00A80CD1">
          <w:rPr>
            <w:rFonts w:hint="eastAsia"/>
          </w:rPr>
          <w:delText>职业</w:delText>
        </w:r>
      </w:del>
      <w:r w:rsidR="00E03F1E">
        <w:rPr>
          <w:rFonts w:hint="eastAsia"/>
        </w:rPr>
        <w:t>专属装备，</w:t>
      </w:r>
      <w:ins w:id="166" w:author="董 宇阳" w:date="2020-10-16T10:04:00Z">
        <w:r w:rsidR="00A80CD1">
          <w:rPr>
            <w:rFonts w:hint="eastAsia"/>
          </w:rPr>
          <w:t>魔法护符是法师专属装备</w:t>
        </w:r>
      </w:ins>
      <w:del w:id="167" w:author="董 宇阳" w:date="2020-10-16T10:05:00Z">
        <w:r w:rsidR="00E03F1E" w:rsidDel="00A80CD1">
          <w:rPr>
            <w:rFonts w:hint="eastAsia"/>
          </w:rPr>
          <w:delText>只有法师能使用魔法护符</w:delText>
        </w:r>
      </w:del>
      <w:r w:rsidR="00E03F1E">
        <w:rPr>
          <w:rFonts w:hint="eastAsia"/>
        </w:rPr>
        <w:t>。</w:t>
      </w:r>
    </w:p>
    <w:p w14:paraId="2AE1054A" w14:textId="77777777" w:rsidR="002F7493" w:rsidRDefault="002F7493" w:rsidP="002F7493"/>
    <w:p w14:paraId="0A97956A" w14:textId="6AA43403" w:rsidR="005B30E1" w:rsidRDefault="00E03F1E" w:rsidP="005B30E1">
      <w:pPr>
        <w:pStyle w:val="-"/>
        <w:ind w:firstLine="420"/>
      </w:pPr>
      <w:r>
        <w:rPr>
          <w:rFonts w:hint="eastAsia"/>
        </w:rPr>
        <w:t>最终，</w:t>
      </w:r>
      <w:r w:rsidRPr="00E03F1E">
        <w:rPr>
          <w:rFonts w:hint="eastAsia"/>
        </w:rPr>
        <w:t>加利福利亚太平洋电脑公司（</w:t>
      </w:r>
      <w:r w:rsidRPr="00E03F1E">
        <w:t>California Pacific Computer Company</w:t>
      </w:r>
      <w:r w:rsidRPr="00E03F1E">
        <w:t>）</w:t>
      </w:r>
      <w:del w:id="168" w:author="董 宇阳" w:date="2020-10-16T10:06:00Z">
        <w:r w:rsidDel="00A80CD1">
          <w:rPr>
            <w:rFonts w:hint="eastAsia"/>
          </w:rPr>
          <w:delText>将会</w:delText>
        </w:r>
      </w:del>
      <w:ins w:id="169" w:author="董 宇阳" w:date="2020-10-16T10:09:00Z">
        <w:r w:rsidR="00504850">
          <w:rPr>
            <w:rFonts w:hint="eastAsia"/>
          </w:rPr>
          <w:t>给出橄榄枝，愿意</w:t>
        </w:r>
      </w:ins>
      <w:r w:rsidRPr="00E03F1E">
        <w:t>收购</w:t>
      </w:r>
      <w:r>
        <w:rPr>
          <w:rFonts w:hint="eastAsia"/>
        </w:rPr>
        <w:t>这份初版游戏</w:t>
      </w:r>
      <w:r w:rsidRPr="00E03F1E">
        <w:t>，</w:t>
      </w:r>
      <w:r>
        <w:rPr>
          <w:rFonts w:hint="eastAsia"/>
        </w:rPr>
        <w:t>并</w:t>
      </w:r>
      <w:del w:id="170" w:author="董 宇阳" w:date="2020-10-16T10:06:00Z">
        <w:r w:rsidDel="00A80CD1">
          <w:rPr>
            <w:rFonts w:hint="eastAsia"/>
          </w:rPr>
          <w:delText>且许诺会</w:delText>
        </w:r>
      </w:del>
      <w:r>
        <w:rPr>
          <w:rFonts w:hint="eastAsia"/>
        </w:rPr>
        <w:t>扩大发行范围</w:t>
      </w:r>
      <w:r w:rsidRPr="00E03F1E">
        <w:t>。</w:t>
      </w:r>
      <w:ins w:id="171" w:author="董 宇阳" w:date="2020-10-16T10:10:00Z">
        <w:r w:rsidR="00504850">
          <w:rPr>
            <w:rFonts w:hint="eastAsia"/>
          </w:rPr>
          <w:t>对年纪轻轻的理查德而言，这无疑是天降</w:t>
        </w:r>
      </w:ins>
      <w:ins w:id="172" w:author="董 宇阳" w:date="2020-10-16T17:56:00Z">
        <w:r w:rsidR="000C192B">
          <w:rPr>
            <w:rFonts w:hint="eastAsia"/>
          </w:rPr>
          <w:t>福音</w:t>
        </w:r>
      </w:ins>
      <w:ins w:id="173" w:author="董 宇阳" w:date="2020-10-16T10:11:00Z">
        <w:r w:rsidR="00504850">
          <w:rPr>
            <w:rFonts w:hint="eastAsia"/>
          </w:rPr>
          <w:t>。</w:t>
        </w:r>
      </w:ins>
      <w:ins w:id="174" w:author="董 宇阳" w:date="2020-10-16T10:10:00Z">
        <w:r w:rsidR="00504850">
          <w:rPr>
            <w:rFonts w:hint="eastAsia"/>
          </w:rPr>
          <w:t>他因此赚得</w:t>
        </w:r>
      </w:ins>
      <w:ins w:id="175" w:author="董 宇阳" w:date="2020-10-16T10:11:00Z">
        <w:r w:rsidR="00504850">
          <w:rPr>
            <w:rFonts w:hint="eastAsia"/>
          </w:rPr>
          <w:t>盆满钵满，为</w:t>
        </w:r>
      </w:ins>
      <w:del w:id="176" w:author="董 宇阳" w:date="2020-10-16T10:11:00Z">
        <w:r w:rsidDel="00504850">
          <w:rPr>
            <w:rFonts w:hint="eastAsia"/>
          </w:rPr>
          <w:delText>这位年轻的开发者从中获益不少。此举能为他带去足够多的利润</w:delText>
        </w:r>
        <w:r w:rsidRPr="00E03F1E" w:rsidDel="00504850">
          <w:delText>，</w:delText>
        </w:r>
      </w:del>
      <w:r w:rsidRPr="00E03F1E">
        <w:t>为</w:t>
      </w:r>
      <w:ins w:id="177" w:author="董 宇阳" w:date="2020-10-16T10:12:00Z">
        <w:r w:rsidR="00504850">
          <w:rPr>
            <w:rFonts w:hint="eastAsia"/>
          </w:rPr>
          <w:t>未来</w:t>
        </w:r>
      </w:ins>
      <w:del w:id="178" w:author="董 宇阳" w:date="2020-10-16T10:12:00Z">
        <w:r w:rsidRPr="00E03F1E" w:rsidDel="00504850">
          <w:delText>今后</w:delText>
        </w:r>
      </w:del>
      <w:r w:rsidRPr="00E03F1E">
        <w:t>的事业奠定</w:t>
      </w:r>
      <w:ins w:id="179" w:author="董 宇阳" w:date="2020-10-16T10:12:00Z">
        <w:r w:rsidR="00504850">
          <w:rPr>
            <w:rFonts w:hint="eastAsia"/>
          </w:rPr>
          <w:t>经济</w:t>
        </w:r>
      </w:ins>
      <w:r w:rsidRPr="00E03F1E">
        <w:t>基础。</w:t>
      </w:r>
    </w:p>
    <w:p w14:paraId="77548368" w14:textId="5ACD6F77" w:rsidR="005B30E1" w:rsidRDefault="00E03F1E" w:rsidP="005B30E1">
      <w:pPr>
        <w:pStyle w:val="-"/>
        <w:ind w:firstLine="420"/>
      </w:pPr>
      <w:r>
        <w:rPr>
          <w:rFonts w:hint="eastAsia"/>
        </w:rPr>
        <w:t>可惜的是，虽然这个游戏</w:t>
      </w:r>
      <w:ins w:id="180" w:author="董 宇阳" w:date="2020-10-16T16:06:00Z">
        <w:r w:rsidR="0072584D">
          <w:rPr>
            <w:rFonts w:hint="eastAsia"/>
          </w:rPr>
          <w:t>刚发售时</w:t>
        </w:r>
      </w:ins>
      <w:ins w:id="181" w:author="董 宇阳" w:date="2020-10-16T16:07:00Z">
        <w:r w:rsidR="0072584D">
          <w:rPr>
            <w:rFonts w:hint="eastAsia"/>
          </w:rPr>
          <w:t>的确风生水起</w:t>
        </w:r>
      </w:ins>
      <w:del w:id="182" w:author="董 宇阳" w:date="2020-10-16T16:07:00Z">
        <w:r w:rsidR="002B1106" w:rsidDel="0072584D">
          <w:rPr>
            <w:rFonts w:hint="eastAsia"/>
          </w:rPr>
          <w:delText>对后世意义重大</w:delText>
        </w:r>
      </w:del>
      <w:r w:rsidR="002B1106">
        <w:rPr>
          <w:rFonts w:hint="eastAsia"/>
        </w:rPr>
        <w:t>，但</w:t>
      </w:r>
      <w:ins w:id="183" w:author="董 宇阳" w:date="2020-10-16T16:23:00Z">
        <w:r w:rsidR="00452642">
          <w:rPr>
            <w:rFonts w:hint="eastAsia"/>
          </w:rPr>
          <w:t>后期屡遭恶评，最终晚节不保</w:t>
        </w:r>
      </w:ins>
      <w:del w:id="184" w:author="董 宇阳" w:date="2020-10-16T16:08:00Z">
        <w:r w:rsidR="002B1106" w:rsidDel="0072584D">
          <w:rPr>
            <w:rFonts w:hint="eastAsia"/>
          </w:rPr>
          <w:delText>它本身却</w:delText>
        </w:r>
        <w:r w:rsidR="00C06E4D" w:rsidDel="0072584D">
          <w:rPr>
            <w:rFonts w:hint="eastAsia"/>
          </w:rPr>
          <w:delText>没能经受住时间的考验</w:delText>
        </w:r>
      </w:del>
      <w:del w:id="185" w:author="董 宇阳" w:date="2020-10-16T16:23:00Z">
        <w:r w:rsidR="00C06E4D" w:rsidDel="00452642">
          <w:rPr>
            <w:rFonts w:hint="eastAsia"/>
          </w:rPr>
          <w:delText>，算不上</w:delText>
        </w:r>
      </w:del>
      <w:del w:id="186" w:author="董 宇阳" w:date="2020-10-16T16:08:00Z">
        <w:r w:rsidR="00C06E4D" w:rsidDel="0072584D">
          <w:rPr>
            <w:rFonts w:hint="eastAsia"/>
          </w:rPr>
          <w:delText>经典</w:delText>
        </w:r>
      </w:del>
      <w:del w:id="187" w:author="董 宇阳" w:date="2020-10-16T16:23:00Z">
        <w:r w:rsidR="00C06E4D" w:rsidDel="00452642">
          <w:rPr>
            <w:rFonts w:hint="eastAsia"/>
          </w:rPr>
          <w:delText>佳作</w:delText>
        </w:r>
      </w:del>
      <w:r w:rsidR="002B1106">
        <w:rPr>
          <w:rFonts w:hint="eastAsia"/>
        </w:rPr>
        <w:t>。</w:t>
      </w:r>
      <w:ins w:id="188" w:author="董 宇阳" w:date="2020-10-16T16:08:00Z">
        <w:r w:rsidR="0072584D">
          <w:rPr>
            <w:rFonts w:hint="eastAsia"/>
          </w:rPr>
          <w:t>其原因</w:t>
        </w:r>
      </w:ins>
      <w:ins w:id="189" w:author="董 宇阳" w:date="2020-10-16T16:24:00Z">
        <w:r w:rsidR="00452642">
          <w:rPr>
            <w:rFonts w:hint="eastAsia"/>
          </w:rPr>
          <w:t>之一</w:t>
        </w:r>
      </w:ins>
      <w:ins w:id="190" w:author="董 宇阳" w:date="2020-10-16T16:08:00Z">
        <w:r w:rsidR="0072584D">
          <w:rPr>
            <w:rFonts w:hint="eastAsia"/>
          </w:rPr>
          <w:t>在于情节</w:t>
        </w:r>
      </w:ins>
      <w:ins w:id="191" w:author="董 宇阳" w:date="2020-10-16T16:09:00Z">
        <w:r w:rsidR="0072584D">
          <w:rPr>
            <w:rFonts w:hint="eastAsia"/>
          </w:rPr>
          <w:t>平平无奇，乏善可陈。</w:t>
        </w:r>
      </w:ins>
      <w:r w:rsidR="002B1106">
        <w:rPr>
          <w:rFonts w:hint="eastAsia"/>
        </w:rPr>
        <w:t>不列颠之王</w:t>
      </w:r>
      <w:ins w:id="192" w:author="董 宇阳" w:date="2020-10-16T16:09:00Z">
        <w:r w:rsidR="0072584D">
          <w:rPr>
            <w:rFonts w:hint="eastAsia"/>
          </w:rPr>
          <w:t>命</w:t>
        </w:r>
      </w:ins>
      <w:del w:id="193" w:author="董 宇阳" w:date="2020-10-16T16:09:00Z">
        <w:r w:rsidR="002B1106" w:rsidDel="0072584D">
          <w:rPr>
            <w:rFonts w:hint="eastAsia"/>
          </w:rPr>
          <w:delText>要</w:delText>
        </w:r>
      </w:del>
      <w:r w:rsidR="002B1106">
        <w:rPr>
          <w:rFonts w:hint="eastAsia"/>
        </w:rPr>
        <w:t>你</w:t>
      </w:r>
      <w:ins w:id="194" w:author="董 宇阳" w:date="2020-10-16T16:10:00Z">
        <w:r w:rsidR="0072584D">
          <w:rPr>
            <w:rFonts w:hint="eastAsia"/>
          </w:rPr>
          <w:t>接</w:t>
        </w:r>
      </w:ins>
      <w:del w:id="195" w:author="董 宇阳" w:date="2020-10-16T16:10:00Z">
        <w:r w:rsidR="002B1106" w:rsidDel="0072584D">
          <w:rPr>
            <w:rFonts w:hint="eastAsia"/>
          </w:rPr>
          <w:delText>经</w:delText>
        </w:r>
      </w:del>
      <w:r w:rsidR="002B1106">
        <w:rPr>
          <w:rFonts w:hint="eastAsia"/>
        </w:rPr>
        <w:t>受试炼，证明自己</w:t>
      </w:r>
      <w:ins w:id="196" w:author="董 宇阳" w:date="2020-10-16T16:10:00Z">
        <w:r w:rsidR="0072584D">
          <w:rPr>
            <w:rFonts w:hint="eastAsia"/>
          </w:rPr>
          <w:t>足以</w:t>
        </w:r>
      </w:ins>
      <w:ins w:id="197" w:author="董 宇阳" w:date="2020-10-16T16:11:00Z">
        <w:r w:rsidR="0072584D">
          <w:rPr>
            <w:rFonts w:hint="eastAsia"/>
          </w:rPr>
          <w:t>胜任</w:t>
        </w:r>
      </w:ins>
      <w:del w:id="198" w:author="董 宇阳" w:date="2020-10-16T16:10:00Z">
        <w:r w:rsidR="002B1106" w:rsidDel="0072584D">
          <w:rPr>
            <w:rFonts w:hint="eastAsia"/>
          </w:rPr>
          <w:delText>够格</w:delText>
        </w:r>
      </w:del>
      <w:del w:id="199" w:author="董 宇阳" w:date="2020-10-16T16:11:00Z">
        <w:r w:rsidR="002B1106" w:rsidDel="0072584D">
          <w:rPr>
            <w:rFonts w:hint="eastAsia"/>
          </w:rPr>
          <w:delText>成为一名</w:delText>
        </w:r>
      </w:del>
      <w:r w:rsidR="002B1106">
        <w:rPr>
          <w:rFonts w:hint="eastAsia"/>
        </w:rPr>
        <w:t>皇家骑士</w:t>
      </w:r>
      <w:ins w:id="200" w:author="董 宇阳" w:date="2020-10-16T16:11:00Z">
        <w:r w:rsidR="0072584D">
          <w:rPr>
            <w:rFonts w:hint="eastAsia"/>
          </w:rPr>
          <w:t>这一光荣头衔</w:t>
        </w:r>
      </w:ins>
      <w:r w:rsidR="002B1106">
        <w:rPr>
          <w:rFonts w:hint="eastAsia"/>
        </w:rPr>
        <w:t>。</w:t>
      </w:r>
      <w:ins w:id="201" w:author="董 宇阳" w:date="2020-10-16T16:11:00Z">
        <w:r w:rsidR="00B053E7">
          <w:rPr>
            <w:rFonts w:hint="eastAsia"/>
          </w:rPr>
          <w:t>虽然有些游戏的</w:t>
        </w:r>
        <w:r w:rsidR="00B053E7">
          <w:rPr>
            <w:rFonts w:hint="eastAsia"/>
          </w:rPr>
          <w:t>剧情设定</w:t>
        </w:r>
      </w:ins>
      <w:ins w:id="202" w:author="董 宇阳" w:date="2020-10-16T16:12:00Z">
        <w:r w:rsidR="00B053E7">
          <w:rPr>
            <w:rFonts w:hint="eastAsia"/>
          </w:rPr>
          <w:t>比这更加敷衍，</w:t>
        </w:r>
      </w:ins>
      <w:del w:id="203" w:author="董 宇阳" w:date="2020-10-16T16:12:00Z">
        <w:r w:rsidR="002B1106" w:rsidDel="00B053E7">
          <w:rPr>
            <w:rFonts w:hint="eastAsia"/>
          </w:rPr>
          <w:delText>虽说并不是没有比这更加</w:delText>
        </w:r>
        <w:r w:rsidR="00C06E4D" w:rsidDel="00B053E7">
          <w:rPr>
            <w:rFonts w:hint="eastAsia"/>
          </w:rPr>
          <w:delText>敷衍</w:delText>
        </w:r>
        <w:r w:rsidR="002B1106" w:rsidDel="00B053E7">
          <w:rPr>
            <w:rFonts w:hint="eastAsia"/>
          </w:rPr>
          <w:delText>的冒险故事，</w:delText>
        </w:r>
      </w:del>
      <w:r w:rsidR="002B1106">
        <w:rPr>
          <w:rFonts w:hint="eastAsia"/>
        </w:rPr>
        <w:t>但</w:t>
      </w:r>
      <w:ins w:id="204" w:author="董 宇阳" w:date="2020-10-16T17:57:00Z">
        <w:r w:rsidR="000C192B">
          <w:rPr>
            <w:rFonts w:hint="eastAsia"/>
          </w:rPr>
          <w:t>无论如何，</w:t>
        </w:r>
      </w:ins>
      <w:r w:rsidR="002B1106">
        <w:rPr>
          <w:rFonts w:hint="eastAsia"/>
        </w:rPr>
        <w:t>《阿卡拉贝》的剧情</w:t>
      </w:r>
      <w:ins w:id="205" w:author="董 宇阳" w:date="2020-10-16T17:57:00Z">
        <w:r w:rsidR="000C192B">
          <w:rPr>
            <w:rFonts w:hint="eastAsia"/>
          </w:rPr>
          <w:t>终究</w:t>
        </w:r>
      </w:ins>
      <w:ins w:id="206" w:author="董 宇阳" w:date="2020-10-16T16:16:00Z">
        <w:r w:rsidR="00B053E7">
          <w:rPr>
            <w:rFonts w:hint="eastAsia"/>
          </w:rPr>
          <w:t>没有打破</w:t>
        </w:r>
      </w:ins>
      <w:ins w:id="207" w:author="董 宇阳" w:date="2020-10-16T16:14:00Z">
        <w:r w:rsidR="00B053E7">
          <w:rPr>
            <w:rFonts w:hint="eastAsia"/>
          </w:rPr>
          <w:t>空洞平淡的</w:t>
        </w:r>
      </w:ins>
      <w:ins w:id="208" w:author="董 宇阳" w:date="2020-10-16T16:16:00Z">
        <w:r w:rsidR="00B053E7">
          <w:rPr>
            <w:rFonts w:hint="eastAsia"/>
          </w:rPr>
          <w:t>俗滥套路</w:t>
        </w:r>
      </w:ins>
      <w:del w:id="209" w:author="董 宇阳" w:date="2020-10-16T16:14:00Z">
        <w:r w:rsidR="002B1106" w:rsidDel="00B053E7">
          <w:rPr>
            <w:rFonts w:hint="eastAsia"/>
          </w:rPr>
          <w:delText>也就仅限于此了</w:delText>
        </w:r>
      </w:del>
      <w:r w:rsidR="002B1106">
        <w:rPr>
          <w:rFonts w:hint="eastAsia"/>
        </w:rPr>
        <w:t>。</w:t>
      </w:r>
    </w:p>
    <w:p w14:paraId="614E3456" w14:textId="36D2CB65" w:rsidR="00C06E4D" w:rsidRDefault="00B053E7" w:rsidP="007503F6">
      <w:pPr>
        <w:pStyle w:val="-"/>
        <w:ind w:firstLine="420"/>
      </w:pPr>
      <w:ins w:id="210" w:author="董 宇阳" w:date="2020-10-16T16:17:00Z">
        <w:r>
          <w:rPr>
            <w:rFonts w:hint="eastAsia"/>
          </w:rPr>
          <w:t>整个游戏流程就是进地牢，杀怪物</w:t>
        </w:r>
      </w:ins>
      <w:ins w:id="211" w:author="董 宇阳" w:date="2020-10-16T16:18:00Z">
        <w:r>
          <w:rPr>
            <w:rFonts w:hint="eastAsia"/>
          </w:rPr>
          <w:t>，拿奖励，周而复始，几轮过后，即可通关。</w:t>
        </w:r>
      </w:ins>
      <w:del w:id="212" w:author="董 宇阳" w:date="2020-10-16T16:18:00Z">
        <w:r w:rsidR="002B1106" w:rsidDel="00B053E7">
          <w:rPr>
            <w:rFonts w:hint="eastAsia"/>
          </w:rPr>
          <w:delText>游戏的全部内容就是你进入一个地牢，杀死特定的怪物，回去禀报给不列颠之王，让他再给你发配更难的挑战。</w:delText>
        </w:r>
        <w:r w:rsidR="00C06E4D" w:rsidDel="00B053E7">
          <w:rPr>
            <w:rFonts w:hint="eastAsia"/>
          </w:rPr>
          <w:delText>重复几轮之后你就通关了。</w:delText>
        </w:r>
      </w:del>
    </w:p>
    <w:p w14:paraId="2A2434ED" w14:textId="303B2F33" w:rsidR="007503F6" w:rsidRDefault="00C06E4D" w:rsidP="007503F6">
      <w:pPr>
        <w:pStyle w:val="-"/>
        <w:ind w:firstLine="420"/>
      </w:pPr>
      <w:r>
        <w:rPr>
          <w:rFonts w:hint="eastAsia"/>
        </w:rPr>
        <w:t>如果只是</w:t>
      </w:r>
      <w:ins w:id="213" w:author="董 宇阳" w:date="2020-10-16T16:22:00Z">
        <w:r w:rsidR="00452642">
          <w:rPr>
            <w:rFonts w:hint="eastAsia"/>
          </w:rPr>
          <w:t>情节俗滥</w:t>
        </w:r>
      </w:ins>
      <w:del w:id="214" w:author="董 宇阳" w:date="2020-10-16T16:22:00Z">
        <w:r w:rsidDel="00452642">
          <w:rPr>
            <w:rFonts w:hint="eastAsia"/>
          </w:rPr>
          <w:delText>这样</w:delText>
        </w:r>
      </w:del>
      <w:r>
        <w:rPr>
          <w:rFonts w:hint="eastAsia"/>
        </w:rPr>
        <w:t>，那《阿卡拉贝》还不至于</w:t>
      </w:r>
      <w:ins w:id="215" w:author="董 宇阳" w:date="2020-10-16T16:24:00Z">
        <w:r w:rsidR="00452642">
          <w:rPr>
            <w:rFonts w:hint="eastAsia"/>
          </w:rPr>
          <w:t>惨淡</w:t>
        </w:r>
      </w:ins>
      <w:ins w:id="216" w:author="董 宇阳" w:date="2020-10-16T16:25:00Z">
        <w:r w:rsidR="00452642">
          <w:rPr>
            <w:rFonts w:hint="eastAsia"/>
          </w:rPr>
          <w:t>收场</w:t>
        </w:r>
      </w:ins>
      <w:del w:id="217" w:author="董 宇阳" w:date="2020-10-16T16:24:00Z">
        <w:r w:rsidDel="00452642">
          <w:rPr>
            <w:rFonts w:hint="eastAsia"/>
          </w:rPr>
          <w:delText>被贬得一无是处</w:delText>
        </w:r>
      </w:del>
      <w:r>
        <w:rPr>
          <w:rFonts w:hint="eastAsia"/>
        </w:rPr>
        <w:t>。</w:t>
      </w:r>
      <w:ins w:id="218" w:author="董 宇阳" w:date="2020-10-16T16:25:00Z">
        <w:r w:rsidR="00452642">
          <w:rPr>
            <w:rFonts w:hint="eastAsia"/>
          </w:rPr>
          <w:t>毕竟，在此之前的</w:t>
        </w:r>
        <w:r w:rsidR="00452642">
          <w:rPr>
            <w:rFonts w:hint="eastAsia"/>
          </w:rPr>
          <w:t>C</w:t>
        </w:r>
        <w:r w:rsidR="00452642">
          <w:t>RPG</w:t>
        </w:r>
      </w:ins>
      <w:ins w:id="219" w:author="董 宇阳" w:date="2020-10-16T16:27:00Z">
        <w:r w:rsidR="00452642">
          <w:rPr>
            <w:rFonts w:hint="eastAsia"/>
          </w:rPr>
          <w:t>的套路</w:t>
        </w:r>
      </w:ins>
      <w:ins w:id="220" w:author="董 宇阳" w:date="2020-10-16T16:25:00Z">
        <w:r w:rsidR="00452642">
          <w:rPr>
            <w:rFonts w:hint="eastAsia"/>
          </w:rPr>
          <w:t>也</w:t>
        </w:r>
      </w:ins>
      <w:ins w:id="221" w:author="董 宇阳" w:date="2020-10-16T16:27:00Z">
        <w:r w:rsidR="00452642">
          <w:rPr>
            <w:rFonts w:hint="eastAsia"/>
          </w:rPr>
          <w:t>都是简简单单地杀怪</w:t>
        </w:r>
      </w:ins>
      <w:ins w:id="222" w:author="董 宇阳" w:date="2020-10-16T16:26:00Z">
        <w:r w:rsidR="00452642">
          <w:rPr>
            <w:rFonts w:hint="eastAsia"/>
          </w:rPr>
          <w:t>夺宝</w:t>
        </w:r>
      </w:ins>
      <w:ins w:id="223" w:author="董 宇阳" w:date="2020-10-16T16:41:00Z">
        <w:r w:rsidR="00153B2F">
          <w:rPr>
            <w:rFonts w:hint="eastAsia"/>
          </w:rPr>
          <w:t>而已</w:t>
        </w:r>
      </w:ins>
      <w:ins w:id="224" w:author="董 宇阳" w:date="2020-10-16T16:26:00Z">
        <w:r w:rsidR="00452642">
          <w:rPr>
            <w:rFonts w:hint="eastAsia"/>
          </w:rPr>
          <w:t>，</w:t>
        </w:r>
      </w:ins>
      <w:del w:id="225" w:author="董 宇阳" w:date="2020-10-16T16:26:00Z">
        <w:r w:rsidDel="00452642">
          <w:rPr>
            <w:rFonts w:hint="eastAsia"/>
          </w:rPr>
          <w:delText>其实，在它之前发售的</w:delText>
        </w:r>
        <w:r w:rsidDel="00452642">
          <w:rPr>
            <w:rFonts w:hint="eastAsia"/>
          </w:rPr>
          <w:delText xml:space="preserve"> CRPG</w:delText>
        </w:r>
        <w:r w:rsidDel="00452642">
          <w:delText xml:space="preserve"> </w:delText>
        </w:r>
        <w:r w:rsidDel="00452642">
          <w:rPr>
            <w:rFonts w:hint="eastAsia"/>
          </w:rPr>
          <w:delText>游戏也都没有什么目的，无非就是收集宝藏而已。</w:delText>
        </w:r>
      </w:del>
      <w:r>
        <w:rPr>
          <w:rFonts w:hint="eastAsia"/>
        </w:rPr>
        <w:t>从这个角度来说，《阿卡拉贝》已经</w:t>
      </w:r>
      <w:ins w:id="226" w:author="董 宇阳" w:date="2020-10-16T16:28:00Z">
        <w:r w:rsidR="00452642">
          <w:rPr>
            <w:rFonts w:hint="eastAsia"/>
          </w:rPr>
          <w:t>有所突破</w:t>
        </w:r>
      </w:ins>
      <w:del w:id="227" w:author="董 宇阳" w:date="2020-10-16T16:28:00Z">
        <w:r w:rsidDel="00452642">
          <w:rPr>
            <w:rFonts w:hint="eastAsia"/>
          </w:rPr>
          <w:delText>有进步了</w:delText>
        </w:r>
      </w:del>
      <w:r>
        <w:rPr>
          <w:rFonts w:hint="eastAsia"/>
        </w:rPr>
        <w:t>。但不幸的是，</w:t>
      </w:r>
      <w:ins w:id="228" w:author="董 宇阳" w:date="2020-10-16T16:37:00Z">
        <w:r w:rsidR="00460026">
          <w:rPr>
            <w:rFonts w:hint="eastAsia"/>
          </w:rPr>
          <w:t>由于</w:t>
        </w:r>
      </w:ins>
      <w:ins w:id="229" w:author="董 宇阳" w:date="2020-10-16T16:28:00Z">
        <w:r w:rsidR="00452642">
          <w:rPr>
            <w:rFonts w:hint="eastAsia"/>
          </w:rPr>
          <w:t>机制</w:t>
        </w:r>
      </w:ins>
      <w:ins w:id="230" w:author="董 宇阳" w:date="2020-10-16T16:37:00Z">
        <w:r w:rsidR="00460026">
          <w:rPr>
            <w:rFonts w:hint="eastAsia"/>
          </w:rPr>
          <w:t>薄弱</w:t>
        </w:r>
      </w:ins>
      <w:ins w:id="231" w:author="董 宇阳" w:date="2020-10-16T16:38:00Z">
        <w:r w:rsidR="00460026">
          <w:rPr>
            <w:rFonts w:hint="eastAsia"/>
          </w:rPr>
          <w:t>与</w:t>
        </w:r>
      </w:ins>
      <w:ins w:id="232" w:author="董 宇阳" w:date="2020-10-16T16:37:00Z">
        <w:r w:rsidR="00460026">
          <w:rPr>
            <w:rFonts w:hint="eastAsia"/>
          </w:rPr>
          <w:t>玩法单一，</w:t>
        </w:r>
      </w:ins>
      <w:ins w:id="233" w:author="董 宇阳" w:date="2020-10-16T16:29:00Z">
        <w:r w:rsidR="00452642">
          <w:rPr>
            <w:rFonts w:hint="eastAsia"/>
          </w:rPr>
          <w:t>整部作品难以独当一面。</w:t>
        </w:r>
      </w:ins>
      <w:ins w:id="234" w:author="董 宇阳" w:date="2020-10-16T16:28:00Z">
        <w:r w:rsidR="00452642" w:rsidDel="00452642">
          <w:rPr>
            <w:rFonts w:hint="eastAsia"/>
          </w:rPr>
          <w:t xml:space="preserve"> </w:t>
        </w:r>
      </w:ins>
      <w:del w:id="235" w:author="董 宇阳" w:date="2020-10-16T16:28:00Z">
        <w:r w:rsidDel="00452642">
          <w:rPr>
            <w:rFonts w:hint="eastAsia"/>
          </w:rPr>
          <w:delText>《阿卡拉贝》的游戏机制过于单一、薄弱了。</w:delText>
        </w:r>
      </w:del>
    </w:p>
    <w:p w14:paraId="1594AF38" w14:textId="559E5CF4" w:rsidR="002F7493" w:rsidRDefault="00452642" w:rsidP="002021FB">
      <w:pPr>
        <w:pStyle w:val="-"/>
        <w:ind w:firstLine="420"/>
      </w:pPr>
      <w:ins w:id="236" w:author="董 宇阳" w:date="2020-10-16T16:30:00Z">
        <w:r>
          <w:rPr>
            <w:rFonts w:hint="eastAsia"/>
          </w:rPr>
          <w:t>每次开局</w:t>
        </w:r>
      </w:ins>
      <w:del w:id="237" w:author="董 宇阳" w:date="2020-10-16T16:30:00Z">
        <w:r w:rsidR="00C06E4D" w:rsidDel="00452642">
          <w:rPr>
            <w:rFonts w:hint="eastAsia"/>
          </w:rPr>
          <w:delText>每一轮开始新游戏的时候</w:delText>
        </w:r>
      </w:del>
      <w:r w:rsidR="00C06E4D">
        <w:rPr>
          <w:rFonts w:hint="eastAsia"/>
        </w:rPr>
        <w:t>，玩家都可以选择一个“幸运数字”，这</w:t>
      </w:r>
      <w:ins w:id="238" w:author="董 宇阳" w:date="2020-10-16T16:31:00Z">
        <w:r>
          <w:rPr>
            <w:rFonts w:hint="eastAsia"/>
          </w:rPr>
          <w:t>与接下来随机生成的</w:t>
        </w:r>
        <w:r w:rsidR="00460026">
          <w:rPr>
            <w:rFonts w:hint="eastAsia"/>
          </w:rPr>
          <w:t>地下城世界有所关联</w:t>
        </w:r>
      </w:ins>
      <w:del w:id="239" w:author="董 宇阳" w:date="2020-10-16T16:31:00Z">
        <w:r w:rsidR="00C06E4D" w:rsidDel="00460026">
          <w:rPr>
            <w:rFonts w:hint="eastAsia"/>
          </w:rPr>
          <w:delText>就是生成世界的随机种子</w:delText>
        </w:r>
      </w:del>
      <w:r w:rsidR="00C06E4D">
        <w:rPr>
          <w:rFonts w:hint="eastAsia"/>
        </w:rPr>
        <w:t>。但不管</w:t>
      </w:r>
      <w:del w:id="240" w:author="董 宇阳" w:date="2020-10-16T16:34:00Z">
        <w:r w:rsidR="00C06E4D" w:rsidDel="00460026">
          <w:rPr>
            <w:rFonts w:hint="eastAsia"/>
          </w:rPr>
          <w:delText>你选了什么</w:delText>
        </w:r>
      </w:del>
      <w:ins w:id="241" w:author="董 宇阳" w:date="2020-10-16T16:34:00Z">
        <w:r w:rsidR="00460026">
          <w:rPr>
            <w:rFonts w:hint="eastAsia"/>
          </w:rPr>
          <w:t>选何种</w:t>
        </w:r>
      </w:ins>
      <w:r w:rsidR="00C06E4D">
        <w:rPr>
          <w:rFonts w:hint="eastAsia"/>
        </w:rPr>
        <w:t>数字，生成的世界都</w:t>
      </w:r>
      <w:ins w:id="242" w:author="董 宇阳" w:date="2020-10-16T16:34:00Z">
        <w:r w:rsidR="00460026">
          <w:rPr>
            <w:rFonts w:hint="eastAsia"/>
          </w:rPr>
          <w:t>千篇一律</w:t>
        </w:r>
      </w:ins>
      <w:ins w:id="243" w:author="董 宇阳" w:date="2020-10-16T16:33:00Z">
        <w:r w:rsidR="00460026">
          <w:rPr>
            <w:rFonts w:hint="eastAsia"/>
          </w:rPr>
          <w:t>，</w:t>
        </w:r>
      </w:ins>
      <w:ins w:id="244" w:author="董 宇阳" w:date="2020-10-16T16:35:00Z">
        <w:r w:rsidR="00460026">
          <w:rPr>
            <w:rFonts w:hint="eastAsia"/>
          </w:rPr>
          <w:t>枯燥透顶</w:t>
        </w:r>
      </w:ins>
      <w:del w:id="245" w:author="董 宇阳" w:date="2020-10-16T16:33:00Z">
        <w:r w:rsidR="00C06E4D" w:rsidDel="00460026">
          <w:rPr>
            <w:rFonts w:hint="eastAsia"/>
          </w:rPr>
          <w:delText>挺无聊的</w:delText>
        </w:r>
      </w:del>
      <w:r w:rsidR="00C06E4D">
        <w:rPr>
          <w:rFonts w:hint="eastAsia"/>
        </w:rPr>
        <w:t>。城镇里没有</w:t>
      </w:r>
      <w:del w:id="246" w:author="董 宇阳" w:date="2020-10-16T16:35:00Z">
        <w:r w:rsidR="00C06E4D" w:rsidDel="00460026">
          <w:rPr>
            <w:rFonts w:hint="eastAsia"/>
          </w:rPr>
          <w:delText>真正的</w:delText>
        </w:r>
        <w:r w:rsidR="00C06E4D" w:rsidDel="00460026">
          <w:rPr>
            <w:rFonts w:hint="eastAsia"/>
          </w:rPr>
          <w:delText xml:space="preserve"> </w:delText>
        </w:r>
      </w:del>
      <w:r w:rsidR="00C06E4D">
        <w:rPr>
          <w:rFonts w:hint="eastAsia"/>
        </w:rPr>
        <w:t>NPC</w:t>
      </w:r>
      <w:r w:rsidR="00C06E4D">
        <w:rPr>
          <w:rFonts w:hint="eastAsia"/>
        </w:rPr>
        <w:t>，地牢</w:t>
      </w:r>
      <w:ins w:id="247" w:author="董 宇阳" w:date="2020-10-16T16:35:00Z">
        <w:r w:rsidR="00460026">
          <w:rPr>
            <w:rFonts w:hint="eastAsia"/>
          </w:rPr>
          <w:t>之外也无怪物流窜</w:t>
        </w:r>
      </w:ins>
      <w:del w:id="248" w:author="董 宇阳" w:date="2020-10-16T16:35:00Z">
        <w:r w:rsidR="00C06E4D" w:rsidDel="00460026">
          <w:rPr>
            <w:rFonts w:hint="eastAsia"/>
          </w:rPr>
          <w:delText>外面也不会遇到怪物</w:delText>
        </w:r>
      </w:del>
      <w:r w:rsidR="00C06E4D">
        <w:rPr>
          <w:rFonts w:hint="eastAsia"/>
        </w:rPr>
        <w:t>。</w:t>
      </w:r>
    </w:p>
    <w:p w14:paraId="7D3FF91E" w14:textId="12811FA0" w:rsidR="003454AE" w:rsidRPr="0001498E" w:rsidRDefault="0046134B" w:rsidP="0046134B">
      <w:pPr>
        <w:pStyle w:val="-"/>
        <w:ind w:firstLineChars="0" w:firstLine="0"/>
      </w:pPr>
      <w:r>
        <w:tab/>
      </w:r>
      <w:ins w:id="249" w:author="董 宇阳" w:date="2020-10-16T16:36:00Z">
        <w:r w:rsidR="00460026">
          <w:rPr>
            <w:rFonts w:hint="eastAsia"/>
          </w:rPr>
          <w:t>角色创建与成长系统形同虚设</w:t>
        </w:r>
      </w:ins>
      <w:del w:id="250" w:author="董 宇阳" w:date="2020-10-16T16:36:00Z">
        <w:r w:rsidR="00C06E4D" w:rsidDel="00460026">
          <w:rPr>
            <w:rFonts w:hint="eastAsia"/>
          </w:rPr>
          <w:delText>创建角色和角色加点系统</w:delText>
        </w:r>
        <w:r w:rsidR="00E8260B" w:rsidDel="00460026">
          <w:rPr>
            <w:rFonts w:hint="eastAsia"/>
          </w:rPr>
          <w:delText>的影响微乎其微</w:delText>
        </w:r>
      </w:del>
      <w:r w:rsidR="00E8260B">
        <w:rPr>
          <w:rFonts w:hint="eastAsia"/>
        </w:rPr>
        <w:t>。</w:t>
      </w:r>
      <w:ins w:id="251" w:author="董 宇阳" w:date="2020-10-16T16:42:00Z">
        <w:r w:rsidR="00153B2F">
          <w:rPr>
            <w:rFonts w:hint="eastAsia"/>
          </w:rPr>
          <w:t>角色初始</w:t>
        </w:r>
      </w:ins>
      <w:del w:id="252" w:author="董 宇阳" w:date="2020-10-16T16:42:00Z">
        <w:r w:rsidR="00E8260B" w:rsidDel="00153B2F">
          <w:rPr>
            <w:rFonts w:hint="eastAsia"/>
          </w:rPr>
          <w:delText>你的</w:delText>
        </w:r>
      </w:del>
      <w:r w:rsidR="00E8260B">
        <w:rPr>
          <w:rFonts w:hint="eastAsia"/>
        </w:rPr>
        <w:t>属性点数</w:t>
      </w:r>
      <w:ins w:id="253" w:author="董 宇阳" w:date="2020-10-16T16:42:00Z">
        <w:r w:rsidR="00153B2F">
          <w:rPr>
            <w:rFonts w:hint="eastAsia"/>
          </w:rPr>
          <w:t>由系统随机生成。</w:t>
        </w:r>
      </w:ins>
      <w:del w:id="254" w:author="董 宇阳" w:date="2020-10-16T16:42:00Z">
        <w:r w:rsidR="00E8260B" w:rsidDel="00153B2F">
          <w:rPr>
            <w:rFonts w:hint="eastAsia"/>
          </w:rPr>
          <w:delText>都是随机出来的；选</w:delText>
        </w:r>
      </w:del>
      <w:r w:rsidR="00E8260B">
        <w:rPr>
          <w:rFonts w:hint="eastAsia"/>
        </w:rPr>
        <w:t>战士还是法师</w:t>
      </w:r>
      <w:ins w:id="255" w:author="董 宇阳" w:date="2020-10-16T16:42:00Z">
        <w:r w:rsidR="00153B2F">
          <w:rPr>
            <w:rFonts w:hint="eastAsia"/>
          </w:rPr>
          <w:t>的职业</w:t>
        </w:r>
      </w:ins>
      <w:ins w:id="256" w:author="董 宇阳" w:date="2020-10-16T16:43:00Z">
        <w:r w:rsidR="00153B2F">
          <w:rPr>
            <w:rFonts w:hint="eastAsia"/>
          </w:rPr>
          <w:t>选择</w:t>
        </w:r>
      </w:ins>
      <w:ins w:id="257" w:author="董 宇阳" w:date="2020-10-16T16:44:00Z">
        <w:r w:rsidR="00153B2F">
          <w:rPr>
            <w:rFonts w:hint="eastAsia"/>
          </w:rPr>
          <w:t>听上去</w:t>
        </w:r>
      </w:ins>
      <w:ins w:id="258" w:author="董 宇阳" w:date="2020-10-16T16:43:00Z">
        <w:r w:rsidR="00153B2F">
          <w:rPr>
            <w:rFonts w:hint="eastAsia"/>
          </w:rPr>
          <w:t>对游戏体验影响</w:t>
        </w:r>
      </w:ins>
      <w:ins w:id="259" w:author="董 宇阳" w:date="2020-10-16T16:44:00Z">
        <w:r w:rsidR="00153B2F">
          <w:rPr>
            <w:rFonts w:hint="eastAsia"/>
          </w:rPr>
          <w:t>极大</w:t>
        </w:r>
      </w:ins>
      <w:ins w:id="260" w:author="董 宇阳" w:date="2020-10-16T16:43:00Z">
        <w:r w:rsidR="00153B2F">
          <w:rPr>
            <w:rFonts w:hint="eastAsia"/>
          </w:rPr>
          <w:t>，</w:t>
        </w:r>
      </w:ins>
      <w:ins w:id="261" w:author="董 宇阳" w:date="2020-10-16T16:44:00Z">
        <w:r w:rsidR="00153B2F">
          <w:rPr>
            <w:rFonts w:hint="eastAsia"/>
          </w:rPr>
          <w:t>但实际结果令人失望。前者</w:t>
        </w:r>
      </w:ins>
      <w:ins w:id="262" w:author="董 宇阳" w:date="2020-10-16T16:45:00Z">
        <w:r w:rsidR="00153B2F">
          <w:rPr>
            <w:rFonts w:hint="eastAsia"/>
          </w:rPr>
          <w:t>能</w:t>
        </w:r>
      </w:ins>
      <w:ins w:id="263" w:author="董 宇阳" w:date="2020-10-16T16:47:00Z">
        <w:r w:rsidR="00153B2F">
          <w:rPr>
            <w:rFonts w:hint="eastAsia"/>
          </w:rPr>
          <w:t>多领</w:t>
        </w:r>
      </w:ins>
      <w:ins w:id="264" w:author="董 宇阳" w:date="2020-10-16T16:45:00Z">
        <w:r w:rsidR="00153B2F">
          <w:rPr>
            <w:rFonts w:hint="eastAsia"/>
          </w:rPr>
          <w:t>几把利刃，而后者可利用魔法护符施展</w:t>
        </w:r>
      </w:ins>
      <w:ins w:id="265" w:author="董 宇阳" w:date="2020-10-16T16:47:00Z">
        <w:r w:rsidR="00153B2F">
          <w:rPr>
            <w:rFonts w:hint="eastAsia"/>
          </w:rPr>
          <w:t>两三</w:t>
        </w:r>
      </w:ins>
      <w:ins w:id="266" w:author="董 宇阳" w:date="2020-10-16T16:45:00Z">
        <w:r w:rsidR="00153B2F">
          <w:rPr>
            <w:rFonts w:hint="eastAsia"/>
          </w:rPr>
          <w:t>个</w:t>
        </w:r>
      </w:ins>
      <w:ins w:id="267" w:author="董 宇阳" w:date="2020-10-16T16:47:00Z">
        <w:r w:rsidR="00153B2F">
          <w:rPr>
            <w:rFonts w:hint="eastAsia"/>
          </w:rPr>
          <w:t>小法术，除此之外，再无差别。</w:t>
        </w:r>
      </w:ins>
      <w:ins w:id="268" w:author="董 宇阳" w:date="2020-10-16T16:48:00Z">
        <w:r w:rsidR="00153B2F">
          <w:rPr>
            <w:rFonts w:hint="eastAsia"/>
          </w:rPr>
          <w:t>至于战斗系统，虽然的确有施展策略的空间，但总体而言，玩家只需</w:t>
        </w:r>
      </w:ins>
      <w:ins w:id="269" w:author="董 宇阳" w:date="2020-10-16T16:49:00Z">
        <w:r w:rsidR="00153B2F">
          <w:rPr>
            <w:rFonts w:hint="eastAsia"/>
          </w:rPr>
          <w:t>疯</w:t>
        </w:r>
      </w:ins>
      <w:ins w:id="270" w:author="董 宇阳" w:date="2020-10-16T16:48:00Z">
        <w:r w:rsidR="00153B2F">
          <w:rPr>
            <w:rFonts w:hint="eastAsia"/>
          </w:rPr>
          <w:t>狂</w:t>
        </w:r>
      </w:ins>
      <w:ins w:id="271" w:author="董 宇阳" w:date="2020-10-16T16:49:00Z">
        <w:r w:rsidR="00153B2F">
          <w:rPr>
            <w:rFonts w:hint="eastAsia"/>
          </w:rPr>
          <w:t>点击</w:t>
        </w:r>
      </w:ins>
      <w:ins w:id="272" w:author="董 宇阳" w:date="2020-10-16T16:48:00Z">
        <w:r w:rsidR="00153B2F">
          <w:rPr>
            <w:rFonts w:hint="eastAsia"/>
          </w:rPr>
          <w:t>攻击键</w:t>
        </w:r>
      </w:ins>
      <w:ins w:id="273" w:author="董 宇阳" w:date="2020-10-16T16:49:00Z">
        <w:r w:rsidR="00153B2F">
          <w:rPr>
            <w:rFonts w:hint="eastAsia"/>
          </w:rPr>
          <w:t>，</w:t>
        </w:r>
      </w:ins>
      <w:ins w:id="274" w:author="董 宇阳" w:date="2020-10-16T16:48:00Z">
        <w:r w:rsidR="00153B2F">
          <w:rPr>
            <w:rFonts w:hint="eastAsia"/>
          </w:rPr>
          <w:t>直到敌人</w:t>
        </w:r>
      </w:ins>
      <w:ins w:id="275" w:author="董 宇阳" w:date="2020-10-16T16:49:00Z">
        <w:r w:rsidR="00153B2F">
          <w:rPr>
            <w:rFonts w:hint="eastAsia"/>
          </w:rPr>
          <w:t>毙命</w:t>
        </w:r>
      </w:ins>
      <w:ins w:id="276" w:author="董 宇阳" w:date="2020-10-16T16:48:00Z">
        <w:r w:rsidR="00153B2F">
          <w:rPr>
            <w:rFonts w:hint="eastAsia"/>
          </w:rPr>
          <w:t>即可</w:t>
        </w:r>
      </w:ins>
      <w:ins w:id="277" w:author="董 宇阳" w:date="2020-10-16T16:49:00Z">
        <w:r w:rsidR="00153B2F">
          <w:rPr>
            <w:rFonts w:hint="eastAsia"/>
          </w:rPr>
          <w:t>。所以，</w:t>
        </w:r>
      </w:ins>
      <w:ins w:id="278" w:author="董 宇阳" w:date="2020-10-16T16:50:00Z">
        <w:r w:rsidR="00153B2F">
          <w:rPr>
            <w:rFonts w:hint="eastAsia"/>
          </w:rPr>
          <w:t>《阿卡拉贝》有</w:t>
        </w:r>
        <w:r w:rsidR="00153B2F">
          <w:rPr>
            <w:rFonts w:hint="eastAsia"/>
          </w:rPr>
          <w:t>C</w:t>
        </w:r>
        <w:r w:rsidR="00153B2F">
          <w:t>RPG</w:t>
        </w:r>
        <w:r w:rsidR="00153B2F">
          <w:rPr>
            <w:rFonts w:hint="eastAsia"/>
          </w:rPr>
          <w:t>的皮囊，但缺乏</w:t>
        </w:r>
        <w:r w:rsidR="00153B2F">
          <w:rPr>
            <w:rFonts w:hint="eastAsia"/>
          </w:rPr>
          <w:t>C</w:t>
        </w:r>
        <w:r w:rsidR="00153B2F">
          <w:t>RPG</w:t>
        </w:r>
        <w:r w:rsidR="00153B2F">
          <w:rPr>
            <w:rFonts w:hint="eastAsia"/>
          </w:rPr>
          <w:t>的</w:t>
        </w:r>
      </w:ins>
      <w:ins w:id="279" w:author="董 宇阳" w:date="2020-10-16T16:51:00Z">
        <w:r w:rsidR="00153B2F">
          <w:rPr>
            <w:rFonts w:hint="eastAsia"/>
          </w:rPr>
          <w:t>灵魂。</w:t>
        </w:r>
      </w:ins>
      <w:del w:id="280" w:author="董 宇阳" w:date="2020-10-16T16:43:00Z">
        <w:r w:rsidR="00E8260B" w:rsidDel="00153B2F">
          <w:rPr>
            <w:rFonts w:hint="eastAsia"/>
          </w:rPr>
          <w:delText>看似是个重大抉择，</w:delText>
        </w:r>
      </w:del>
      <w:del w:id="281" w:author="董 宇阳" w:date="2020-10-16T16:47:00Z">
        <w:r w:rsidR="00E8260B" w:rsidDel="00153B2F">
          <w:rPr>
            <w:rFonts w:hint="eastAsia"/>
          </w:rPr>
          <w:delText>其实也只不过是看你想要更多可选武器，还是喜欢用魔法护符施放几个法术。</w:delText>
        </w:r>
      </w:del>
      <w:del w:id="282" w:author="董 宇阳" w:date="2020-10-16T16:51:00Z">
        <w:r w:rsidR="00E8260B" w:rsidDel="00153B2F">
          <w:rPr>
            <w:rFonts w:hint="eastAsia"/>
          </w:rPr>
          <w:delText>战斗系统虽有些策略可言，但基本只要一直按攻击键，敌人就死了。《阿卡拉贝》基本就是由</w:delText>
        </w:r>
        <w:r w:rsidR="00E8260B" w:rsidDel="00153B2F">
          <w:rPr>
            <w:rFonts w:hint="eastAsia"/>
          </w:rPr>
          <w:delText xml:space="preserve"> CRPG</w:delText>
        </w:r>
        <w:r w:rsidR="00E8260B" w:rsidDel="00153B2F">
          <w:delText xml:space="preserve"> </w:delText>
        </w:r>
        <w:r w:rsidR="00E8260B" w:rsidDel="00153B2F">
          <w:rPr>
            <w:rFonts w:hint="eastAsia"/>
          </w:rPr>
          <w:delText>中最为基础的元素拼凑起来的游戏。</w:delText>
        </w:r>
      </w:del>
    </w:p>
    <w:p w14:paraId="3ECB3166" w14:textId="77777777" w:rsidR="003454AE" w:rsidRDefault="003454AE" w:rsidP="0046134B">
      <w:pPr>
        <w:pStyle w:val="-"/>
        <w:ind w:firstLineChars="0" w:firstLine="0"/>
      </w:pPr>
    </w:p>
    <w:p w14:paraId="2BEA15E1" w14:textId="77777777" w:rsidR="003454AE" w:rsidRDefault="0046134B" w:rsidP="003454AE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2F99CC8F" wp14:editId="7B462D4F">
            <wp:extent cx="2959200" cy="2214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B809" w14:textId="13F5CD0F" w:rsidR="0046134B" w:rsidRDefault="003454AE" w:rsidP="003454AE">
      <w:pPr>
        <w:pStyle w:val="af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062A3B">
        <w:rPr>
          <w:noProof/>
        </w:rPr>
        <w:t>2</w:t>
      </w:r>
      <w:r>
        <w:fldChar w:fldCharType="end"/>
      </w:r>
      <w:del w:id="283" w:author="董 宇阳" w:date="2020-10-16T16:53:00Z">
        <w:r w:rsidR="0001498E" w:rsidDel="003035EC">
          <w:rPr>
            <w:rFonts w:hint="eastAsia"/>
          </w:rPr>
          <w:delText xml:space="preserve"> </w:delText>
        </w:r>
      </w:del>
      <w:ins w:id="284" w:author="董 宇阳" w:date="2020-10-16T16:53:00Z">
        <w:r w:rsidR="003035EC">
          <w:rPr>
            <w:rFonts w:hint="eastAsia"/>
          </w:rPr>
          <w:t>玩家以第一人称视角探索系统随机生成的地牢</w:t>
        </w:r>
      </w:ins>
      <w:del w:id="285" w:author="董 宇阳" w:date="2020-10-16T16:53:00Z">
        <w:r w:rsidR="0001498E" w:rsidDel="003035EC">
          <w:rPr>
            <w:rFonts w:hint="eastAsia"/>
          </w:rPr>
          <w:delText>第一人称视角的地牢</w:delText>
        </w:r>
      </w:del>
      <w:del w:id="286" w:author="董 宇阳" w:date="2020-10-16T16:52:00Z">
        <w:r w:rsidR="0001498E" w:rsidDel="003035EC">
          <w:rPr>
            <w:rFonts w:hint="eastAsia"/>
          </w:rPr>
          <w:delText>是</w:delText>
        </w:r>
      </w:del>
      <w:del w:id="287" w:author="董 宇阳" w:date="2020-10-16T16:53:00Z">
        <w:r w:rsidR="0001498E" w:rsidDel="003035EC">
          <w:rPr>
            <w:rFonts w:hint="eastAsia"/>
          </w:rPr>
          <w:delText>随机生成</w:delText>
        </w:r>
      </w:del>
      <w:del w:id="288" w:author="董 宇阳" w:date="2020-10-16T16:52:00Z">
        <w:r w:rsidR="0001498E" w:rsidDel="003035EC">
          <w:rPr>
            <w:rFonts w:hint="eastAsia"/>
          </w:rPr>
          <w:delText>的</w:delText>
        </w:r>
      </w:del>
      <w:r w:rsidR="0001498E">
        <w:rPr>
          <w:rFonts w:hint="eastAsia"/>
        </w:rPr>
        <w:t>。回合制的战斗机制十分简单，不过盗贼</w:t>
      </w:r>
      <w:ins w:id="289" w:author="董 宇阳" w:date="2020-10-16T16:52:00Z">
        <w:r w:rsidR="003035EC">
          <w:rPr>
            <w:rFonts w:hint="eastAsia"/>
          </w:rPr>
          <w:t>等</w:t>
        </w:r>
      </w:ins>
      <w:del w:id="290" w:author="董 宇阳" w:date="2020-10-16T16:52:00Z">
        <w:r w:rsidR="0001498E" w:rsidDel="003035EC">
          <w:rPr>
            <w:rFonts w:hint="eastAsia"/>
          </w:rPr>
          <w:delText>之类的</w:delText>
        </w:r>
      </w:del>
      <w:r w:rsidR="0001498E">
        <w:rPr>
          <w:rFonts w:hint="eastAsia"/>
        </w:rPr>
        <w:t>敌人能偷走你的武器和食物，让你手无寸铁，无法防身。</w:t>
      </w:r>
    </w:p>
    <w:p w14:paraId="17C976D6" w14:textId="507C2346" w:rsidR="003454AE" w:rsidRDefault="003454AE" w:rsidP="003454AE"/>
    <w:p w14:paraId="00F6A559" w14:textId="354038B2" w:rsidR="00BD59DF" w:rsidRDefault="00BD59DF" w:rsidP="00BD59DF">
      <w:pPr>
        <w:pStyle w:val="-"/>
        <w:ind w:firstLine="420"/>
      </w:pPr>
      <w:r>
        <w:rPr>
          <w:rFonts w:hint="eastAsia"/>
        </w:rPr>
        <w:t>《阿卡拉贝》</w:t>
      </w:r>
      <w:ins w:id="291" w:author="董 宇阳" w:date="2020-10-16T16:57:00Z">
        <w:r w:rsidR="003035EC">
          <w:rPr>
            <w:rFonts w:hint="eastAsia"/>
          </w:rPr>
          <w:t>也有自己的闪光点</w:t>
        </w:r>
      </w:ins>
      <w:del w:id="292" w:author="董 宇阳" w:date="2020-10-16T16:57:00Z">
        <w:r w:rsidR="00891D48" w:rsidDel="003035EC">
          <w:rPr>
            <w:rFonts w:hint="eastAsia"/>
          </w:rPr>
          <w:delText>并非毫无可取之处</w:delText>
        </w:r>
      </w:del>
      <w:r w:rsidR="00891D48">
        <w:rPr>
          <w:rFonts w:hint="eastAsia"/>
        </w:rPr>
        <w:t>。</w:t>
      </w:r>
      <w:del w:id="293" w:author="董 宇阳" w:date="2020-10-16T17:08:00Z">
        <w:r w:rsidR="00891D48" w:rsidDel="00030D8C">
          <w:rPr>
            <w:rFonts w:hint="eastAsia"/>
          </w:rPr>
          <w:delText>它还是有魅力、有趣味的，</w:delText>
        </w:r>
      </w:del>
      <w:del w:id="294" w:author="董 宇阳" w:date="2020-10-16T17:06:00Z">
        <w:r w:rsidR="00891D48" w:rsidDel="00030D8C">
          <w:rPr>
            <w:rFonts w:hint="eastAsia"/>
          </w:rPr>
          <w:delText>顺利的时候</w:delText>
        </w:r>
      </w:del>
      <w:ins w:id="295" w:author="董 宇阳" w:date="2020-10-16T17:08:00Z">
        <w:r w:rsidR="00030D8C">
          <w:rPr>
            <w:rFonts w:hint="eastAsia"/>
          </w:rPr>
          <w:t>这款游戏饱受热捧之时，</w:t>
        </w:r>
      </w:ins>
      <w:ins w:id="296" w:author="董 宇阳" w:date="2020-10-16T17:09:00Z">
        <w:r w:rsidR="00030D8C">
          <w:rPr>
            <w:rFonts w:hint="eastAsia"/>
          </w:rPr>
          <w:t>玩家认为这几乎是</w:t>
        </w:r>
      </w:ins>
      <w:del w:id="297" w:author="董 宇阳" w:date="2020-10-16T17:09:00Z">
        <w:r w:rsidR="00891D48" w:rsidDel="00030D8C">
          <w:rPr>
            <w:rFonts w:hint="eastAsia"/>
          </w:rPr>
          <w:delText>玩起来甚至像</w:delText>
        </w:r>
      </w:del>
      <w:r w:rsidR="00891D48">
        <w:rPr>
          <w:rFonts w:hint="eastAsia"/>
        </w:rPr>
        <w:t>一款简单的</w:t>
      </w:r>
      <w:r w:rsidR="00891D48">
        <w:rPr>
          <w:rFonts w:hint="eastAsia"/>
        </w:rPr>
        <w:t xml:space="preserve"> </w:t>
      </w:r>
      <w:proofErr w:type="spellStart"/>
      <w:r w:rsidR="00891D48">
        <w:t>rougelike</w:t>
      </w:r>
      <w:proofErr w:type="spellEnd"/>
      <w:r w:rsidR="00891D48">
        <w:t xml:space="preserve"> </w:t>
      </w:r>
      <w:r w:rsidR="00891D48">
        <w:rPr>
          <w:rFonts w:hint="eastAsia"/>
        </w:rPr>
        <w:t>游戏。</w:t>
      </w:r>
      <w:ins w:id="298" w:author="董 宇阳" w:date="2020-10-16T17:13:00Z">
        <w:r w:rsidR="00030D8C">
          <w:rPr>
            <w:rFonts w:hint="eastAsia"/>
          </w:rPr>
          <w:t>稍不留神，玩家就形神俱灭</w:t>
        </w:r>
      </w:ins>
      <w:ins w:id="299" w:author="董 宇阳" w:date="2020-10-16T17:14:00Z">
        <w:r w:rsidR="00030D8C">
          <w:rPr>
            <w:rFonts w:hint="eastAsia"/>
          </w:rPr>
          <w:t>。这样一来，努力争取更久的存活时间也是游戏的乐趣之一。</w:t>
        </w:r>
      </w:ins>
      <w:del w:id="300" w:author="董 宇阳" w:date="2020-10-16T17:15:00Z">
        <w:r w:rsidR="00891D48" w:rsidDel="00030D8C">
          <w:rPr>
            <w:rFonts w:hint="eastAsia"/>
          </w:rPr>
          <w:delText>死亡来得迅速，努力存活更久本身便很有意思。</w:delText>
        </w:r>
      </w:del>
      <w:r w:rsidR="00891D48">
        <w:rPr>
          <w:rFonts w:hint="eastAsia"/>
        </w:rPr>
        <w:t>不过，游戏中食物机制的惩罚性太</w:t>
      </w:r>
      <w:ins w:id="301" w:author="董 宇阳" w:date="2020-10-16T17:15:00Z">
        <w:r w:rsidR="00030D8C">
          <w:rPr>
            <w:rFonts w:hint="eastAsia"/>
          </w:rPr>
          <w:t>苛刻</w:t>
        </w:r>
      </w:ins>
      <w:del w:id="302" w:author="董 宇阳" w:date="2020-10-16T17:15:00Z">
        <w:r w:rsidR="00891D48" w:rsidDel="00030D8C">
          <w:rPr>
            <w:rFonts w:hint="eastAsia"/>
          </w:rPr>
          <w:delText>重</w:delText>
        </w:r>
      </w:del>
      <w:r w:rsidR="00891D48">
        <w:rPr>
          <w:rFonts w:hint="eastAsia"/>
        </w:rPr>
        <w:t>，</w:t>
      </w:r>
      <w:ins w:id="303" w:author="董 宇阳" w:date="2020-10-16T17:15:00Z">
        <w:r w:rsidR="00030D8C">
          <w:rPr>
            <w:rFonts w:hint="eastAsia"/>
          </w:rPr>
          <w:t>有时让这种乐趣变成一种折磨</w:t>
        </w:r>
      </w:ins>
      <w:del w:id="304" w:author="董 宇阳" w:date="2020-10-16T17:15:00Z">
        <w:r w:rsidR="00891D48" w:rsidDel="00030D8C">
          <w:rPr>
            <w:rFonts w:hint="eastAsia"/>
          </w:rPr>
          <w:delText>导致这点乐趣也被剥夺了</w:delText>
        </w:r>
      </w:del>
      <w:r w:rsidR="00891D48">
        <w:rPr>
          <w:rFonts w:hint="eastAsia"/>
        </w:rPr>
        <w:t>。</w:t>
      </w:r>
    </w:p>
    <w:p w14:paraId="69DE4470" w14:textId="34518C16" w:rsidR="00891D48" w:rsidRDefault="00606D98" w:rsidP="00891D48">
      <w:pPr>
        <w:pStyle w:val="-"/>
        <w:ind w:firstLine="420"/>
      </w:pPr>
      <w:ins w:id="305" w:author="董 宇阳" w:date="2020-10-16T17:16:00Z">
        <w:r>
          <w:rPr>
            <w:rFonts w:hint="eastAsia"/>
          </w:rPr>
          <w:t>食物就是玩家的命，甚至比命还重要。</w:t>
        </w:r>
      </w:ins>
      <w:del w:id="306" w:author="董 宇阳" w:date="2020-10-16T17:16:00Z">
        <w:r w:rsidR="00891D48" w:rsidDel="00606D98">
          <w:rPr>
            <w:rFonts w:hint="eastAsia"/>
          </w:rPr>
          <w:delText>食物就是《阿卡拉贝》中的生命，比你的</w:delText>
        </w:r>
        <w:r w:rsidR="00891D48" w:rsidDel="00606D98">
          <w:rPr>
            <w:rFonts w:hint="eastAsia"/>
          </w:rPr>
          <w:delText xml:space="preserve"> HP</w:delText>
        </w:r>
        <w:r w:rsidR="00891D48" w:rsidDel="00606D98">
          <w:delText xml:space="preserve"> </w:delText>
        </w:r>
        <w:r w:rsidR="00891D48" w:rsidDel="00606D98">
          <w:rPr>
            <w:rFonts w:hint="eastAsia"/>
          </w:rPr>
          <w:delText>更加重要。</w:delText>
        </w:r>
      </w:del>
      <w:r w:rsidR="00891D48">
        <w:rPr>
          <w:rFonts w:hint="eastAsia"/>
        </w:rPr>
        <w:t>你的角色要消耗大量食物，一旦食物耗尽</w:t>
      </w:r>
      <w:ins w:id="307" w:author="董 宇阳" w:date="2020-10-16T17:18:00Z">
        <w:r>
          <w:rPr>
            <w:rFonts w:hint="eastAsia"/>
          </w:rPr>
          <w:t>，</w:t>
        </w:r>
      </w:ins>
      <w:ins w:id="308" w:author="董 宇阳" w:date="2020-10-16T17:19:00Z">
        <w:r>
          <w:rPr>
            <w:rFonts w:hint="eastAsia"/>
          </w:rPr>
          <w:t>角色</w:t>
        </w:r>
      </w:ins>
      <w:r w:rsidR="00891D48">
        <w:rPr>
          <w:rFonts w:hint="eastAsia"/>
        </w:rPr>
        <w:t>就会立即死亡，没有任何</w:t>
      </w:r>
      <w:ins w:id="309" w:author="董 宇阳" w:date="2020-10-16T17:19:00Z">
        <w:r>
          <w:rPr>
            <w:rFonts w:hint="eastAsia"/>
          </w:rPr>
          <w:t>回</w:t>
        </w:r>
      </w:ins>
      <w:del w:id="310" w:author="董 宇阳" w:date="2020-10-16T17:19:00Z">
        <w:r w:rsidR="00891D48" w:rsidDel="00606D98">
          <w:rPr>
            <w:rFonts w:hint="eastAsia"/>
          </w:rPr>
          <w:delText>周</w:delText>
        </w:r>
      </w:del>
      <w:r w:rsidR="00891D48">
        <w:rPr>
          <w:rFonts w:hint="eastAsia"/>
        </w:rPr>
        <w:t>旋的余地。</w:t>
      </w:r>
      <w:r w:rsidR="00F7435B">
        <w:rPr>
          <w:rFonts w:hint="eastAsia"/>
        </w:rPr>
        <w:t>如果能提前筹备</w:t>
      </w:r>
      <w:ins w:id="311" w:author="董 宇阳" w:date="2020-10-16T17:19:00Z">
        <w:r>
          <w:rPr>
            <w:rFonts w:hint="eastAsia"/>
          </w:rPr>
          <w:t>，</w:t>
        </w:r>
      </w:ins>
      <w:del w:id="312" w:author="董 宇阳" w:date="2020-10-16T17:19:00Z">
        <w:r w:rsidR="00F7435B" w:rsidDel="00606D98">
          <w:rPr>
            <w:rFonts w:hint="eastAsia"/>
          </w:rPr>
          <w:delText>的话</w:delText>
        </w:r>
      </w:del>
      <w:r w:rsidR="00F7435B">
        <w:rPr>
          <w:rFonts w:hint="eastAsia"/>
        </w:rPr>
        <w:t>倒是还好，但不幸的是，</w:t>
      </w:r>
      <w:ins w:id="313" w:author="董 宇阳" w:date="2020-10-16T17:20:00Z">
        <w:r>
          <w:rPr>
            <w:rFonts w:hint="eastAsia"/>
          </w:rPr>
          <w:t>由于</w:t>
        </w:r>
      </w:ins>
      <w:r w:rsidR="00F7435B">
        <w:rPr>
          <w:rFonts w:hint="eastAsia"/>
        </w:rPr>
        <w:t>地牢和城镇位置都是随机生成</w:t>
      </w:r>
      <w:del w:id="314" w:author="董 宇阳" w:date="2020-10-16T17:20:00Z">
        <w:r w:rsidR="00F7435B" w:rsidDel="00606D98">
          <w:rPr>
            <w:rFonts w:hint="eastAsia"/>
          </w:rPr>
          <w:delText>的</w:delText>
        </w:r>
      </w:del>
      <w:r w:rsidR="00F7435B">
        <w:rPr>
          <w:rFonts w:hint="eastAsia"/>
        </w:rPr>
        <w:t>，</w:t>
      </w:r>
      <w:ins w:id="315" w:author="董 宇阳" w:date="2020-10-16T17:21:00Z">
        <w:r>
          <w:rPr>
            <w:rFonts w:hint="eastAsia"/>
          </w:rPr>
          <w:t>想</w:t>
        </w:r>
      </w:ins>
      <w:ins w:id="316" w:author="董 宇阳" w:date="2020-10-16T17:22:00Z">
        <w:r>
          <w:rPr>
            <w:rFonts w:hint="eastAsia"/>
          </w:rPr>
          <w:t>把控好</w:t>
        </w:r>
      </w:ins>
      <w:ins w:id="317" w:author="董 宇阳" w:date="2020-10-16T17:20:00Z">
        <w:r>
          <w:rPr>
            <w:rFonts w:hint="eastAsia"/>
          </w:rPr>
          <w:t>每次</w:t>
        </w:r>
      </w:ins>
      <w:ins w:id="318" w:author="董 宇阳" w:date="2020-10-16T17:21:00Z">
        <w:r>
          <w:rPr>
            <w:rFonts w:hint="eastAsia"/>
          </w:rPr>
          <w:t>冒险的食物补给实在是难于登天</w:t>
        </w:r>
      </w:ins>
      <w:del w:id="319" w:author="董 宇阳" w:date="2020-10-16T17:20:00Z">
        <w:r w:rsidR="00F7435B" w:rsidDel="00606D98">
          <w:rPr>
            <w:rFonts w:hint="eastAsia"/>
          </w:rPr>
          <w:delText>你</w:delText>
        </w:r>
      </w:del>
      <w:del w:id="320" w:author="董 宇阳" w:date="2020-10-16T17:21:00Z">
        <w:r w:rsidR="00F7435B" w:rsidDel="00606D98">
          <w:rPr>
            <w:rFonts w:hint="eastAsia"/>
          </w:rPr>
          <w:delText>很难判断旅途之间到底需要多少食物</w:delText>
        </w:r>
      </w:del>
      <w:r w:rsidR="00F7435B">
        <w:rPr>
          <w:rFonts w:hint="eastAsia"/>
        </w:rPr>
        <w:t>。</w:t>
      </w:r>
    </w:p>
    <w:p w14:paraId="289B537A" w14:textId="55B859F4" w:rsidR="00891D48" w:rsidRDefault="00F7435B" w:rsidP="00BD59DF">
      <w:pPr>
        <w:pStyle w:val="-"/>
        <w:ind w:firstLine="420"/>
      </w:pPr>
      <w:r>
        <w:rPr>
          <w:rFonts w:hint="eastAsia"/>
        </w:rPr>
        <w:t>地牢的布局也是完全随机</w:t>
      </w:r>
      <w:del w:id="321" w:author="董 宇阳" w:date="2020-10-16T17:22:00Z">
        <w:r w:rsidDel="00606D98">
          <w:rPr>
            <w:rFonts w:hint="eastAsia"/>
          </w:rPr>
          <w:delText>的</w:delText>
        </w:r>
      </w:del>
      <w:r>
        <w:rPr>
          <w:rFonts w:hint="eastAsia"/>
        </w:rPr>
        <w:t>，玩家很容易就会在线</w:t>
      </w:r>
      <w:ins w:id="322" w:author="董 宇阳" w:date="2020-10-16T17:23:00Z">
        <w:r w:rsidR="00606D98">
          <w:rPr>
            <w:rFonts w:hint="eastAsia"/>
          </w:rPr>
          <w:t>画式</w:t>
        </w:r>
      </w:ins>
      <w:del w:id="323" w:author="董 宇阳" w:date="2020-10-16T17:23:00Z">
        <w:r w:rsidDel="00606D98">
          <w:rPr>
            <w:rFonts w:hint="eastAsia"/>
          </w:rPr>
          <w:delText>条勾勒出的</w:delText>
        </w:r>
      </w:del>
      <w:r>
        <w:rPr>
          <w:rFonts w:hint="eastAsia"/>
        </w:rPr>
        <w:t>走廊中</w:t>
      </w:r>
      <w:ins w:id="324" w:author="董 宇阳" w:date="2020-10-16T17:24:00Z">
        <w:r w:rsidR="00606D98">
          <w:rPr>
            <w:rFonts w:hint="eastAsia"/>
          </w:rPr>
          <w:t>迷失方向</w:t>
        </w:r>
      </w:ins>
      <w:del w:id="325" w:author="董 宇阳" w:date="2020-10-16T17:24:00Z">
        <w:r w:rsidDel="00606D98">
          <w:rPr>
            <w:rFonts w:hint="eastAsia"/>
          </w:rPr>
          <w:delText>迷路</w:delText>
        </w:r>
      </w:del>
      <w:r>
        <w:rPr>
          <w:rFonts w:hint="eastAsia"/>
        </w:rPr>
        <w:t>。如果</w:t>
      </w:r>
      <w:del w:id="326" w:author="董 宇阳" w:date="2020-10-16T17:23:00Z">
        <w:r w:rsidDel="00606D98">
          <w:rPr>
            <w:rFonts w:hint="eastAsia"/>
          </w:rPr>
          <w:delText>你</w:delText>
        </w:r>
      </w:del>
      <w:r>
        <w:rPr>
          <w:rFonts w:hint="eastAsia"/>
        </w:rPr>
        <w:t>以法师开局，那你还能用魔法护符安全传送出去。但如果你是个战士，那</w:t>
      </w:r>
      <w:del w:id="327" w:author="董 宇阳" w:date="2020-10-16T17:24:00Z">
        <w:r w:rsidR="007254F0" w:rsidDel="00606D98">
          <w:rPr>
            <w:rFonts w:hint="eastAsia"/>
          </w:rPr>
          <w:delText>你</w:delText>
        </w:r>
      </w:del>
      <w:r w:rsidR="007254F0">
        <w:rPr>
          <w:rFonts w:hint="eastAsia"/>
        </w:rPr>
        <w:t>就别无选择，只能沿原路返回</w:t>
      </w:r>
      <w:ins w:id="328" w:author="董 宇阳" w:date="2020-10-16T17:24:00Z">
        <w:r w:rsidR="00606D98">
          <w:rPr>
            <w:rFonts w:hint="eastAsia"/>
          </w:rPr>
          <w:t>。</w:t>
        </w:r>
      </w:ins>
      <w:del w:id="329" w:author="董 宇阳" w:date="2020-10-16T17:24:00Z">
        <w:r w:rsidR="00E31172" w:rsidDel="00606D98">
          <w:rPr>
            <w:rFonts w:hint="eastAsia"/>
          </w:rPr>
          <w:delText>，</w:delText>
        </w:r>
      </w:del>
      <w:r w:rsidR="00E31172">
        <w:rPr>
          <w:rFonts w:hint="eastAsia"/>
        </w:rPr>
        <w:t>每走一步</w:t>
      </w:r>
      <w:ins w:id="330" w:author="董 宇阳" w:date="2020-10-16T17:24:00Z">
        <w:r w:rsidR="00606D98">
          <w:rPr>
            <w:rFonts w:hint="eastAsia"/>
          </w:rPr>
          <w:t>，</w:t>
        </w:r>
      </w:ins>
      <w:r w:rsidR="00E31172">
        <w:rPr>
          <w:rFonts w:hint="eastAsia"/>
        </w:rPr>
        <w:t>都得消耗更多食物。</w:t>
      </w:r>
    </w:p>
    <w:p w14:paraId="68EDA1EF" w14:textId="00899348" w:rsidR="00F7435B" w:rsidRDefault="00F7435B" w:rsidP="00BD59DF">
      <w:pPr>
        <w:pStyle w:val="-"/>
        <w:ind w:firstLine="420"/>
      </w:pPr>
    </w:p>
    <w:p w14:paraId="5248789F" w14:textId="1FD8CB62" w:rsidR="00062A3B" w:rsidRDefault="00E31172" w:rsidP="00E31172">
      <w:pPr>
        <w:pStyle w:val="-"/>
        <w:ind w:firstLine="420"/>
      </w:pPr>
      <w:r>
        <w:rPr>
          <w:rFonts w:hint="eastAsia"/>
          <w:noProof/>
        </w:rPr>
        <w:drawing>
          <wp:inline distT="0" distB="0" distL="0" distR="0" wp14:anchorId="58C74220" wp14:editId="04E9AA9F">
            <wp:extent cx="2893671" cy="217714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80" cy="231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3F7" w14:textId="611EC9EB" w:rsidR="003454AE" w:rsidRDefault="00062A3B" w:rsidP="00062A3B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E31172">
        <w:t xml:space="preserve"> </w:t>
      </w:r>
      <w:r w:rsidR="00330AC8">
        <w:rPr>
          <w:rFonts w:hint="eastAsia"/>
        </w:rPr>
        <w:t>《阿卡拉贝》是第一部有大地图的</w:t>
      </w:r>
      <w:r w:rsidR="00330AC8">
        <w:rPr>
          <w:rFonts w:hint="eastAsia"/>
        </w:rPr>
        <w:t xml:space="preserve"> </w:t>
      </w:r>
      <w:r w:rsidR="00330AC8">
        <w:t>CRPG</w:t>
      </w:r>
      <w:r w:rsidR="00330AC8">
        <w:rPr>
          <w:rFonts w:hint="eastAsia"/>
        </w:rPr>
        <w:t>。此图中有一座城堡，一座临近的城市，还有一座山。</w:t>
      </w:r>
    </w:p>
    <w:p w14:paraId="3A24B839" w14:textId="54F87FF3" w:rsidR="00062A3B" w:rsidRDefault="00062A3B" w:rsidP="00062A3B"/>
    <w:p w14:paraId="0962805B" w14:textId="3B1DD1B3" w:rsidR="00330AC8" w:rsidRDefault="000158D2" w:rsidP="00330AC8">
      <w:pPr>
        <w:pStyle w:val="-"/>
        <w:ind w:firstLine="420"/>
      </w:pPr>
      <w:r>
        <w:rPr>
          <w:rFonts w:hint="eastAsia"/>
        </w:rPr>
        <w:t>你的死因十有八九会是食物匮乏，这大大扼杀了游玩乐趣。</w:t>
      </w:r>
      <w:ins w:id="331" w:author="董 宇阳" w:date="2020-10-16T17:26:00Z">
        <w:r w:rsidR="00606D98">
          <w:rPr>
            <w:rFonts w:hint="eastAsia"/>
          </w:rPr>
          <w:t>虽然</w:t>
        </w:r>
      </w:ins>
      <w:r>
        <w:rPr>
          <w:rFonts w:hint="eastAsia"/>
        </w:rPr>
        <w:t>每</w:t>
      </w:r>
      <w:del w:id="332" w:author="董 宇阳" w:date="2020-10-16T17:26:00Z">
        <w:r w:rsidDel="00606D98">
          <w:rPr>
            <w:rFonts w:hint="eastAsia"/>
          </w:rPr>
          <w:delText>一</w:delText>
        </w:r>
      </w:del>
      <w:r>
        <w:rPr>
          <w:rFonts w:hint="eastAsia"/>
        </w:rPr>
        <w:t>局</w:t>
      </w:r>
      <w:ins w:id="333" w:author="董 宇阳" w:date="2020-10-16T17:26:00Z">
        <w:r w:rsidR="009367B5">
          <w:rPr>
            <w:rFonts w:hint="eastAsia"/>
          </w:rPr>
          <w:t>游戏</w:t>
        </w:r>
      </w:ins>
      <w:r>
        <w:rPr>
          <w:rFonts w:hint="eastAsia"/>
        </w:rPr>
        <w:t>时间一般</w:t>
      </w:r>
      <w:del w:id="334" w:author="董 宇阳" w:date="2020-10-16T17:26:00Z">
        <w:r w:rsidDel="00606D98">
          <w:rPr>
            <w:rFonts w:hint="eastAsia"/>
          </w:rPr>
          <w:delText>都</w:delText>
        </w:r>
      </w:del>
      <w:r>
        <w:rPr>
          <w:rFonts w:hint="eastAsia"/>
        </w:rPr>
        <w:t>不长，但</w:t>
      </w:r>
      <w:ins w:id="335" w:author="董 宇阳" w:date="2020-10-16T17:26:00Z">
        <w:r w:rsidR="009367B5">
          <w:rPr>
            <w:rFonts w:hint="eastAsia"/>
          </w:rPr>
          <w:t>如果连第一个地牢影子都没</w:t>
        </w:r>
      </w:ins>
      <w:ins w:id="336" w:author="董 宇阳" w:date="2020-10-16T17:27:00Z">
        <w:r w:rsidR="009367B5">
          <w:rPr>
            <w:rFonts w:hint="eastAsia"/>
          </w:rPr>
          <w:t>摸着，就饿死在半路，实在令玩家抓狂。后来，只要</w:t>
        </w:r>
      </w:ins>
      <w:ins w:id="337" w:author="董 宇阳" w:date="2020-10-16T17:28:00Z">
        <w:r w:rsidR="009367B5">
          <w:rPr>
            <w:rFonts w:hint="eastAsia"/>
          </w:rPr>
          <w:t>食物告急，我就直接退游，重新开档。</w:t>
        </w:r>
      </w:ins>
      <w:del w:id="338" w:author="董 宇阳" w:date="2020-10-16T17:27:00Z">
        <w:r w:rsidDel="009367B5">
          <w:rPr>
            <w:rFonts w:hint="eastAsia"/>
          </w:rPr>
          <w:delText>抵达第一个地牢之前就饿死在半路上真的挺令人烦躁的。我后来就学会放弃了，一看到食物储量不足就立刻重开一局。</w:delText>
        </w:r>
      </w:del>
    </w:p>
    <w:p w14:paraId="073F7E28" w14:textId="306D7FB4" w:rsidR="000158D2" w:rsidRDefault="009367B5" w:rsidP="000158D2">
      <w:pPr>
        <w:pStyle w:val="-"/>
        <w:ind w:firstLine="420"/>
      </w:pPr>
      <w:ins w:id="339" w:author="董 宇阳" w:date="2020-10-16T17:29:00Z">
        <w:r>
          <w:rPr>
            <w:rFonts w:hint="eastAsia"/>
          </w:rPr>
          <w:t>这些缺点并不意味这部游戏就该束之高阁，相反，我们要用正确的心态去这款</w:t>
        </w:r>
      </w:ins>
      <w:ins w:id="340" w:author="董 宇阳" w:date="2020-10-16T17:30:00Z">
        <w:r>
          <w:rPr>
            <w:rFonts w:hint="eastAsia"/>
          </w:rPr>
          <w:t>游戏。</w:t>
        </w:r>
      </w:ins>
      <w:r w:rsidR="000158D2">
        <w:rPr>
          <w:rFonts w:hint="eastAsia"/>
        </w:rPr>
        <w:t>虽然</w:t>
      </w:r>
      <w:ins w:id="341" w:author="董 宇阳" w:date="2020-10-16T17:28:00Z">
        <w:r>
          <w:rPr>
            <w:rFonts w:hint="eastAsia"/>
          </w:rPr>
          <w:t>缺点多多</w:t>
        </w:r>
      </w:ins>
      <w:del w:id="342" w:author="董 宇阳" w:date="2020-10-16T17:28:00Z">
        <w:r w:rsidR="000158D2" w:rsidDel="009367B5">
          <w:rPr>
            <w:rFonts w:hint="eastAsia"/>
          </w:rPr>
          <w:delText>有这些缺点</w:delText>
        </w:r>
      </w:del>
      <w:r w:rsidR="000158D2">
        <w:rPr>
          <w:rFonts w:hint="eastAsia"/>
        </w:rPr>
        <w:t>，</w:t>
      </w:r>
      <w:del w:id="343" w:author="董 宇阳" w:date="2020-10-16T17:37:00Z">
        <w:r w:rsidR="000158D2" w:rsidDel="0067315D">
          <w:rPr>
            <w:rFonts w:hint="eastAsia"/>
          </w:rPr>
          <w:delText>但《阿卡拉贝》依然值得一试。不过，你得放平心态再去玩这款游戏。</w:delText>
        </w:r>
      </w:del>
      <w:r w:rsidR="000158D2">
        <w:rPr>
          <w:rFonts w:hint="eastAsia"/>
        </w:rPr>
        <w:t>如果你想找一款经典的老式</w:t>
      </w:r>
      <w:r w:rsidR="000158D2">
        <w:rPr>
          <w:rFonts w:hint="eastAsia"/>
        </w:rPr>
        <w:t xml:space="preserve"> </w:t>
      </w:r>
      <w:r w:rsidR="000158D2">
        <w:t xml:space="preserve">CRPG </w:t>
      </w:r>
      <w:r w:rsidR="000158D2">
        <w:rPr>
          <w:rFonts w:hint="eastAsia"/>
        </w:rPr>
        <w:t>好好享受一下，那</w:t>
      </w:r>
      <w:ins w:id="344" w:author="董 宇阳" w:date="2020-10-16T17:42:00Z">
        <w:r w:rsidR="0067315D">
          <w:rPr>
            <w:rFonts w:hint="eastAsia"/>
          </w:rPr>
          <w:t>这款游戏可能会让你</w:t>
        </w:r>
      </w:ins>
      <w:del w:id="345" w:author="董 宇阳" w:date="2020-10-16T17:42:00Z">
        <w:r w:rsidR="000158D2" w:rsidDel="0067315D">
          <w:rPr>
            <w:rFonts w:hint="eastAsia"/>
          </w:rPr>
          <w:delText>你可能会</w:delText>
        </w:r>
      </w:del>
      <w:r w:rsidR="000158D2">
        <w:rPr>
          <w:rFonts w:hint="eastAsia"/>
        </w:rPr>
        <w:t>大失所望。</w:t>
      </w:r>
      <w:ins w:id="346" w:author="董 宇阳" w:date="2020-10-16T17:43:00Z">
        <w:r w:rsidR="0067315D">
          <w:rPr>
            <w:rFonts w:hint="eastAsia"/>
          </w:rPr>
          <w:t>老式</w:t>
        </w:r>
        <w:r w:rsidR="0067315D">
          <w:rPr>
            <w:rFonts w:hint="eastAsia"/>
          </w:rPr>
          <w:t>C</w:t>
        </w:r>
        <w:r w:rsidR="0067315D">
          <w:t>RPG</w:t>
        </w:r>
        <w:r w:rsidR="0067315D">
          <w:rPr>
            <w:rFonts w:hint="eastAsia"/>
          </w:rPr>
          <w:t>千千万，你大可以选</w:t>
        </w:r>
      </w:ins>
      <w:ins w:id="347" w:author="董 宇阳" w:date="2020-10-16T17:46:00Z">
        <w:r w:rsidR="0067315D">
          <w:rPr>
            <w:rFonts w:hint="eastAsia"/>
          </w:rPr>
          <w:t>择</w:t>
        </w:r>
      </w:ins>
      <w:ins w:id="348" w:author="董 宇阳" w:date="2020-10-16T17:43:00Z">
        <w:r w:rsidR="0067315D">
          <w:rPr>
            <w:rFonts w:hint="eastAsia"/>
          </w:rPr>
          <w:t>其他游戏。</w:t>
        </w:r>
      </w:ins>
      <w:del w:id="349" w:author="董 宇阳" w:date="2020-10-16T17:43:00Z">
        <w:r w:rsidR="000158D2" w:rsidDel="0067315D">
          <w:rPr>
            <w:rFonts w:hint="eastAsia"/>
          </w:rPr>
          <w:delText>有</w:delText>
        </w:r>
      </w:del>
      <w:del w:id="350" w:author="董 宇阳" w:date="2020-10-16T17:37:00Z">
        <w:r w:rsidR="000158D2" w:rsidDel="0067315D">
          <w:rPr>
            <w:rFonts w:hint="eastAsia"/>
          </w:rPr>
          <w:delText>许</w:delText>
        </w:r>
      </w:del>
      <w:del w:id="351" w:author="董 宇阳" w:date="2020-10-16T17:43:00Z">
        <w:r w:rsidR="000158D2" w:rsidDel="0067315D">
          <w:rPr>
            <w:rFonts w:hint="eastAsia"/>
          </w:rPr>
          <w:delText>多</w:delText>
        </w:r>
      </w:del>
      <w:del w:id="352" w:author="董 宇阳" w:date="2020-10-16T17:37:00Z">
        <w:r w:rsidR="000158D2" w:rsidDel="0067315D">
          <w:rPr>
            <w:rFonts w:hint="eastAsia"/>
          </w:rPr>
          <w:delText>别的</w:delText>
        </w:r>
      </w:del>
      <w:del w:id="353" w:author="董 宇阳" w:date="2020-10-16T17:43:00Z">
        <w:r w:rsidR="000158D2" w:rsidDel="0067315D">
          <w:rPr>
            <w:rFonts w:hint="eastAsia"/>
          </w:rPr>
          <w:delText>游戏能更好地满足你的需求。</w:delText>
        </w:r>
      </w:del>
    </w:p>
    <w:p w14:paraId="27AAA906" w14:textId="0F5627CF" w:rsidR="000158D2" w:rsidRDefault="000158D2" w:rsidP="000158D2">
      <w:pPr>
        <w:pStyle w:val="-"/>
        <w:ind w:firstLine="420"/>
      </w:pPr>
      <w:r>
        <w:rPr>
          <w:rFonts w:hint="eastAsia"/>
        </w:rPr>
        <w:t>如果你抱着瞻仰博物馆藏品的心态去玩《阿卡拉贝》，那</w:t>
      </w:r>
      <w:ins w:id="354" w:author="董 宇阳" w:date="2020-10-16T17:48:00Z">
        <w:r w:rsidR="003E21C3">
          <w:rPr>
            <w:rFonts w:hint="eastAsia"/>
          </w:rPr>
          <w:t>再好不过</w:t>
        </w:r>
      </w:ins>
      <w:del w:id="355" w:author="董 宇阳" w:date="2020-10-16T17:48:00Z">
        <w:r w:rsidDel="003E21C3">
          <w:rPr>
            <w:rFonts w:hint="eastAsia"/>
          </w:rPr>
          <w:delText>你的体验应该不错</w:delText>
        </w:r>
      </w:del>
      <w:r>
        <w:rPr>
          <w:rFonts w:hint="eastAsia"/>
        </w:rPr>
        <w:t>。它是</w:t>
      </w:r>
      <w:del w:id="356" w:author="董 宇阳" w:date="2020-10-16T17:49:00Z">
        <w:r w:rsidDel="003E21C3">
          <w:rPr>
            <w:rFonts w:hint="eastAsia"/>
          </w:rPr>
          <w:delText>襁褓中的</w:delText>
        </w:r>
      </w:del>
      <w:r>
        <w:rPr>
          <w:rFonts w:hint="eastAsia"/>
        </w:rPr>
        <w:t>《创世纪》</w:t>
      </w:r>
      <w:ins w:id="357" w:author="董 宇阳" w:date="2020-10-16T17:49:00Z">
        <w:r w:rsidR="003E21C3">
          <w:rPr>
            <w:rFonts w:hint="eastAsia"/>
          </w:rPr>
          <w:t>的雏形</w:t>
        </w:r>
      </w:ins>
      <w:r>
        <w:rPr>
          <w:rFonts w:hint="eastAsia"/>
        </w:rPr>
        <w:t>，</w:t>
      </w:r>
      <w:r w:rsidR="006B3621">
        <w:rPr>
          <w:rFonts w:hint="eastAsia"/>
        </w:rPr>
        <w:t>是经典</w:t>
      </w:r>
      <w:r w:rsidR="006B3621">
        <w:rPr>
          <w:rFonts w:hint="eastAsia"/>
        </w:rPr>
        <w:t xml:space="preserve"> CRPG</w:t>
      </w:r>
      <w:r w:rsidR="006B3621">
        <w:t xml:space="preserve"> </w:t>
      </w:r>
      <w:r w:rsidR="006B3621">
        <w:rPr>
          <w:rFonts w:hint="eastAsia"/>
        </w:rPr>
        <w:t>元素</w:t>
      </w:r>
      <w:ins w:id="358" w:author="董 宇阳" w:date="2020-10-16T17:49:00Z">
        <w:r w:rsidR="003E21C3">
          <w:rPr>
            <w:rFonts w:hint="eastAsia"/>
          </w:rPr>
          <w:t>（世界地图和任务推进的游戏流程等）</w:t>
        </w:r>
      </w:ins>
      <w:r w:rsidR="006B3621">
        <w:rPr>
          <w:rFonts w:hint="eastAsia"/>
        </w:rPr>
        <w:t>的</w:t>
      </w:r>
      <w:ins w:id="359" w:author="董 宇阳" w:date="2020-10-16T17:50:00Z">
        <w:r w:rsidR="003E21C3">
          <w:rPr>
            <w:rFonts w:hint="eastAsia"/>
          </w:rPr>
          <w:t>发源地，</w:t>
        </w:r>
      </w:ins>
      <w:del w:id="360" w:author="董 宇阳" w:date="2020-10-16T17:50:00Z">
        <w:r w:rsidR="006B3621" w:rsidDel="003E21C3">
          <w:rPr>
            <w:rFonts w:hint="eastAsia"/>
          </w:rPr>
          <w:delText>诞生地</w:delText>
        </w:r>
      </w:del>
      <w:del w:id="361" w:author="董 宇阳" w:date="2020-10-16T17:49:00Z">
        <w:r w:rsidR="006B3621" w:rsidDel="003E21C3">
          <w:rPr>
            <w:rFonts w:hint="eastAsia"/>
          </w:rPr>
          <w:delText>，诸如世界地图和任务推进的游戏流程等等设计都发源于此</w:delText>
        </w:r>
      </w:del>
      <w:del w:id="362" w:author="董 宇阳" w:date="2020-10-16T17:50:00Z">
        <w:r w:rsidR="006B3621" w:rsidDel="003E21C3">
          <w:rPr>
            <w:rFonts w:hint="eastAsia"/>
          </w:rPr>
          <w:delText>。这部作品还</w:delText>
        </w:r>
      </w:del>
      <w:ins w:id="363" w:author="董 宇阳" w:date="2020-10-16T17:50:00Z">
        <w:r w:rsidR="003E21C3">
          <w:rPr>
            <w:rFonts w:hint="eastAsia"/>
          </w:rPr>
          <w:t>也</w:t>
        </w:r>
      </w:ins>
      <w:del w:id="364" w:author="董 宇阳" w:date="2020-10-16T17:50:00Z">
        <w:r w:rsidR="006B3621" w:rsidDel="003E21C3">
          <w:rPr>
            <w:rFonts w:hint="eastAsia"/>
          </w:rPr>
          <w:delText>是</w:delText>
        </w:r>
      </w:del>
      <w:r w:rsidR="006B3621">
        <w:rPr>
          <w:rFonts w:hint="eastAsia"/>
        </w:rPr>
        <w:t>理查德</w:t>
      </w:r>
      <w:r w:rsidR="006B3621">
        <w:rPr>
          <w:rFonts w:hint="eastAsia"/>
        </w:rPr>
        <w:t xml:space="preserve"> </w:t>
      </w:r>
      <w:r w:rsidR="006B3621">
        <w:rPr>
          <w:rFonts w:hint="eastAsia"/>
        </w:rPr>
        <w:t>·</w:t>
      </w:r>
      <w:r w:rsidR="006B3621">
        <w:t xml:space="preserve"> </w:t>
      </w:r>
      <w:r w:rsidR="006B3621">
        <w:rPr>
          <w:rFonts w:hint="eastAsia"/>
        </w:rPr>
        <w:t>加里奥特的试验田，他培育出的点子</w:t>
      </w:r>
      <w:del w:id="365" w:author="董 宇阳" w:date="2020-10-16T17:50:00Z">
        <w:r w:rsidR="006B3621" w:rsidDel="003E21C3">
          <w:rPr>
            <w:rFonts w:hint="eastAsia"/>
          </w:rPr>
          <w:delText>将在</w:delText>
        </w:r>
      </w:del>
      <w:ins w:id="366" w:author="董 宇阳" w:date="2020-10-16T17:50:00Z">
        <w:r w:rsidR="003E21C3">
          <w:rPr>
            <w:rFonts w:hint="eastAsia"/>
          </w:rPr>
          <w:t>让</w:t>
        </w:r>
      </w:ins>
      <w:r w:rsidR="006B3621">
        <w:rPr>
          <w:rFonts w:hint="eastAsia"/>
        </w:rPr>
        <w:t>《创世纪》系列游戏</w:t>
      </w:r>
      <w:del w:id="367" w:author="董 宇阳" w:date="2020-10-16T17:51:00Z">
        <w:r w:rsidR="006B3621" w:rsidDel="003E21C3">
          <w:rPr>
            <w:rFonts w:hint="eastAsia"/>
          </w:rPr>
          <w:delText>中</w:delText>
        </w:r>
      </w:del>
      <w:r w:rsidR="006B3621">
        <w:rPr>
          <w:rFonts w:hint="eastAsia"/>
        </w:rPr>
        <w:t>大放光芒。</w:t>
      </w:r>
    </w:p>
    <w:p w14:paraId="0B2836F4" w14:textId="77777777" w:rsidR="00330AC8" w:rsidRDefault="00330AC8" w:rsidP="00062A3B"/>
    <w:p w14:paraId="5AFE7E17" w14:textId="77777777" w:rsidR="003454AE" w:rsidRPr="002F7493" w:rsidRDefault="003454AE" w:rsidP="005B30E1">
      <w:pPr>
        <w:pStyle w:val="-"/>
        <w:ind w:firstLineChars="0" w:firstLine="0"/>
      </w:pPr>
    </w:p>
    <w:sectPr w:rsidR="003454AE" w:rsidRPr="002F7493" w:rsidSect="00A8527F">
      <w:headerReference w:type="default" r:id="rId15"/>
      <w:footerReference w:type="default" r:id="rId16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F5221" w14:textId="77777777" w:rsidR="00A334D6" w:rsidRDefault="00A334D6" w:rsidP="00F841EF">
      <w:r>
        <w:separator/>
      </w:r>
    </w:p>
  </w:endnote>
  <w:endnote w:type="continuationSeparator" w:id="0">
    <w:p w14:paraId="716C32DD" w14:textId="77777777" w:rsidR="00A334D6" w:rsidRDefault="00A334D6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81ABA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7C1F6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47D5D4" w14:textId="77777777" w:rsidR="00A334D6" w:rsidRDefault="00A334D6" w:rsidP="00F841EF">
      <w:r>
        <w:separator/>
      </w:r>
    </w:p>
  </w:footnote>
  <w:footnote w:type="continuationSeparator" w:id="0">
    <w:p w14:paraId="720359D4" w14:textId="77777777" w:rsidR="00A334D6" w:rsidRDefault="00A334D6" w:rsidP="00F841EF">
      <w:r>
        <w:continuationSeparator/>
      </w:r>
    </w:p>
  </w:footnote>
  <w:footnote w:id="1">
    <w:p w14:paraId="4FCFC4B6" w14:textId="1171B39A" w:rsidR="006B3621" w:rsidRDefault="006B3621">
      <w:pPr>
        <w:pStyle w:val="a7"/>
      </w:pPr>
      <w:r>
        <w:rPr>
          <w:rStyle w:val="a9"/>
        </w:rPr>
        <w:footnoteRef/>
      </w:r>
      <w:r>
        <w:t xml:space="preserve"> </w:t>
      </w:r>
      <w:r>
        <w:rPr>
          <w:rFonts w:hint="eastAsia"/>
        </w:rPr>
        <w:t>“阿卡拉贝”（</w:t>
      </w:r>
      <w:proofErr w:type="spellStart"/>
      <w:r>
        <w:rPr>
          <w:rFonts w:hint="eastAsia"/>
        </w:rPr>
        <w:t>A</w:t>
      </w:r>
      <w:r>
        <w:t>kalabeth</w:t>
      </w:r>
      <w:proofErr w:type="spellEnd"/>
      <w:r>
        <w:rPr>
          <w:rFonts w:hint="eastAsia"/>
        </w:rPr>
        <w:t xml:space="preserve">）之名来自 </w:t>
      </w:r>
      <w:proofErr w:type="spellStart"/>
      <w:r w:rsidRPr="006B3621">
        <w:t>Akallabêth</w:t>
      </w:r>
      <w:proofErr w:type="spellEnd"/>
      <w:r>
        <w:rPr>
          <w:rFonts w:hint="eastAsia"/>
        </w:rPr>
        <w:t xml:space="preserve">，是由 </w:t>
      </w:r>
      <w:r>
        <w:t xml:space="preserve">J.R.R. </w:t>
      </w:r>
      <w:r>
        <w:rPr>
          <w:rFonts w:hint="eastAsia"/>
        </w:rPr>
        <w:t>托尔金所著的《精灵宝钻》（T</w:t>
      </w:r>
      <w:r>
        <w:t xml:space="preserve">he </w:t>
      </w:r>
      <w:proofErr w:type="spellStart"/>
      <w:r>
        <w:t>Silmarilion</w:t>
      </w:r>
      <w:proofErr w:type="spellEnd"/>
      <w:r>
        <w:rPr>
          <w:rFonts w:hint="eastAsia"/>
        </w:rPr>
        <w:t>）中的章节标题之一。游戏中还有另一处向托尔金致敬的地方：每一关的最终敌人都是一只炎魔（B</w:t>
      </w:r>
      <w:r>
        <w:t>alrog</w:t>
      </w:r>
      <w:r>
        <w:rPr>
          <w:rFonts w:hint="eastAsia"/>
        </w:rPr>
        <w:t>）。</w:t>
      </w:r>
    </w:p>
  </w:footnote>
  <w:footnote w:id="2">
    <w:p w14:paraId="6E86197E" w14:textId="26EAAF5B" w:rsidR="00011CDE" w:rsidRPr="00011CDE" w:rsidRDefault="00011CDE">
      <w:pPr>
        <w:pStyle w:val="a7"/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</w:t>
      </w:r>
      <w:r w:rsidRPr="00011CDE">
        <w:rPr>
          <w:rFonts w:hint="eastAsia"/>
        </w:rPr>
        <w:t>理查德·加里奥特（</w:t>
      </w:r>
      <w:r w:rsidRPr="00011CDE">
        <w:t>Richard Garriott），出生于1961年7月4日，是一位著名的电脑游戏设计师与制作人</w:t>
      </w:r>
      <w:r w:rsidR="003C1BAD">
        <w:rPr>
          <w:rFonts w:hint="eastAsia"/>
        </w:rPr>
        <w:t>。</w:t>
      </w:r>
    </w:p>
  </w:footnote>
  <w:footnote w:id="3">
    <w:p w14:paraId="195A3DC3" w14:textId="7B26A47E" w:rsidR="003C1BAD" w:rsidRPr="003C1BAD" w:rsidRDefault="003C1BAD">
      <w:pPr>
        <w:pStyle w:val="a7"/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</w:t>
      </w:r>
      <w:r>
        <w:rPr>
          <w:rFonts w:hint="eastAsia"/>
        </w:rPr>
        <w:t>不列颠之王（L</w:t>
      </w:r>
      <w:r>
        <w:t>ord Bri</w:t>
      </w:r>
      <w:r>
        <w:rPr>
          <w:rFonts w:hint="eastAsia"/>
        </w:rPr>
        <w:t>tish）是《创世纪》中不列颠尼亚的统治者，也是理查德本人的化身。</w:t>
      </w:r>
    </w:p>
  </w:footnote>
  <w:footnote w:id="4">
    <w:p w14:paraId="7F812CF2" w14:textId="3C01E138" w:rsidR="00E62371" w:rsidRPr="00E62371" w:rsidRDefault="00E62371">
      <w:pPr>
        <w:pStyle w:val="a7"/>
      </w:pPr>
      <w:r>
        <w:rPr>
          <w:rStyle w:val="a9"/>
        </w:rPr>
        <w:footnoteRef/>
      </w:r>
      <w:r>
        <w:t xml:space="preserve"> </w:t>
      </w:r>
      <w:r w:rsidR="00E9176B">
        <w:rPr>
          <w:rFonts w:hint="eastAsia"/>
        </w:rPr>
        <w:t>译者注：电传打字机</w:t>
      </w:r>
      <w:r w:rsidR="00E9176B" w:rsidRPr="00E9176B">
        <w:rPr>
          <w:rFonts w:hint="eastAsia"/>
        </w:rPr>
        <w:t>（</w:t>
      </w:r>
      <w:r w:rsidR="00E9176B" w:rsidRPr="00E9176B">
        <w:t>Teletype）是随着计算机的发展而出现的一种远距离信息传送器械</w:t>
      </w:r>
      <w:r w:rsidR="00E9176B">
        <w:rPr>
          <w:rFonts w:hint="eastAsia"/>
        </w:rPr>
        <w:t>，现在基本已被传真机或因特网取代。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19EBD" w14:textId="77777777" w:rsidR="0016522A" w:rsidRDefault="0016522A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BDE3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董 宇阳">
    <w15:presenceInfo w15:providerId="Windows Live" w15:userId="496e0ec1da4de1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8"/>
    <w:rsid w:val="00011CDE"/>
    <w:rsid w:val="0001498E"/>
    <w:rsid w:val="000158D2"/>
    <w:rsid w:val="00025BCE"/>
    <w:rsid w:val="00030D8C"/>
    <w:rsid w:val="00037AF0"/>
    <w:rsid w:val="00045DB7"/>
    <w:rsid w:val="00055882"/>
    <w:rsid w:val="00062A3B"/>
    <w:rsid w:val="00064042"/>
    <w:rsid w:val="00087AE0"/>
    <w:rsid w:val="000B34CB"/>
    <w:rsid w:val="000C0B7C"/>
    <w:rsid w:val="000C192B"/>
    <w:rsid w:val="000E4E1E"/>
    <w:rsid w:val="00117365"/>
    <w:rsid w:val="00150BAB"/>
    <w:rsid w:val="00153B2F"/>
    <w:rsid w:val="00153EE2"/>
    <w:rsid w:val="0016522A"/>
    <w:rsid w:val="00166ABC"/>
    <w:rsid w:val="001806CB"/>
    <w:rsid w:val="001B3B4D"/>
    <w:rsid w:val="001B5C92"/>
    <w:rsid w:val="001D0E73"/>
    <w:rsid w:val="001D5185"/>
    <w:rsid w:val="001D5E94"/>
    <w:rsid w:val="001F3F1F"/>
    <w:rsid w:val="001F6039"/>
    <w:rsid w:val="002021FB"/>
    <w:rsid w:val="002219A5"/>
    <w:rsid w:val="00234451"/>
    <w:rsid w:val="002602A7"/>
    <w:rsid w:val="00282D55"/>
    <w:rsid w:val="00285E6A"/>
    <w:rsid w:val="002B1106"/>
    <w:rsid w:val="002C1270"/>
    <w:rsid w:val="002D01D3"/>
    <w:rsid w:val="002F3408"/>
    <w:rsid w:val="002F7493"/>
    <w:rsid w:val="003035EC"/>
    <w:rsid w:val="003249D9"/>
    <w:rsid w:val="00330AC8"/>
    <w:rsid w:val="00333CDD"/>
    <w:rsid w:val="003454AE"/>
    <w:rsid w:val="00362338"/>
    <w:rsid w:val="00366B4E"/>
    <w:rsid w:val="00385064"/>
    <w:rsid w:val="00385C4B"/>
    <w:rsid w:val="0039118D"/>
    <w:rsid w:val="00391956"/>
    <w:rsid w:val="003C1BAD"/>
    <w:rsid w:val="003E13C6"/>
    <w:rsid w:val="003E21C3"/>
    <w:rsid w:val="003E4442"/>
    <w:rsid w:val="003F442C"/>
    <w:rsid w:val="00412ACB"/>
    <w:rsid w:val="004367FE"/>
    <w:rsid w:val="00442068"/>
    <w:rsid w:val="00445F1D"/>
    <w:rsid w:val="00452642"/>
    <w:rsid w:val="00460026"/>
    <w:rsid w:val="0046134B"/>
    <w:rsid w:val="00472F17"/>
    <w:rsid w:val="004B1E5B"/>
    <w:rsid w:val="004B4D18"/>
    <w:rsid w:val="004C323F"/>
    <w:rsid w:val="00503F66"/>
    <w:rsid w:val="00504850"/>
    <w:rsid w:val="005062C4"/>
    <w:rsid w:val="00522D24"/>
    <w:rsid w:val="00532598"/>
    <w:rsid w:val="00586380"/>
    <w:rsid w:val="00594354"/>
    <w:rsid w:val="005A2AD5"/>
    <w:rsid w:val="005A38FB"/>
    <w:rsid w:val="005B2332"/>
    <w:rsid w:val="005B30E1"/>
    <w:rsid w:val="005E1D00"/>
    <w:rsid w:val="00604C56"/>
    <w:rsid w:val="00606D98"/>
    <w:rsid w:val="00621D8F"/>
    <w:rsid w:val="00627389"/>
    <w:rsid w:val="006530AD"/>
    <w:rsid w:val="00657B80"/>
    <w:rsid w:val="006610BC"/>
    <w:rsid w:val="00661441"/>
    <w:rsid w:val="006638CF"/>
    <w:rsid w:val="00664DA0"/>
    <w:rsid w:val="00671A9A"/>
    <w:rsid w:val="006722AD"/>
    <w:rsid w:val="0067315D"/>
    <w:rsid w:val="0067675A"/>
    <w:rsid w:val="00694FCF"/>
    <w:rsid w:val="006A2068"/>
    <w:rsid w:val="006B2C72"/>
    <w:rsid w:val="006B3621"/>
    <w:rsid w:val="006E59EF"/>
    <w:rsid w:val="006E6767"/>
    <w:rsid w:val="006F4D28"/>
    <w:rsid w:val="0071094A"/>
    <w:rsid w:val="007254F0"/>
    <w:rsid w:val="0072584D"/>
    <w:rsid w:val="00730438"/>
    <w:rsid w:val="00731BF1"/>
    <w:rsid w:val="007503F6"/>
    <w:rsid w:val="007752FB"/>
    <w:rsid w:val="007869FA"/>
    <w:rsid w:val="007A2BD6"/>
    <w:rsid w:val="007A7F9D"/>
    <w:rsid w:val="007B3C6B"/>
    <w:rsid w:val="007D35B7"/>
    <w:rsid w:val="007E3747"/>
    <w:rsid w:val="007F79AB"/>
    <w:rsid w:val="00804F76"/>
    <w:rsid w:val="00806138"/>
    <w:rsid w:val="008451DD"/>
    <w:rsid w:val="00861514"/>
    <w:rsid w:val="00876728"/>
    <w:rsid w:val="00891D48"/>
    <w:rsid w:val="00895E5A"/>
    <w:rsid w:val="008A620A"/>
    <w:rsid w:val="008D4384"/>
    <w:rsid w:val="008D5696"/>
    <w:rsid w:val="008E3CB4"/>
    <w:rsid w:val="008E483C"/>
    <w:rsid w:val="008F2B87"/>
    <w:rsid w:val="00911BFC"/>
    <w:rsid w:val="009367B5"/>
    <w:rsid w:val="00937086"/>
    <w:rsid w:val="00937B95"/>
    <w:rsid w:val="0094238A"/>
    <w:rsid w:val="00960341"/>
    <w:rsid w:val="0097206B"/>
    <w:rsid w:val="00993D5B"/>
    <w:rsid w:val="009C45E4"/>
    <w:rsid w:val="00A11838"/>
    <w:rsid w:val="00A334D6"/>
    <w:rsid w:val="00A3384D"/>
    <w:rsid w:val="00A47A89"/>
    <w:rsid w:val="00A50650"/>
    <w:rsid w:val="00A633EF"/>
    <w:rsid w:val="00A80CD1"/>
    <w:rsid w:val="00A8527F"/>
    <w:rsid w:val="00A867B3"/>
    <w:rsid w:val="00A8783F"/>
    <w:rsid w:val="00A90C0E"/>
    <w:rsid w:val="00AA606A"/>
    <w:rsid w:val="00AA68E8"/>
    <w:rsid w:val="00AC153E"/>
    <w:rsid w:val="00AC3916"/>
    <w:rsid w:val="00AC437D"/>
    <w:rsid w:val="00AC484B"/>
    <w:rsid w:val="00AD2826"/>
    <w:rsid w:val="00AE1C66"/>
    <w:rsid w:val="00AE675C"/>
    <w:rsid w:val="00B0167E"/>
    <w:rsid w:val="00B053E7"/>
    <w:rsid w:val="00B10A40"/>
    <w:rsid w:val="00B25851"/>
    <w:rsid w:val="00B415B0"/>
    <w:rsid w:val="00B50715"/>
    <w:rsid w:val="00B5320D"/>
    <w:rsid w:val="00B62941"/>
    <w:rsid w:val="00B9158A"/>
    <w:rsid w:val="00BA2914"/>
    <w:rsid w:val="00BB3253"/>
    <w:rsid w:val="00BD59DF"/>
    <w:rsid w:val="00BE1C72"/>
    <w:rsid w:val="00BF0530"/>
    <w:rsid w:val="00BF11F4"/>
    <w:rsid w:val="00C06E4D"/>
    <w:rsid w:val="00C36086"/>
    <w:rsid w:val="00C42A33"/>
    <w:rsid w:val="00C61659"/>
    <w:rsid w:val="00C7080D"/>
    <w:rsid w:val="00CE2F7E"/>
    <w:rsid w:val="00D02128"/>
    <w:rsid w:val="00D2473E"/>
    <w:rsid w:val="00D43879"/>
    <w:rsid w:val="00D47D43"/>
    <w:rsid w:val="00D62021"/>
    <w:rsid w:val="00D97034"/>
    <w:rsid w:val="00DA3E65"/>
    <w:rsid w:val="00DC18C8"/>
    <w:rsid w:val="00DC7054"/>
    <w:rsid w:val="00DF1BD2"/>
    <w:rsid w:val="00E03F1E"/>
    <w:rsid w:val="00E06D6C"/>
    <w:rsid w:val="00E1534E"/>
    <w:rsid w:val="00E17758"/>
    <w:rsid w:val="00E20D0F"/>
    <w:rsid w:val="00E30F01"/>
    <w:rsid w:val="00E31172"/>
    <w:rsid w:val="00E377C2"/>
    <w:rsid w:val="00E61F41"/>
    <w:rsid w:val="00E62371"/>
    <w:rsid w:val="00E8260B"/>
    <w:rsid w:val="00E9176B"/>
    <w:rsid w:val="00E96BDA"/>
    <w:rsid w:val="00EA35E2"/>
    <w:rsid w:val="00EE10E7"/>
    <w:rsid w:val="00EE2E4F"/>
    <w:rsid w:val="00F039FD"/>
    <w:rsid w:val="00F27EC2"/>
    <w:rsid w:val="00F4391A"/>
    <w:rsid w:val="00F505B5"/>
    <w:rsid w:val="00F734E7"/>
    <w:rsid w:val="00F7435B"/>
    <w:rsid w:val="00F75076"/>
    <w:rsid w:val="00F800C8"/>
    <w:rsid w:val="00F841EF"/>
    <w:rsid w:val="00F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3CDF8"/>
  <w15:chartTrackingRefBased/>
  <w15:docId w15:val="{D0AE3306-C2F5-43AC-A435-4F29B3BA9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064042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64042"/>
    <w:rPr>
      <w:sz w:val="18"/>
      <w:szCs w:val="18"/>
    </w:rPr>
  </w:style>
  <w:style w:type="character" w:styleId="af2">
    <w:name w:val="annotation reference"/>
    <w:basedOn w:val="a0"/>
    <w:uiPriority w:val="99"/>
    <w:semiHidden/>
    <w:unhideWhenUsed/>
    <w:rsid w:val="00522D24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522D24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522D24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2D24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522D24"/>
    <w:rPr>
      <w:b/>
      <w:bCs/>
    </w:rPr>
  </w:style>
  <w:style w:type="character" w:styleId="af7">
    <w:name w:val="FollowedHyperlink"/>
    <w:basedOn w:val="a0"/>
    <w:uiPriority w:val="99"/>
    <w:semiHidden/>
    <w:unhideWhenUsed/>
    <w:rsid w:val="00A11838"/>
    <w:rPr>
      <w:color w:val="954F72" w:themeColor="followedHyperlink"/>
      <w:u w:val="single"/>
    </w:rPr>
  </w:style>
  <w:style w:type="paragraph" w:customStyle="1" w:styleId="11">
    <w:name w:val="正文1"/>
    <w:rsid w:val="003E4442"/>
    <w:pPr>
      <w:jc w:val="both"/>
    </w:pPr>
    <w:rPr>
      <w:rFonts w:ascii="等线" w:eastAsia="宋体" w:hAnsi="等线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PL9YPn" TargetMode="External"/><Relationship Id="rId13" Type="http://schemas.openxmlformats.org/officeDocument/2006/relationships/image" Target="media/image3.jpeg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oo.gl/PL9YPn" TargetMode="Externa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esktop\CRPG%20Book\article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D8EFE-5D54-4D0D-9995-887E37E6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article模版20200902</Template>
  <TotalTime>3651</TotalTime>
  <Pages>3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董 宇阳</cp:lastModifiedBy>
  <cp:revision>25</cp:revision>
  <dcterms:created xsi:type="dcterms:W3CDTF">2020-09-20T01:54:00Z</dcterms:created>
  <dcterms:modified xsi:type="dcterms:W3CDTF">2020-10-16T09:58:00Z</dcterms:modified>
</cp:coreProperties>
</file>