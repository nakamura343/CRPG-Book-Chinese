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1EA8" w14:textId="5D02BAA8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96A930" wp14:editId="0A236AF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0167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670"/>
                          <a:chOff x="0" y="1802"/>
                          <a:chExt cx="6185535" cy="320167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851" y="1802"/>
                            <a:ext cx="6169833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7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F7602" w14:textId="59820F7E" w:rsidR="00F96429" w:rsidRPr="003D1B06" w:rsidRDefault="00EB35A5" w:rsidP="00647780">
                              <w:pPr>
                                <w:pStyle w:val="a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Saa</w:t>
                              </w:r>
                              <w:r>
                                <w:t>daSoft</w:t>
                              </w:r>
                              <w:proofErr w:type="spellEnd"/>
                              <w:r>
                                <w:t>, 1989</w:t>
                              </w:r>
                              <w:r w:rsidR="00031847">
                                <w:t>,</w:t>
                              </w:r>
                              <w:r>
                                <w:t xml:space="preserve"> </w:t>
                              </w:r>
                              <w:r w:rsidR="00031847">
                                <w:t>W</w:t>
                              </w:r>
                              <w:r>
                                <w:t>indows</w:t>
                              </w:r>
                              <w:r w:rsidR="00F96429" w:rsidRPr="003D1B06">
                                <w:rPr>
                                  <w:rFonts w:hint="eastAsia"/>
                                </w:rPr>
                                <w:t>*。</w:t>
                              </w:r>
                            </w:p>
                            <w:p w14:paraId="1B6F2670" w14:textId="38376BC1" w:rsidR="00F96429" w:rsidRPr="003D1B06" w:rsidRDefault="00F96429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r w:rsidRPr="003D1B06">
                                <w:rPr>
                                  <w:rFonts w:hint="eastAsia"/>
                                  <w:szCs w:val="21"/>
                                </w:rPr>
                                <w:t>*</w:t>
                              </w:r>
                              <w:r w:rsidR="00215F40">
                                <w:rPr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  <w:r w:rsidR="00160E28">
                                <w:rPr>
                                  <w:szCs w:val="21"/>
                                </w:rPr>
                                <w:t>998 年</w:t>
                              </w:r>
                              <w:ins w:id="0" w:author="Fan Quan" w:date="2021-05-07T16:30:00Z">
                                <w:r w:rsidR="00D33B10">
                                  <w:rPr>
                                    <w:rFonts w:hint="eastAsia"/>
                                    <w:szCs w:val="21"/>
                                  </w:rPr>
                                  <w:t>，</w:t>
                                </w:r>
                              </w:ins>
                              <w:del w:id="1" w:author="Fan Quan" w:date="2021-05-07T16:29:00Z">
                                <w:r w:rsidR="00160E28" w:rsidDel="00031847">
                                  <w:rPr>
                                    <w:rFonts w:hint="eastAsia"/>
                                    <w:szCs w:val="21"/>
                                  </w:rPr>
                                  <w:delText>克</w:delText>
                                </w:r>
                              </w:del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里</w:t>
                              </w:r>
                              <w:ins w:id="2" w:author="Fan Quan" w:date="2021-05-07T16:29:00Z">
                                <w:r w:rsidR="00031847">
                                  <w:rPr>
                                    <w:rFonts w:hint="eastAsia"/>
                                    <w:szCs w:val="21"/>
                                  </w:rPr>
                                  <w:t>克</w:t>
                                </w:r>
                              </w:ins>
                              <w:r w:rsidR="0003184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·</w:t>
                              </w:r>
                              <w:r w:rsidR="00031847"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萨达（Rick</w:t>
                              </w:r>
                              <w:r w:rsidR="00160E28">
                                <w:rPr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160E28">
                                <w:rPr>
                                  <w:szCs w:val="21"/>
                                </w:rPr>
                                <w:t>Saada</w:t>
                              </w:r>
                              <w:proofErr w:type="spellEnd"/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）在网络上免费发布《风堡传奇》的</w:t>
                              </w:r>
                              <w:del w:id="3" w:author="Fan Quan" w:date="2021-05-07T16:35:00Z">
                                <w:r w:rsidR="00160E28" w:rsidDel="00290FE9">
                                  <w:rPr>
                                    <w:rFonts w:hint="eastAsia"/>
                                    <w:szCs w:val="21"/>
                                  </w:rPr>
                                  <w:delText>两部</w:delText>
                                </w:r>
                                <w:r w:rsidR="00031847" w:rsidDel="00290FE9">
                                  <w:rPr>
                                    <w:rFonts w:hint="eastAsia"/>
                                    <w:szCs w:val="21"/>
                                  </w:rPr>
                                  <w:delText>作品</w:delText>
                                </w:r>
                              </w:del>
                              <w:ins w:id="4" w:author="Fan Quan" w:date="2021-05-07T16:35:00Z">
                                <w:r w:rsidR="00290FE9">
                                  <w:rPr>
                                    <w:rFonts w:hint="eastAsia"/>
                                    <w:szCs w:val="21"/>
                                  </w:rPr>
                                  <w:t>两个部分</w:t>
                                </w:r>
                              </w:ins>
                              <w:r w:rsidR="00160E28">
                                <w:rPr>
                                  <w:rFonts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12225CE6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6A930" id="组合 4" o:spid="_x0000_s1026" style="position:absolute;left:0;text-align:left;margin-left:435.85pt;margin-top:44.4pt;width:487.05pt;height:252.1pt;z-index:251660288;mso-position-horizontal:right;mso-position-horizontal-relative:margin;mso-width-relative:margin;mso-height-relative:margin" coordorigin=",18" coordsize="61855,320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8;top:18;width:6169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84F7602" w14:textId="59820F7E" w:rsidR="00F96429" w:rsidRPr="003D1B06" w:rsidRDefault="00EB35A5" w:rsidP="00647780">
                        <w:pPr>
                          <w:pStyle w:val="a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Saa</w:t>
                        </w:r>
                        <w:r>
                          <w:t>daSoft</w:t>
                        </w:r>
                        <w:proofErr w:type="spellEnd"/>
                        <w:r>
                          <w:t>, 1989</w:t>
                        </w:r>
                        <w:r w:rsidR="00031847">
                          <w:t>,</w:t>
                        </w:r>
                        <w:r>
                          <w:t xml:space="preserve"> </w:t>
                        </w:r>
                        <w:r w:rsidR="00031847">
                          <w:t>W</w:t>
                        </w:r>
                        <w:r>
                          <w:t>indows</w:t>
                        </w:r>
                        <w:r w:rsidR="00F96429" w:rsidRPr="003D1B06">
                          <w:rPr>
                            <w:rFonts w:hint="eastAsia"/>
                          </w:rPr>
                          <w:t>*。</w:t>
                        </w:r>
                      </w:p>
                      <w:p w14:paraId="1B6F2670" w14:textId="38376BC1" w:rsidR="00F96429" w:rsidRPr="003D1B06" w:rsidRDefault="00F96429" w:rsidP="00647780">
                        <w:pPr>
                          <w:pStyle w:val="a"/>
                          <w:rPr>
                            <w:szCs w:val="21"/>
                          </w:rPr>
                        </w:pPr>
                        <w:r w:rsidRPr="003D1B06">
                          <w:rPr>
                            <w:rFonts w:hint="eastAsia"/>
                            <w:szCs w:val="21"/>
                          </w:rPr>
                          <w:t>*</w:t>
                        </w:r>
                        <w:r w:rsidR="00215F40">
                          <w:rPr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1</w:t>
                        </w:r>
                        <w:r w:rsidR="00160E28">
                          <w:rPr>
                            <w:szCs w:val="21"/>
                          </w:rPr>
                          <w:t>998 年</w:t>
                        </w:r>
                        <w:ins w:id="5" w:author="Fan Quan" w:date="2021-05-07T16:30:00Z">
                          <w:r w:rsidR="00D33B10">
                            <w:rPr>
                              <w:rFonts w:hint="eastAsia"/>
                              <w:szCs w:val="21"/>
                            </w:rPr>
                            <w:t>，</w:t>
                          </w:r>
                        </w:ins>
                        <w:del w:id="6" w:author="Fan Quan" w:date="2021-05-07T16:29:00Z">
                          <w:r w:rsidR="00160E28" w:rsidDel="00031847">
                            <w:rPr>
                              <w:rFonts w:hint="eastAsia"/>
                              <w:szCs w:val="21"/>
                            </w:rPr>
                            <w:delText>克</w:delText>
                          </w:r>
                        </w:del>
                        <w:r w:rsidR="00160E28">
                          <w:rPr>
                            <w:rFonts w:hint="eastAsia"/>
                            <w:szCs w:val="21"/>
                          </w:rPr>
                          <w:t>里</w:t>
                        </w:r>
                        <w:ins w:id="7" w:author="Fan Quan" w:date="2021-05-07T16:29:00Z">
                          <w:r w:rsidR="00031847">
                            <w:rPr>
                              <w:rFonts w:hint="eastAsia"/>
                              <w:szCs w:val="21"/>
                            </w:rPr>
                            <w:t>克</w:t>
                          </w:r>
                        </w:ins>
                        <w:r w:rsidR="0003184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·</w:t>
                        </w:r>
                        <w:r w:rsidR="00031847"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  <w:r w:rsidR="00160E28">
                          <w:rPr>
                            <w:rFonts w:hint="eastAsia"/>
                            <w:szCs w:val="21"/>
                          </w:rPr>
                          <w:t>萨达（Rick</w:t>
                        </w:r>
                        <w:r w:rsidR="00160E28">
                          <w:rPr>
                            <w:szCs w:val="21"/>
                          </w:rPr>
                          <w:t xml:space="preserve"> </w:t>
                        </w:r>
                        <w:proofErr w:type="spellStart"/>
                        <w:r w:rsidR="00160E28">
                          <w:rPr>
                            <w:szCs w:val="21"/>
                          </w:rPr>
                          <w:t>Saada</w:t>
                        </w:r>
                        <w:proofErr w:type="spellEnd"/>
                        <w:r w:rsidR="00160E28">
                          <w:rPr>
                            <w:rFonts w:hint="eastAsia"/>
                            <w:szCs w:val="21"/>
                          </w:rPr>
                          <w:t>）在网络上免费发布《风堡传奇》的</w:t>
                        </w:r>
                        <w:del w:id="8" w:author="Fan Quan" w:date="2021-05-07T16:35:00Z">
                          <w:r w:rsidR="00160E28" w:rsidDel="00290FE9">
                            <w:rPr>
                              <w:rFonts w:hint="eastAsia"/>
                              <w:szCs w:val="21"/>
                            </w:rPr>
                            <w:delText>两部</w:delText>
                          </w:r>
                          <w:r w:rsidR="00031847" w:rsidDel="00290FE9">
                            <w:rPr>
                              <w:rFonts w:hint="eastAsia"/>
                              <w:szCs w:val="21"/>
                            </w:rPr>
                            <w:delText>作品</w:delText>
                          </w:r>
                        </w:del>
                        <w:ins w:id="9" w:author="Fan Quan" w:date="2021-05-07T16:35:00Z">
                          <w:r w:rsidR="00290FE9">
                            <w:rPr>
                              <w:rFonts w:hint="eastAsia"/>
                              <w:szCs w:val="21"/>
                            </w:rPr>
                            <w:t>两个部分</w:t>
                          </w:r>
                        </w:ins>
                        <w:r w:rsidR="00160E28">
                          <w:rPr>
                            <w:rFonts w:hint="eastAsia"/>
                            <w:szCs w:val="21"/>
                          </w:rPr>
                          <w:t>。</w:t>
                        </w:r>
                      </w:p>
                      <w:p w14:paraId="12225CE6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7960AD" w:rsidRPr="007960AD">
        <w:rPr>
          <w:rFonts w:hint="eastAsia"/>
        </w:rPr>
        <w:t>风堡传奇</w:t>
      </w:r>
      <w:r w:rsidR="00DB684D">
        <w:rPr>
          <w:rFonts w:hint="eastAsia"/>
        </w:rPr>
        <w:t>》（</w:t>
      </w:r>
      <w:r w:rsidR="007960AD">
        <w:t>Castle of the Winds</w:t>
      </w:r>
      <w:r w:rsidR="00DB684D">
        <w:rPr>
          <w:rFonts w:hint="eastAsia"/>
        </w:rPr>
        <w:t>）</w:t>
      </w:r>
    </w:p>
    <w:p w14:paraId="54E0F124" w14:textId="642B5C2B" w:rsidR="0016522A" w:rsidRDefault="008F2B87" w:rsidP="00F734E7">
      <w:r w:rsidRPr="008F2B87">
        <w:rPr>
          <w:rFonts w:hint="eastAsia"/>
        </w:rPr>
        <w:t>作者：</w:t>
      </w:r>
      <w:r w:rsidR="00880B3D">
        <w:t>AS</w:t>
      </w:r>
    </w:p>
    <w:p w14:paraId="548FD150" w14:textId="7DE29542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880B3D">
        <w:rPr>
          <w:rFonts w:hint="eastAsia"/>
        </w:rPr>
        <w:t>S</w:t>
      </w:r>
      <w:r w:rsidR="00880B3D">
        <w:t>pIkEZhaNGQ</w:t>
      </w:r>
      <w:proofErr w:type="spellEnd"/>
    </w:p>
    <w:p w14:paraId="2C5DBEBC" w14:textId="17954C5A" w:rsidR="0016522A" w:rsidRDefault="00E257C4" w:rsidP="00F734E7">
      <w:r>
        <w:pict w14:anchorId="6A803EEC">
          <v:rect id="_x0000_i1025" style="width:261.65pt;height:1pt" o:hrpct="500" o:hrstd="t" o:hrnoshade="t" o:hr="t" fillcolor="#cfcdcd [2894]" stroked="f"/>
        </w:pict>
      </w:r>
    </w:p>
    <w:p w14:paraId="236AEF8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8735DCA" w14:textId="25AFA201" w:rsidR="00F348C6" w:rsidRDefault="00880B3D" w:rsidP="00F348C6">
      <w:pPr>
        <w:pStyle w:val="-"/>
        <w:ind w:firstLine="420"/>
      </w:pPr>
      <w:r>
        <w:rPr>
          <w:rFonts w:hint="eastAsia"/>
        </w:rPr>
        <w:t>《风堡传奇》</w:t>
      </w:r>
      <w:r w:rsidR="001700CB">
        <w:rPr>
          <w:rFonts w:hint="eastAsia"/>
        </w:rPr>
        <w:t>是我为数不多在</w:t>
      </w:r>
      <w:ins w:id="10" w:author="Fan Quan" w:date="2021-05-07T16:32:00Z">
        <w:r w:rsidR="004550CF">
          <w:rPr>
            <w:rFonts w:hint="eastAsia"/>
          </w:rPr>
          <w:t>上世纪九十</w:t>
        </w:r>
      </w:ins>
      <w:ins w:id="11" w:author="Fan Quan" w:date="2021-05-07T16:31:00Z">
        <w:r w:rsidR="004550CF">
          <w:rPr>
            <w:rFonts w:hint="eastAsia"/>
          </w:rPr>
          <w:t>年代</w:t>
        </w:r>
      </w:ins>
      <w:ins w:id="12" w:author="Fan Quan" w:date="2021-05-07T16:32:00Z">
        <w:r w:rsidR="004550CF">
          <w:rPr>
            <w:rFonts w:hint="eastAsia"/>
          </w:rPr>
          <w:t>的</w:t>
        </w:r>
      </w:ins>
      <w:r w:rsidR="001700CB">
        <w:rPr>
          <w:rFonts w:hint="eastAsia"/>
        </w:rPr>
        <w:t>孩童时期玩过并且通关了</w:t>
      </w:r>
      <w:del w:id="13" w:author="Fan Quan" w:date="2021-05-07T16:32:00Z">
        <w:r w:rsidR="001700CB" w:rsidDel="004550CF">
          <w:rPr>
            <w:rFonts w:hint="eastAsia"/>
          </w:rPr>
          <w:delText>的</w:delText>
        </w:r>
      </w:del>
      <w:del w:id="14" w:author="Fan Quan" w:date="2021-05-07T16:31:00Z">
        <w:r w:rsidR="001700CB" w:rsidDel="004550CF">
          <w:delText xml:space="preserve"> 90 </w:delText>
        </w:r>
        <w:r w:rsidR="001700CB" w:rsidDel="004550CF">
          <w:rPr>
            <w:rFonts w:hint="eastAsia"/>
          </w:rPr>
          <w:delText>年代</w:delText>
        </w:r>
      </w:del>
      <w:r w:rsidR="001700CB">
        <w:rPr>
          <w:rFonts w:hint="eastAsia"/>
        </w:rPr>
        <w:t>的</w:t>
      </w:r>
      <w:r w:rsidR="001700CB">
        <w:rPr>
          <w:rFonts w:hint="eastAsia"/>
        </w:rPr>
        <w:t xml:space="preserve"> CRPG</w:t>
      </w:r>
      <w:del w:id="15" w:author="Fan Quan" w:date="2021-05-07T16:32:00Z">
        <w:r w:rsidR="001700CB" w:rsidDel="004550CF">
          <w:delText xml:space="preserve"> </w:delText>
        </w:r>
        <w:r w:rsidR="001700CB" w:rsidDel="004550CF">
          <w:rPr>
            <w:rFonts w:hint="eastAsia"/>
          </w:rPr>
          <w:delText>游戏</w:delText>
        </w:r>
      </w:del>
      <w:r w:rsidR="00EB35A5">
        <w:rPr>
          <w:rFonts w:hint="eastAsia"/>
        </w:rPr>
        <w:t>，</w:t>
      </w:r>
      <w:r w:rsidR="006B032E">
        <w:rPr>
          <w:rFonts w:hint="eastAsia"/>
        </w:rPr>
        <w:t>有一部分原因是</w:t>
      </w:r>
      <w:ins w:id="16" w:author="Fan Quan" w:date="2021-05-07T16:32:00Z">
        <w:r w:rsidR="00A86DBD">
          <w:rPr>
            <w:rFonts w:hint="eastAsia"/>
          </w:rPr>
          <w:t>它</w:t>
        </w:r>
      </w:ins>
      <w:ins w:id="17" w:author="Fan Quan" w:date="2021-05-07T16:33:00Z">
        <w:r w:rsidR="00A86DBD">
          <w:rPr>
            <w:rFonts w:hint="eastAsia"/>
          </w:rPr>
          <w:t>作为共享软件发布的，为了第二部</w:t>
        </w:r>
      </w:ins>
      <w:ins w:id="18" w:author="Fan Quan" w:date="2021-05-07T16:35:00Z">
        <w:r w:rsidR="00290FE9">
          <w:rPr>
            <w:rFonts w:hint="eastAsia"/>
          </w:rPr>
          <w:t>分的</w:t>
        </w:r>
      </w:ins>
      <w:ins w:id="19" w:author="Fan Quan" w:date="2021-05-07T16:33:00Z">
        <w:r w:rsidR="00A86DBD">
          <w:rPr>
            <w:rFonts w:hint="eastAsia"/>
          </w:rPr>
          <w:t>商业</w:t>
        </w:r>
      </w:ins>
      <w:ins w:id="20" w:author="Fan Quan" w:date="2021-05-07T16:35:00Z">
        <w:r w:rsidR="00290FE9">
          <w:rPr>
            <w:rFonts w:hint="eastAsia"/>
          </w:rPr>
          <w:t>发行</w:t>
        </w:r>
      </w:ins>
      <w:ins w:id="21" w:author="Fan Quan" w:date="2021-05-07T16:33:00Z">
        <w:r w:rsidR="00A86DBD">
          <w:rPr>
            <w:rFonts w:hint="eastAsia"/>
          </w:rPr>
          <w:t>做铺垫，</w:t>
        </w:r>
      </w:ins>
      <w:del w:id="22" w:author="Fan Quan" w:date="2021-05-07T16:32:00Z">
        <w:r w:rsidR="00617AB4" w:rsidDel="004550CF">
          <w:rPr>
            <w:rFonts w:hint="eastAsia"/>
          </w:rPr>
          <w:delText>因为</w:delText>
        </w:r>
      </w:del>
      <w:del w:id="23" w:author="Fan Quan" w:date="2021-05-07T16:33:00Z">
        <w:r w:rsidR="006B032E" w:rsidDel="00A86DBD">
          <w:rPr>
            <w:rFonts w:hint="eastAsia"/>
          </w:rPr>
          <w:delText>游戏的第二部分允许玩家们</w:delText>
        </w:r>
        <w:r w:rsidR="00444BA5" w:rsidDel="00A86DBD">
          <w:rPr>
            <w:rFonts w:hint="eastAsia"/>
          </w:rPr>
          <w:delText>自主创作并互相共享和</w:delText>
        </w:r>
        <w:r w:rsidR="006B032E" w:rsidDel="00A86DBD">
          <w:rPr>
            <w:rFonts w:hint="eastAsia"/>
          </w:rPr>
          <w:delText>作为商业用途，</w:delText>
        </w:r>
      </w:del>
      <w:r w:rsidR="006B032E">
        <w:rPr>
          <w:rFonts w:hint="eastAsia"/>
        </w:rPr>
        <w:t>因此</w:t>
      </w:r>
      <w:ins w:id="24" w:author="Fan Quan" w:date="2021-05-07T16:36:00Z">
        <w:r w:rsidR="00290FE9">
          <w:rPr>
            <w:rFonts w:hint="eastAsia"/>
          </w:rPr>
          <w:t>本作的</w:t>
        </w:r>
      </w:ins>
      <w:del w:id="25" w:author="Fan Quan" w:date="2021-05-07T16:33:00Z">
        <w:r w:rsidR="006B032E" w:rsidDel="00A86DBD">
          <w:rPr>
            <w:rFonts w:hint="eastAsia"/>
          </w:rPr>
          <w:delText>游戏的</w:delText>
        </w:r>
      </w:del>
      <w:r w:rsidR="006B032E">
        <w:rPr>
          <w:rFonts w:hint="eastAsia"/>
        </w:rPr>
        <w:t>第一部</w:t>
      </w:r>
      <w:ins w:id="26" w:author="Fan Quan" w:date="2021-05-07T16:35:00Z">
        <w:r w:rsidR="00290FE9">
          <w:rPr>
            <w:rFonts w:hint="eastAsia"/>
          </w:rPr>
          <w:t>分</w:t>
        </w:r>
      </w:ins>
      <w:del w:id="27" w:author="Fan Quan" w:date="2021-05-07T16:33:00Z">
        <w:r w:rsidR="006B032E" w:rsidDel="00A86DBD">
          <w:rPr>
            <w:rFonts w:hint="eastAsia"/>
          </w:rPr>
          <w:delText>部分</w:delText>
        </w:r>
      </w:del>
      <w:r w:rsidR="006B032E">
        <w:rPr>
          <w:rFonts w:hint="eastAsia"/>
        </w:rPr>
        <w:t>比较短。</w:t>
      </w:r>
      <w:r w:rsidR="003A30BD">
        <w:rPr>
          <w:rFonts w:hint="eastAsia"/>
        </w:rPr>
        <w:t>除此之外，它还具有一种令人上瘾的魅力，</w:t>
      </w:r>
      <w:del w:id="28" w:author="Fan Quan" w:date="2021-05-07T16:34:00Z">
        <w:r w:rsidR="003A30BD" w:rsidDel="00A86DBD">
          <w:rPr>
            <w:rFonts w:hint="eastAsia"/>
          </w:rPr>
          <w:delText>这些</w:delText>
        </w:r>
      </w:del>
      <w:ins w:id="29" w:author="Fan Quan" w:date="2021-05-07T16:34:00Z">
        <w:r w:rsidR="00A86DBD">
          <w:rPr>
            <w:rFonts w:hint="eastAsia"/>
          </w:rPr>
          <w:t>源</w:t>
        </w:r>
      </w:ins>
      <w:del w:id="30" w:author="Fan Quan" w:date="2021-05-07T16:34:00Z">
        <w:r w:rsidR="003A30BD" w:rsidDel="00A86DBD">
          <w:rPr>
            <w:rFonts w:hint="eastAsia"/>
          </w:rPr>
          <w:delText>来自</w:delText>
        </w:r>
      </w:del>
      <w:r w:rsidR="003A30BD">
        <w:rPr>
          <w:rFonts w:hint="eastAsia"/>
        </w:rPr>
        <w:t>于它</w:t>
      </w:r>
      <w:r w:rsidR="00032633">
        <w:rPr>
          <w:rFonts w:hint="eastAsia"/>
        </w:rPr>
        <w:t>拼接式的</w:t>
      </w:r>
      <w:r w:rsidR="000D1DA5">
        <w:rPr>
          <w:rFonts w:hint="eastAsia"/>
        </w:rPr>
        <w:t xml:space="preserve"> Roguelike</w:t>
      </w:r>
      <w:r w:rsidR="000D1DA5">
        <w:t xml:space="preserve"> </w:t>
      </w:r>
      <w:r w:rsidR="00032633">
        <w:rPr>
          <w:rFonts w:hint="eastAsia"/>
        </w:rPr>
        <w:t>地牢</w:t>
      </w:r>
      <w:del w:id="31" w:author="Fan Quan" w:date="2021-05-07T16:34:00Z">
        <w:r w:rsidR="000D1DA5" w:rsidDel="00A86DBD">
          <w:rPr>
            <w:rFonts w:hint="eastAsia"/>
          </w:rPr>
          <w:delText>地图</w:delText>
        </w:r>
      </w:del>
      <w:r w:rsidR="00032633">
        <w:rPr>
          <w:rFonts w:hint="eastAsia"/>
        </w:rPr>
        <w:t>探索和干净整洁的</w:t>
      </w:r>
      <w:ins w:id="32" w:author="Fan Quan" w:date="2021-05-07T16:34:00Z">
        <w:r w:rsidR="00A86DBD">
          <w:rPr>
            <w:rFonts w:hint="eastAsia"/>
          </w:rPr>
          <w:t>窗口化</w:t>
        </w:r>
      </w:ins>
      <w:r w:rsidR="00032633">
        <w:rPr>
          <w:rFonts w:hint="eastAsia"/>
        </w:rPr>
        <w:t>界面。</w:t>
      </w:r>
    </w:p>
    <w:p w14:paraId="05F10F78" w14:textId="2999A214" w:rsidR="00C74979" w:rsidRDefault="00197633" w:rsidP="00F348C6">
      <w:pPr>
        <w:pStyle w:val="-"/>
        <w:ind w:firstLine="420"/>
      </w:pPr>
      <w:r>
        <w:rPr>
          <w:rFonts w:hint="eastAsia"/>
        </w:rPr>
        <w:t>游戏</w:t>
      </w:r>
      <w:del w:id="33" w:author="Fan Quan" w:date="2021-05-07T16:37:00Z">
        <w:r w:rsidDel="00D312F9">
          <w:rPr>
            <w:rFonts w:hint="eastAsia"/>
          </w:rPr>
          <w:delText>的雏形</w:delText>
        </w:r>
      </w:del>
      <w:r>
        <w:rPr>
          <w:rFonts w:hint="eastAsia"/>
        </w:rPr>
        <w:t>最初是在</w:t>
      </w:r>
      <w:r>
        <w:rPr>
          <w:rFonts w:hint="eastAsia"/>
        </w:rPr>
        <w:t xml:space="preserve"> </w:t>
      </w:r>
      <w:r>
        <w:t xml:space="preserve">1989 </w:t>
      </w:r>
      <w:r>
        <w:rPr>
          <w:rFonts w:hint="eastAsia"/>
        </w:rPr>
        <w:t>年由</w:t>
      </w:r>
      <w:ins w:id="34" w:author="Fan Quan" w:date="2021-05-07T16:37:00Z">
        <w:r w:rsidR="00D312F9">
          <w:rPr>
            <w:rFonts w:hint="eastAsia"/>
          </w:rPr>
          <w:t>里克</w:t>
        </w:r>
        <w:r w:rsidR="00D312F9">
          <w:rPr>
            <w:rFonts w:hint="eastAsia"/>
          </w:rPr>
          <w:t xml:space="preserve"> </w:t>
        </w:r>
      </w:ins>
      <w:del w:id="35" w:author="Fan Quan" w:date="2021-05-07T16:37:00Z">
        <w:r w:rsidDel="00D312F9">
          <w:rPr>
            <w:rFonts w:hint="eastAsia"/>
          </w:rPr>
          <w:delText>克里</w:delText>
        </w:r>
      </w:del>
      <w:r>
        <w:rPr>
          <w:rFonts w:hint="eastAsia"/>
        </w:rPr>
        <w:t>·</w:t>
      </w:r>
      <w:ins w:id="36" w:author="Fan Quan" w:date="2021-05-07T16:37:00Z">
        <w:r w:rsidR="00D312F9">
          <w:rPr>
            <w:rFonts w:hint="eastAsia"/>
          </w:rPr>
          <w:t xml:space="preserve"> </w:t>
        </w:r>
      </w:ins>
      <w:r>
        <w:rPr>
          <w:rFonts w:hint="eastAsia"/>
        </w:rPr>
        <w:t>萨达（</w:t>
      </w:r>
      <w:r>
        <w:rPr>
          <w:rFonts w:hint="eastAsia"/>
        </w:rPr>
        <w:t>Rick</w:t>
      </w:r>
      <w:r>
        <w:t xml:space="preserve"> </w:t>
      </w:r>
      <w:proofErr w:type="spellStart"/>
      <w:r>
        <w:rPr>
          <w:rFonts w:hint="eastAsia"/>
        </w:rPr>
        <w:t>Saada</w:t>
      </w:r>
      <w:proofErr w:type="spellEnd"/>
      <w:r>
        <w:rPr>
          <w:rFonts w:hint="eastAsia"/>
        </w:rPr>
        <w:t>）在</w:t>
      </w:r>
      <w:r>
        <w:rPr>
          <w:rFonts w:hint="eastAsia"/>
        </w:rPr>
        <w:t xml:space="preserve"> MS</w:t>
      </w:r>
      <w:ins w:id="37" w:author="Fan Quan" w:date="2021-05-07T16:37:00Z">
        <w:r w:rsidR="00D312F9">
          <w:rPr>
            <w:rFonts w:hint="eastAsia"/>
          </w:rPr>
          <w:t>-</w:t>
        </w:r>
      </w:ins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中使用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开发的</w:t>
      </w:r>
      <w:ins w:id="38" w:author="Fan Quan" w:date="2021-05-07T16:42:00Z">
        <w:r w:rsidR="00984FEA">
          <w:rPr>
            <w:rStyle w:val="FootnoteReference"/>
          </w:rPr>
          <w:footnoteReference w:id="1"/>
        </w:r>
      </w:ins>
      <w:r>
        <w:rPr>
          <w:rFonts w:hint="eastAsia"/>
        </w:rPr>
        <w:t>，</w:t>
      </w:r>
      <w:ins w:id="53" w:author="Fan Quan" w:date="2021-05-07T16:49:00Z">
        <w:r w:rsidR="00E81C35">
          <w:rPr>
            <w:rFonts w:hint="eastAsia"/>
          </w:rPr>
          <w:t>后来</w:t>
        </w:r>
      </w:ins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1993 </w:t>
      </w:r>
      <w:r>
        <w:rPr>
          <w:rFonts w:hint="eastAsia"/>
        </w:rPr>
        <w:t>年</w:t>
      </w:r>
      <w:ins w:id="54" w:author="Fan Quan" w:date="2021-05-07T16:50:00Z">
        <w:r w:rsidR="0012673B">
          <w:rPr>
            <w:rFonts w:hint="eastAsia"/>
          </w:rPr>
          <w:t>随着续作</w:t>
        </w:r>
      </w:ins>
      <w:r>
        <w:rPr>
          <w:rFonts w:hint="eastAsia"/>
        </w:rPr>
        <w:t>由</w:t>
      </w:r>
      <w:r>
        <w:rPr>
          <w:rFonts w:hint="eastAsia"/>
        </w:rPr>
        <w:t xml:space="preserve"> Epic</w:t>
      </w:r>
      <w:r>
        <w:t xml:space="preserve"> </w:t>
      </w:r>
      <w:proofErr w:type="spellStart"/>
      <w:r>
        <w:rPr>
          <w:rFonts w:hint="eastAsia"/>
        </w:rPr>
        <w:t>MegaGames</w:t>
      </w:r>
      <w:proofErr w:type="spellEnd"/>
      <w:r>
        <w:t xml:space="preserve"> </w:t>
      </w:r>
      <w:r>
        <w:rPr>
          <w:rFonts w:hint="eastAsia"/>
        </w:rPr>
        <w:t>发行</w:t>
      </w:r>
      <w:del w:id="55" w:author="Fan Quan" w:date="2021-05-07T16:50:00Z">
        <w:r w:rsidDel="0012673B">
          <w:rPr>
            <w:rFonts w:hint="eastAsia"/>
          </w:rPr>
          <w:delText>了续</w:delText>
        </w:r>
        <w:r w:rsidR="004D1CD5" w:rsidDel="0012673B">
          <w:rPr>
            <w:rFonts w:hint="eastAsia"/>
          </w:rPr>
          <w:delText>集</w:delText>
        </w:r>
      </w:del>
      <w:r>
        <w:rPr>
          <w:rFonts w:hint="eastAsia"/>
        </w:rPr>
        <w:t>。</w:t>
      </w:r>
      <w:r w:rsidR="004F487A">
        <w:rPr>
          <w:rFonts w:hint="eastAsia"/>
        </w:rPr>
        <w:t>在第一部分《复仇问题》</w:t>
      </w:r>
      <w:ins w:id="56" w:author="Fan Quan" w:date="2021-05-07T16:50:00Z">
        <w:r w:rsidR="0012673B">
          <w:rPr>
            <w:rFonts w:hint="eastAsia"/>
          </w:rPr>
          <w:t>（</w:t>
        </w:r>
        <w:r w:rsidR="0012673B">
          <w:rPr>
            <w:rFonts w:hint="eastAsia"/>
          </w:rPr>
          <w:t>A</w:t>
        </w:r>
        <w:r w:rsidR="0012673B">
          <w:t xml:space="preserve"> </w:t>
        </w:r>
        <w:r w:rsidR="0012673B">
          <w:rPr>
            <w:rFonts w:hint="eastAsia"/>
          </w:rPr>
          <w:t>Question</w:t>
        </w:r>
        <w:r w:rsidR="0012673B">
          <w:t xml:space="preserve"> </w:t>
        </w:r>
        <w:r w:rsidR="0012673B">
          <w:rPr>
            <w:rFonts w:hint="eastAsia"/>
          </w:rPr>
          <w:t>of</w:t>
        </w:r>
        <w:r w:rsidR="0012673B">
          <w:t xml:space="preserve"> </w:t>
        </w:r>
        <w:r w:rsidR="0012673B">
          <w:rPr>
            <w:rFonts w:hint="eastAsia"/>
          </w:rPr>
          <w:t>Vengeance</w:t>
        </w:r>
        <w:r w:rsidR="0012673B">
          <w:rPr>
            <w:rFonts w:hint="eastAsia"/>
          </w:rPr>
          <w:t>）</w:t>
        </w:r>
      </w:ins>
      <w:r w:rsidR="004F487A">
        <w:rPr>
          <w:rFonts w:hint="eastAsia"/>
        </w:rPr>
        <w:t>中，玩家将扮演一个孤儿，</w:t>
      </w:r>
      <w:r w:rsidR="00142F0B">
        <w:rPr>
          <w:rFonts w:hint="eastAsia"/>
        </w:rPr>
        <w:t>为被破坏的家乡复仇，并取回父母给予你的护身符。探索完两个地牢并击败一个</w:t>
      </w:r>
      <w:r w:rsidR="00142F0B">
        <w:rPr>
          <w:rFonts w:hint="eastAsia"/>
        </w:rPr>
        <w:t xml:space="preserve"> </w:t>
      </w:r>
      <w:del w:id="57" w:author="Fan Quan" w:date="2021-05-07T16:54:00Z">
        <w:r w:rsidR="00142F0B" w:rsidDel="007163A6">
          <w:rPr>
            <w:rFonts w:hint="eastAsia"/>
          </w:rPr>
          <w:delText>B</w:delText>
        </w:r>
      </w:del>
      <w:ins w:id="58" w:author="Fan Quan" w:date="2021-05-07T16:54:00Z">
        <w:r w:rsidR="007163A6">
          <w:rPr>
            <w:rFonts w:hint="eastAsia"/>
          </w:rPr>
          <w:t>b</w:t>
        </w:r>
      </w:ins>
      <w:r w:rsidR="00142F0B">
        <w:rPr>
          <w:rFonts w:hint="eastAsia"/>
        </w:rPr>
        <w:t>oss</w:t>
      </w:r>
      <w:r w:rsidR="00142F0B">
        <w:t xml:space="preserve"> </w:t>
      </w:r>
      <w:r w:rsidR="00142F0B">
        <w:rPr>
          <w:rFonts w:hint="eastAsia"/>
        </w:rPr>
        <w:t>之后，找到护身符并激活它，玩家便可</w:t>
      </w:r>
      <w:del w:id="59" w:author="Fan Quan" w:date="2021-05-07T16:52:00Z">
        <w:r w:rsidR="00142F0B" w:rsidDel="0012673B">
          <w:rPr>
            <w:rFonts w:hint="eastAsia"/>
          </w:rPr>
          <w:delText>让</w:delText>
        </w:r>
      </w:del>
      <w:ins w:id="60" w:author="Fan Quan" w:date="2021-05-07T16:52:00Z">
        <w:r w:rsidR="0012673B">
          <w:rPr>
            <w:rFonts w:hint="eastAsia"/>
          </w:rPr>
          <w:t>将</w:t>
        </w:r>
      </w:ins>
      <w:r w:rsidR="00142F0B">
        <w:rPr>
          <w:rFonts w:hint="eastAsia"/>
        </w:rPr>
        <w:t>角色导入游戏的第二部分</w:t>
      </w:r>
      <w:del w:id="61" w:author="Fan Quan" w:date="2021-05-07T16:52:00Z">
        <w:r w:rsidR="007E7186" w:rsidDel="0012673B">
          <w:rPr>
            <w:rFonts w:hint="eastAsia"/>
          </w:rPr>
          <w:delText>，标题为</w:delText>
        </w:r>
      </w:del>
      <w:r w:rsidR="007E7186">
        <w:rPr>
          <w:rFonts w:hint="eastAsia"/>
        </w:rPr>
        <w:t>《</w:t>
      </w:r>
      <w:del w:id="62" w:author="Fan Quan" w:date="2021-05-07T16:53:00Z">
        <w:r w:rsidR="007E7186" w:rsidDel="0012673B">
          <w:rPr>
            <w:rFonts w:hint="eastAsia"/>
          </w:rPr>
          <w:delText xml:space="preserve">Lifthransir </w:delText>
        </w:r>
      </w:del>
      <w:ins w:id="63" w:author="Fan Quan" w:date="2021-05-07T16:53:00Z">
        <w:r w:rsidR="0012673B">
          <w:rPr>
            <w:rFonts w:hint="eastAsia"/>
          </w:rPr>
          <w:t>拉夫兰西尔</w:t>
        </w:r>
      </w:ins>
      <w:r w:rsidR="007E7186">
        <w:rPr>
          <w:rFonts w:hint="eastAsia"/>
        </w:rPr>
        <w:t>的祸根</w:t>
      </w:r>
      <w:del w:id="64" w:author="Fan Quan" w:date="2021-05-07T16:53:00Z">
        <w:r w:rsidR="007E7186" w:rsidDel="007163A6">
          <w:rPr>
            <w:rFonts w:hint="eastAsia"/>
          </w:rPr>
          <w:delText>（</w:delText>
        </w:r>
        <w:r w:rsidR="007E7186" w:rsidDel="007163A6">
          <w:rPr>
            <w:rFonts w:hint="eastAsia"/>
          </w:rPr>
          <w:delText>Lifthransir</w:delText>
        </w:r>
        <w:r w:rsidR="007E7186" w:rsidDel="007163A6">
          <w:delText>’</w:delText>
        </w:r>
        <w:r w:rsidR="007E7186" w:rsidDel="007163A6">
          <w:rPr>
            <w:rFonts w:hint="eastAsia"/>
          </w:rPr>
          <w:delText>s</w:delText>
        </w:r>
        <w:r w:rsidR="007E7186" w:rsidDel="007163A6">
          <w:delText xml:space="preserve"> </w:delText>
        </w:r>
        <w:r w:rsidR="007E7186" w:rsidDel="007163A6">
          <w:rPr>
            <w:rFonts w:hint="eastAsia"/>
          </w:rPr>
          <w:delText>Bane</w:delText>
        </w:r>
        <w:r w:rsidR="007E7186" w:rsidDel="007163A6">
          <w:rPr>
            <w:rFonts w:hint="eastAsia"/>
          </w:rPr>
          <w:delText>）</w:delText>
        </w:r>
      </w:del>
      <w:r w:rsidR="007E7186">
        <w:rPr>
          <w:rFonts w:hint="eastAsia"/>
        </w:rPr>
        <w:t>》</w:t>
      </w:r>
      <w:ins w:id="65" w:author="Fan Quan" w:date="2021-05-07T16:53:00Z">
        <w:r w:rsidR="007163A6" w:rsidRPr="007163A6">
          <w:t>（</w:t>
        </w:r>
        <w:proofErr w:type="spellStart"/>
        <w:r w:rsidR="007163A6" w:rsidRPr="007163A6">
          <w:t>Lifthransir’s</w:t>
        </w:r>
        <w:proofErr w:type="spellEnd"/>
        <w:r w:rsidR="007163A6" w:rsidRPr="007163A6">
          <w:t xml:space="preserve"> Bane</w:t>
        </w:r>
        <w:r w:rsidR="007163A6" w:rsidRPr="007163A6">
          <w:t>）</w:t>
        </w:r>
      </w:ins>
      <w:r w:rsidR="007E7186">
        <w:rPr>
          <w:rFonts w:hint="eastAsia"/>
        </w:rPr>
        <w:t>，这部</w:t>
      </w:r>
      <w:ins w:id="66" w:author="Fan Quan" w:date="2021-05-07T16:53:00Z">
        <w:r w:rsidR="007163A6">
          <w:rPr>
            <w:rFonts w:hint="eastAsia"/>
          </w:rPr>
          <w:t>分</w:t>
        </w:r>
      </w:ins>
      <w:r w:rsidR="007E7186">
        <w:rPr>
          <w:rFonts w:hint="eastAsia"/>
        </w:rPr>
        <w:t>中</w:t>
      </w:r>
      <w:del w:id="67" w:author="Fan Quan" w:date="2021-05-07T16:54:00Z">
        <w:r w:rsidR="007E7186" w:rsidDel="007163A6">
          <w:rPr>
            <w:rFonts w:hint="eastAsia"/>
          </w:rPr>
          <w:delText>将</w:delText>
        </w:r>
      </w:del>
      <w:r w:rsidR="007E7186">
        <w:rPr>
          <w:rFonts w:hint="eastAsia"/>
        </w:rPr>
        <w:t>有更大的城镇和更多的物品</w:t>
      </w:r>
      <w:ins w:id="68" w:author="Fan Quan" w:date="2021-05-07T16:54:00Z">
        <w:r w:rsidR="007163A6">
          <w:rPr>
            <w:rFonts w:hint="eastAsia"/>
          </w:rPr>
          <w:t>、</w:t>
        </w:r>
      </w:ins>
      <w:del w:id="69" w:author="Fan Quan" w:date="2021-05-07T16:54:00Z">
        <w:r w:rsidR="007E7186" w:rsidDel="007163A6">
          <w:rPr>
            <w:rFonts w:hint="eastAsia"/>
          </w:rPr>
          <w:delText>，</w:delText>
        </w:r>
      </w:del>
      <w:r w:rsidR="007E7186">
        <w:rPr>
          <w:rFonts w:hint="eastAsia"/>
        </w:rPr>
        <w:t>敌人</w:t>
      </w:r>
      <w:ins w:id="70" w:author="Fan Quan" w:date="2021-05-07T16:54:00Z">
        <w:r w:rsidR="007163A6">
          <w:rPr>
            <w:rFonts w:hint="eastAsia"/>
          </w:rPr>
          <w:t>、和</w:t>
        </w:r>
      </w:ins>
      <w:del w:id="71" w:author="Fan Quan" w:date="2021-05-07T16:54:00Z">
        <w:r w:rsidR="007E7186" w:rsidDel="007163A6">
          <w:rPr>
            <w:rFonts w:hint="eastAsia"/>
          </w:rPr>
          <w:delText>和</w:delText>
        </w:r>
      </w:del>
      <w:r w:rsidR="007E7186">
        <w:rPr>
          <w:rFonts w:hint="eastAsia"/>
        </w:rPr>
        <w:t>战斗。地牢</w:t>
      </w:r>
      <w:del w:id="72" w:author="Fan Quan" w:date="2021-05-07T16:54:00Z">
        <w:r w:rsidR="007E7186" w:rsidDel="007163A6">
          <w:rPr>
            <w:rFonts w:hint="eastAsia"/>
          </w:rPr>
          <w:delText>将</w:delText>
        </w:r>
      </w:del>
      <w:r w:rsidR="007E7186">
        <w:rPr>
          <w:rFonts w:hint="eastAsia"/>
        </w:rPr>
        <w:t>有</w:t>
      </w:r>
      <w:r w:rsidR="007E7186">
        <w:t xml:space="preserve"> 25 </w:t>
      </w:r>
      <w:r w:rsidR="007E7186">
        <w:rPr>
          <w:rFonts w:hint="eastAsia"/>
        </w:rPr>
        <w:t>层深，</w:t>
      </w:r>
      <w:ins w:id="73" w:author="Fan Quan" w:date="2021-05-07T16:54:00Z">
        <w:r w:rsidR="007163A6">
          <w:rPr>
            <w:rFonts w:hint="eastAsia"/>
          </w:rPr>
          <w:t>包含</w:t>
        </w:r>
      </w:ins>
      <w:del w:id="74" w:author="Fan Quan" w:date="2021-05-07T16:54:00Z">
        <w:r w:rsidR="007E7186" w:rsidDel="007163A6">
          <w:rPr>
            <w:rFonts w:hint="eastAsia"/>
          </w:rPr>
          <w:delText>有着</w:delText>
        </w:r>
      </w:del>
      <w:del w:id="75" w:author="Fan Quan" w:date="2021-05-07T16:55:00Z">
        <w:r w:rsidR="00DD1575" w:rsidDel="00DD1575">
          <w:rPr>
            <w:rFonts w:hint="eastAsia"/>
          </w:rPr>
          <w:delText>更多的</w:delText>
        </w:r>
        <w:r w:rsidR="00DD1575" w:rsidDel="00DD1575">
          <w:rPr>
            <w:rFonts w:hint="eastAsia"/>
          </w:rPr>
          <w:delText xml:space="preserve"> </w:delText>
        </w:r>
      </w:del>
      <w:ins w:id="76" w:author="Fan Quan" w:date="2021-05-07T16:55:00Z">
        <w:r w:rsidR="00DD1575">
          <w:rPr>
            <w:rFonts w:hint="eastAsia"/>
          </w:rPr>
          <w:t>多</w:t>
        </w:r>
        <w:r w:rsidR="00DD1575">
          <w:rPr>
            <w:rFonts w:hint="eastAsia"/>
          </w:rPr>
          <w:t>个</w:t>
        </w:r>
      </w:ins>
      <w:ins w:id="77" w:author="Fan Quan" w:date="2021-05-07T16:56:00Z">
        <w:r w:rsidR="00DD1575">
          <w:rPr>
            <w:rFonts w:hint="eastAsia"/>
          </w:rPr>
          <w:t xml:space="preserve"> </w:t>
        </w:r>
      </w:ins>
      <w:ins w:id="78" w:author="Fan Quan" w:date="2021-05-07T16:54:00Z">
        <w:r w:rsidR="007163A6">
          <w:rPr>
            <w:rFonts w:hint="eastAsia"/>
          </w:rPr>
          <w:t>b</w:t>
        </w:r>
      </w:ins>
      <w:del w:id="79" w:author="Fan Quan" w:date="2021-05-07T16:54:00Z">
        <w:r w:rsidR="007E7186" w:rsidDel="007163A6">
          <w:rPr>
            <w:rFonts w:hint="eastAsia"/>
          </w:rPr>
          <w:delText>B</w:delText>
        </w:r>
      </w:del>
      <w:r w:rsidR="007E7186">
        <w:rPr>
          <w:rFonts w:hint="eastAsia"/>
        </w:rPr>
        <w:t>oss</w:t>
      </w:r>
      <w:r w:rsidR="007E7186">
        <w:t xml:space="preserve"> </w:t>
      </w:r>
      <w:r w:rsidR="007E7186">
        <w:rPr>
          <w:rFonts w:hint="eastAsia"/>
        </w:rPr>
        <w:t>和怪物</w:t>
      </w:r>
      <w:ins w:id="80" w:author="Fan Quan" w:date="2021-05-07T16:56:00Z">
        <w:r w:rsidR="00DD1575">
          <w:rPr>
            <w:rFonts w:hint="eastAsia"/>
          </w:rPr>
          <w:t>群落</w:t>
        </w:r>
      </w:ins>
      <w:r w:rsidR="007E7186">
        <w:rPr>
          <w:rFonts w:hint="eastAsia"/>
        </w:rPr>
        <w:t>。</w:t>
      </w:r>
    </w:p>
    <w:p w14:paraId="61B922D3" w14:textId="1E293AD5" w:rsidR="00F348C6" w:rsidRDefault="00E73B20" w:rsidP="00F348C6">
      <w:pPr>
        <w:pStyle w:val="-"/>
        <w:ind w:firstLine="420"/>
      </w:pPr>
      <w:r>
        <w:rPr>
          <w:rFonts w:hint="eastAsia"/>
        </w:rPr>
        <w:t>《风堡传奇》之所以能在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历史上占有重要地位，是因为游戏将挪威神话和令玩家着迷的地牢探索结合到了最早的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图形界面中。如今看来，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赋予了它实用的美学，但与大多数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不同的是，它的</w:t>
      </w:r>
      <w:del w:id="81" w:author="Fan Quan" w:date="2021-05-07T16:58:00Z">
        <w:r w:rsidDel="00D321E5">
          <w:rPr>
            <w:rFonts w:hint="eastAsia"/>
          </w:rPr>
          <w:delText>游戏</w:delText>
        </w:r>
      </w:del>
      <w:r>
        <w:rPr>
          <w:rFonts w:hint="eastAsia"/>
        </w:rPr>
        <w:t>玩法是用鼠标</w:t>
      </w:r>
      <w:ins w:id="82" w:author="Fan Quan" w:date="2021-05-07T16:58:00Z">
        <w:r w:rsidR="00D321E5">
          <w:rPr>
            <w:rFonts w:hint="eastAsia"/>
          </w:rPr>
          <w:t>操作的</w:t>
        </w:r>
      </w:ins>
      <w:del w:id="83" w:author="Fan Quan" w:date="2021-05-07T16:58:00Z">
        <w:r w:rsidDel="00D321E5">
          <w:rPr>
            <w:rFonts w:hint="eastAsia"/>
          </w:rPr>
          <w:delText>驱动</w:delText>
        </w:r>
      </w:del>
      <w:r>
        <w:rPr>
          <w:rFonts w:hint="eastAsia"/>
        </w:rPr>
        <w:t>，并带有</w:t>
      </w:r>
      <w:r w:rsidR="00637362">
        <w:rPr>
          <w:rFonts w:hint="eastAsia"/>
        </w:rPr>
        <w:t>可</w:t>
      </w:r>
      <w:r>
        <w:rPr>
          <w:rFonts w:hint="eastAsia"/>
        </w:rPr>
        <w:t>拖拽的</w:t>
      </w:r>
      <w:ins w:id="84" w:author="Fan Quan" w:date="2021-05-07T16:58:00Z">
        <w:r w:rsidR="00D321E5">
          <w:rPr>
            <w:rFonts w:hint="eastAsia"/>
          </w:rPr>
          <w:t>背包管理</w:t>
        </w:r>
      </w:ins>
      <w:del w:id="85" w:author="Fan Quan" w:date="2021-05-07T16:58:00Z">
        <w:r w:rsidDel="00D321E5">
          <w:rPr>
            <w:rFonts w:hint="eastAsia"/>
          </w:rPr>
          <w:delText>库存</w:delText>
        </w:r>
      </w:del>
      <w:r>
        <w:rPr>
          <w:rFonts w:hint="eastAsia"/>
        </w:rPr>
        <w:t>和</w:t>
      </w:r>
      <w:r w:rsidR="00000FC7">
        <w:rPr>
          <w:rFonts w:hint="eastAsia"/>
        </w:rPr>
        <w:t>可</w:t>
      </w:r>
      <w:del w:id="86" w:author="Fan Quan" w:date="2021-05-07T16:58:00Z">
        <w:r w:rsidR="00000FC7" w:rsidDel="00D321E5">
          <w:rPr>
            <w:rFonts w:hint="eastAsia"/>
          </w:rPr>
          <w:delText>以</w:delText>
        </w:r>
      </w:del>
      <w:r>
        <w:rPr>
          <w:rFonts w:hint="eastAsia"/>
        </w:rPr>
        <w:t>自定义的</w:t>
      </w:r>
      <w:ins w:id="87" w:author="Fan Quan" w:date="2021-05-07T16:58:00Z">
        <w:r w:rsidR="00D321E5">
          <w:rPr>
            <w:rFonts w:hint="eastAsia"/>
          </w:rPr>
          <w:t>法术</w:t>
        </w:r>
      </w:ins>
      <w:del w:id="88" w:author="Fan Quan" w:date="2021-05-07T16:58:00Z">
        <w:r w:rsidDel="00D321E5">
          <w:rPr>
            <w:rFonts w:hint="eastAsia"/>
          </w:rPr>
          <w:delText>施法</w:delText>
        </w:r>
      </w:del>
      <w:ins w:id="89" w:author="Fan Quan" w:date="2021-05-07T16:58:00Z">
        <w:r w:rsidR="00D321E5">
          <w:rPr>
            <w:rFonts w:hint="eastAsia"/>
          </w:rPr>
          <w:t>快捷</w:t>
        </w:r>
      </w:ins>
      <w:del w:id="90" w:author="Fan Quan" w:date="2021-05-07T16:58:00Z">
        <w:r w:rsidDel="00D321E5">
          <w:rPr>
            <w:rFonts w:hint="eastAsia"/>
          </w:rPr>
          <w:delText>按钮</w:delText>
        </w:r>
      </w:del>
      <w:ins w:id="91" w:author="Fan Quan" w:date="2021-05-07T16:58:00Z">
        <w:r w:rsidR="00D321E5">
          <w:rPr>
            <w:rFonts w:hint="eastAsia"/>
          </w:rPr>
          <w:t>栏</w:t>
        </w:r>
      </w:ins>
      <w:del w:id="92" w:author="Fan Quan" w:date="2021-05-07T16:58:00Z">
        <w:r w:rsidDel="00D321E5">
          <w:rPr>
            <w:rFonts w:hint="eastAsia"/>
          </w:rPr>
          <w:delText>条</w:delText>
        </w:r>
      </w:del>
      <w:r>
        <w:rPr>
          <w:rFonts w:hint="eastAsia"/>
        </w:rPr>
        <w:t>。</w:t>
      </w:r>
    </w:p>
    <w:p w14:paraId="277EF054" w14:textId="4BBC064B" w:rsidR="00730EC7" w:rsidRDefault="00D217E7" w:rsidP="00F348C6">
      <w:pPr>
        <w:pStyle w:val="-"/>
        <w:ind w:firstLine="420"/>
      </w:pPr>
      <w:r>
        <w:rPr>
          <w:rFonts w:hint="eastAsia"/>
        </w:rPr>
        <w:t>游戏没有种族和职业选择，所以角色可以使用所有的物品和法术。每升一级可以获得一个法术，更多的法术可以通过书本获得</w:t>
      </w:r>
      <w:r w:rsidR="00717554">
        <w:rPr>
          <w:rFonts w:hint="eastAsia"/>
        </w:rPr>
        <w:t>。</w:t>
      </w:r>
      <w:r w:rsidR="00345709">
        <w:rPr>
          <w:rFonts w:hint="eastAsia"/>
        </w:rPr>
        <w:t>游戏是回合制的，但回合的时间会根据玩家所采取的行动发生变化。库存容量是根据体积和重量来计算的，即使角色可以</w:t>
      </w:r>
      <w:r w:rsidR="00E10EBF">
        <w:rPr>
          <w:rFonts w:hint="eastAsia"/>
        </w:rPr>
        <w:t>承载更多的重量</w:t>
      </w:r>
      <w:r w:rsidR="00345709">
        <w:rPr>
          <w:rFonts w:hint="eastAsia"/>
        </w:rPr>
        <w:t>，也会因为空间不足无法携带更多物品。</w:t>
      </w:r>
      <w:r w:rsidR="00321C09">
        <w:rPr>
          <w:rFonts w:hint="eastAsia"/>
        </w:rPr>
        <w:t>地牢一旦生成，层数就保持不变，再加上一些设定好的战斗，例如令人难忘的魔药形状的蜘蛛屋，或是限时释放一个囚犯。敌人包括：邪恶的野生</w:t>
      </w:r>
      <w:r w:rsidR="00321C09">
        <w:rPr>
          <w:rFonts w:hint="eastAsia"/>
        </w:rPr>
        <w:lastRenderedPageBreak/>
        <w:t>动物，人类，幻想生物，不死亡灵，还有北欧神话中的冰霜巨人（</w:t>
      </w:r>
      <w:r w:rsidR="00321C09">
        <w:rPr>
          <w:rFonts w:hint="eastAsia"/>
        </w:rPr>
        <w:t>Jotun</w:t>
      </w:r>
      <w:r w:rsidR="00321C09">
        <w:t>-</w:t>
      </w:r>
      <w:r w:rsidR="00321C09">
        <w:rPr>
          <w:rFonts w:hint="eastAsia"/>
        </w:rPr>
        <w:t>Giants</w:t>
      </w:r>
      <w:r w:rsidR="00321C09">
        <w:rPr>
          <w:rFonts w:hint="eastAsia"/>
        </w:rPr>
        <w:t>）。</w:t>
      </w:r>
    </w:p>
    <w:p w14:paraId="074A5280" w14:textId="7EE5E292" w:rsidR="00160E28" w:rsidRDefault="00894474" w:rsidP="00F348C6">
      <w:pPr>
        <w:pStyle w:val="-"/>
        <w:ind w:firstLine="420"/>
      </w:pPr>
      <w:r>
        <w:rPr>
          <w:rFonts w:hint="eastAsia"/>
        </w:rPr>
        <w:t>虽然游戏的某些方面非常简单，但《风堡传奇》却拥有足够复杂的地牢让玩家们探索，满足玩家们提升实力和需恨得敌人作战所获得的快快感。</w:t>
      </w:r>
    </w:p>
    <w:p w14:paraId="5431F6AB" w14:textId="77777777" w:rsidR="00A92548" w:rsidRDefault="00A92548" w:rsidP="00F348C6">
      <w:pPr>
        <w:pStyle w:val="-"/>
        <w:ind w:firstLine="420"/>
      </w:pPr>
    </w:p>
    <w:p w14:paraId="1679ED52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4FAC2BE" wp14:editId="7D3DABAB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D4BB" w14:textId="2E364BB4" w:rsidR="00A92548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25187">
        <w:rPr>
          <w:noProof/>
        </w:rPr>
        <w:t>1</w:t>
      </w:r>
      <w:r>
        <w:fldChar w:fldCharType="end"/>
      </w:r>
      <w:r w:rsidR="00F06457">
        <w:rPr>
          <w:rFonts w:hint="eastAsia"/>
        </w:rPr>
        <w:t xml:space="preserve"> </w:t>
      </w:r>
      <w:r w:rsidR="00F06457">
        <w:rPr>
          <w:rFonts w:hint="eastAsia"/>
        </w:rPr>
        <w:t>基于</w:t>
      </w:r>
      <w:r w:rsidR="00F06457">
        <w:rPr>
          <w:rFonts w:hint="eastAsia"/>
        </w:rPr>
        <w:t xml:space="preserve"> Windows</w:t>
      </w:r>
      <w:r w:rsidR="00F06457">
        <w:t xml:space="preserve"> </w:t>
      </w:r>
      <w:r w:rsidR="00F06457">
        <w:rPr>
          <w:rFonts w:hint="eastAsia"/>
        </w:rPr>
        <w:t>的游戏界面和使用鼠标下拉式的菜单操作方式使得《风堡传奇》与其他游戏区分开来。</w:t>
      </w:r>
    </w:p>
    <w:p w14:paraId="5E920F25" w14:textId="6B9A9526" w:rsidR="00F348C6" w:rsidRDefault="00F06457" w:rsidP="00F348C6">
      <w:pPr>
        <w:pStyle w:val="Caption"/>
      </w:pPr>
      <w:r>
        <w:t xml:space="preserve"> </w:t>
      </w:r>
    </w:p>
    <w:p w14:paraId="440F5F67" w14:textId="77777777" w:rsidR="00525187" w:rsidRDefault="00E73B20" w:rsidP="00525187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9A3F262" wp14:editId="4EA6965B">
            <wp:extent cx="2958531" cy="22244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531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CAA" w14:textId="0FE42E1A" w:rsidR="00F348C6" w:rsidRDefault="00525187" w:rsidP="005251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物品和属性都十分简单，游戏界面也非常直观，这让那些刚接触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的玩家更容易上手。</w:t>
      </w:r>
    </w:p>
    <w:p w14:paraId="42FEF8AC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7920" w14:textId="77777777" w:rsidR="00E257C4" w:rsidRDefault="00E257C4" w:rsidP="00F841EF">
      <w:r>
        <w:separator/>
      </w:r>
    </w:p>
  </w:endnote>
  <w:endnote w:type="continuationSeparator" w:id="0">
    <w:p w14:paraId="4076B7FF" w14:textId="77777777" w:rsidR="00E257C4" w:rsidRDefault="00E257C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2515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585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988B" w14:textId="77777777" w:rsidR="00E257C4" w:rsidRDefault="00E257C4" w:rsidP="00F841EF">
      <w:r>
        <w:separator/>
      </w:r>
    </w:p>
  </w:footnote>
  <w:footnote w:type="continuationSeparator" w:id="0">
    <w:p w14:paraId="7D124D33" w14:textId="77777777" w:rsidR="00E257C4" w:rsidRDefault="00E257C4" w:rsidP="00F841EF">
      <w:r>
        <w:continuationSeparator/>
      </w:r>
    </w:p>
  </w:footnote>
  <w:footnote w:id="1">
    <w:p w14:paraId="4BBBB75E" w14:textId="7095EB0B" w:rsidR="00984FEA" w:rsidRDefault="00984FEA">
      <w:pPr>
        <w:pStyle w:val="FootnoteText"/>
        <w:rPr>
          <w:rFonts w:hint="eastAsia"/>
        </w:rPr>
      </w:pPr>
      <w:ins w:id="39" w:author="Fan Quan" w:date="2021-05-07T16:42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译者注：那时候 Windows</w:t>
        </w:r>
        <w:r>
          <w:t xml:space="preserve"> </w:t>
        </w:r>
        <w:r>
          <w:rPr>
            <w:rFonts w:hint="eastAsia"/>
          </w:rPr>
          <w:t>还不是真正意义上的操作系统，而是一个基于 MS-DOS</w:t>
        </w:r>
        <w:r>
          <w:t xml:space="preserve"> </w:t>
        </w:r>
        <w:r>
          <w:rPr>
            <w:rFonts w:hint="eastAsia"/>
          </w:rPr>
          <w:t>操作系统开发的图形</w:t>
        </w:r>
      </w:ins>
      <w:ins w:id="40" w:author="Fan Quan" w:date="2021-05-07T16:43:00Z">
        <w:r>
          <w:rPr>
            <w:rFonts w:hint="eastAsia"/>
          </w:rPr>
          <w:t>界面</w:t>
        </w:r>
      </w:ins>
      <w:ins w:id="41" w:author="Fan Quan" w:date="2021-05-07T16:59:00Z">
        <w:r w:rsidR="00B651A8">
          <w:rPr>
            <w:rFonts w:hint="eastAsia"/>
          </w:rPr>
          <w:t>（graphic</w:t>
        </w:r>
        <w:r w:rsidR="00B651A8">
          <w:t xml:space="preserve"> </w:t>
        </w:r>
        <w:r w:rsidR="00B651A8">
          <w:rPr>
            <w:rFonts w:hint="eastAsia"/>
          </w:rPr>
          <w:t>shell）</w:t>
        </w:r>
      </w:ins>
      <w:ins w:id="42" w:author="Fan Quan" w:date="2021-05-07T16:43:00Z">
        <w:r>
          <w:rPr>
            <w:rFonts w:hint="eastAsia"/>
          </w:rPr>
          <w:t>，尽管它已经具备了一部分操作系统的功能。</w:t>
        </w:r>
      </w:ins>
      <w:ins w:id="43" w:author="Fan Quan" w:date="2021-05-07T16:47:00Z">
        <w:r w:rsidR="00E81C35">
          <w:rPr>
            <w:rFonts w:hint="eastAsia"/>
          </w:rPr>
          <w:t>我们比较熟悉的 Windows</w:t>
        </w:r>
        <w:r w:rsidR="00E81C35">
          <w:t xml:space="preserve"> 95/98 </w:t>
        </w:r>
      </w:ins>
      <w:ins w:id="44" w:author="Fan Quan" w:date="2021-05-07T17:00:00Z">
        <w:r w:rsidR="00B651A8">
          <w:rPr>
            <w:rFonts w:hint="eastAsia"/>
          </w:rPr>
          <w:t>都是</w:t>
        </w:r>
      </w:ins>
      <w:ins w:id="45" w:author="Fan Quan" w:date="2021-05-07T16:48:00Z">
        <w:r w:rsidR="00E81C35">
          <w:rPr>
            <w:rFonts w:hint="eastAsia"/>
          </w:rPr>
          <w:t>基于这个模式开发的。</w:t>
        </w:r>
      </w:ins>
      <w:ins w:id="46" w:author="Fan Quan" w:date="2021-05-07T16:43:00Z">
        <w:r>
          <w:rPr>
            <w:rFonts w:hint="eastAsia"/>
          </w:rPr>
          <w:t>直到 Windows</w:t>
        </w:r>
        <w:r>
          <w:t xml:space="preserve"> </w:t>
        </w:r>
        <w:r>
          <w:rPr>
            <w:rFonts w:hint="eastAsia"/>
          </w:rPr>
          <w:t>NT（</w:t>
        </w:r>
      </w:ins>
      <w:ins w:id="47" w:author="Fan Quan" w:date="2021-05-07T17:00:00Z">
        <w:r w:rsidR="00B651A8">
          <w:rPr>
            <w:rFonts w:hint="eastAsia"/>
          </w:rPr>
          <w:t>更广为人知</w:t>
        </w:r>
      </w:ins>
      <w:ins w:id="48" w:author="Fan Quan" w:date="2021-05-07T16:43:00Z">
        <w:r>
          <w:rPr>
            <w:rFonts w:hint="eastAsia"/>
          </w:rPr>
          <w:t>的是</w:t>
        </w:r>
      </w:ins>
      <w:ins w:id="49" w:author="Fan Quan" w:date="2021-05-07T16:46:00Z">
        <w:r w:rsidR="00E81C35">
          <w:rPr>
            <w:rFonts w:hint="eastAsia"/>
          </w:rPr>
          <w:t>更后来</w:t>
        </w:r>
      </w:ins>
      <w:ins w:id="50" w:author="Fan Quan" w:date="2021-05-07T16:47:00Z">
        <w:r w:rsidR="00E81C35">
          <w:rPr>
            <w:rFonts w:hint="eastAsia"/>
          </w:rPr>
          <w:t>的</w:t>
        </w:r>
      </w:ins>
      <w:ins w:id="51" w:author="Fan Quan" w:date="2021-05-07T16:43:00Z">
        <w:r>
          <w:rPr>
            <w:rFonts w:hint="eastAsia"/>
          </w:rPr>
          <w:t xml:space="preserve"> Windows</w:t>
        </w:r>
        <w:r>
          <w:t xml:space="preserve"> 2000</w:t>
        </w:r>
        <w:r>
          <w:rPr>
            <w:rFonts w:hint="eastAsia"/>
          </w:rPr>
          <w:t>）</w:t>
        </w:r>
      </w:ins>
      <w:ins w:id="52" w:author="Fan Quan" w:date="2021-05-07T16:44:00Z">
        <w:r>
          <w:rPr>
            <w:rFonts w:hint="eastAsia"/>
          </w:rPr>
          <w:t>才成为真正意义上的操作系统，即基于 NT</w:t>
        </w:r>
        <w:r>
          <w:t xml:space="preserve"> </w:t>
        </w:r>
        <w:r>
          <w:rPr>
            <w:rFonts w:hint="eastAsia"/>
          </w:rPr>
          <w:t>内核开发，一直至今。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DEC8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1FDF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A"/>
    <w:rsid w:val="00000FC7"/>
    <w:rsid w:val="00007178"/>
    <w:rsid w:val="00031847"/>
    <w:rsid w:val="00032633"/>
    <w:rsid w:val="00045DB7"/>
    <w:rsid w:val="00055882"/>
    <w:rsid w:val="00062CAA"/>
    <w:rsid w:val="00064042"/>
    <w:rsid w:val="00087AE0"/>
    <w:rsid w:val="000924BF"/>
    <w:rsid w:val="000A6A0B"/>
    <w:rsid w:val="000B34CB"/>
    <w:rsid w:val="000C1A81"/>
    <w:rsid w:val="000D1DA5"/>
    <w:rsid w:val="000E4E1E"/>
    <w:rsid w:val="00111EB5"/>
    <w:rsid w:val="00117365"/>
    <w:rsid w:val="0012673B"/>
    <w:rsid w:val="00142F0B"/>
    <w:rsid w:val="00150BAB"/>
    <w:rsid w:val="00153EE2"/>
    <w:rsid w:val="001573DA"/>
    <w:rsid w:val="00160E28"/>
    <w:rsid w:val="0016522A"/>
    <w:rsid w:val="001700CB"/>
    <w:rsid w:val="001806CB"/>
    <w:rsid w:val="00197633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5F40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90FE9"/>
    <w:rsid w:val="002A2333"/>
    <w:rsid w:val="002A5139"/>
    <w:rsid w:val="002D01D3"/>
    <w:rsid w:val="002F1A0E"/>
    <w:rsid w:val="002F3408"/>
    <w:rsid w:val="002F7493"/>
    <w:rsid w:val="00304415"/>
    <w:rsid w:val="00316C8C"/>
    <w:rsid w:val="00321C09"/>
    <w:rsid w:val="003249D9"/>
    <w:rsid w:val="00333CDD"/>
    <w:rsid w:val="00345709"/>
    <w:rsid w:val="00355319"/>
    <w:rsid w:val="003575CF"/>
    <w:rsid w:val="00362338"/>
    <w:rsid w:val="00366B4E"/>
    <w:rsid w:val="00371124"/>
    <w:rsid w:val="00373773"/>
    <w:rsid w:val="0037778C"/>
    <w:rsid w:val="003845EC"/>
    <w:rsid w:val="00385064"/>
    <w:rsid w:val="00385C4B"/>
    <w:rsid w:val="003A30BD"/>
    <w:rsid w:val="003D1B06"/>
    <w:rsid w:val="003E13C6"/>
    <w:rsid w:val="003F442C"/>
    <w:rsid w:val="003F7E6F"/>
    <w:rsid w:val="00412ACB"/>
    <w:rsid w:val="00427A03"/>
    <w:rsid w:val="004367FE"/>
    <w:rsid w:val="00444BA5"/>
    <w:rsid w:val="00445F1D"/>
    <w:rsid w:val="004550CF"/>
    <w:rsid w:val="00473DBD"/>
    <w:rsid w:val="004B4D18"/>
    <w:rsid w:val="004B7AB8"/>
    <w:rsid w:val="004C323F"/>
    <w:rsid w:val="004C691F"/>
    <w:rsid w:val="004D1CD5"/>
    <w:rsid w:val="004F487A"/>
    <w:rsid w:val="005062C4"/>
    <w:rsid w:val="005207B9"/>
    <w:rsid w:val="00525187"/>
    <w:rsid w:val="00532598"/>
    <w:rsid w:val="00533A81"/>
    <w:rsid w:val="0053640F"/>
    <w:rsid w:val="00553A3A"/>
    <w:rsid w:val="00561057"/>
    <w:rsid w:val="00576BB6"/>
    <w:rsid w:val="00594354"/>
    <w:rsid w:val="005A2AD5"/>
    <w:rsid w:val="005B5669"/>
    <w:rsid w:val="005C71CD"/>
    <w:rsid w:val="005E1D00"/>
    <w:rsid w:val="00617AB4"/>
    <w:rsid w:val="00621D8F"/>
    <w:rsid w:val="00637362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032E"/>
    <w:rsid w:val="006B2C72"/>
    <w:rsid w:val="006B3758"/>
    <w:rsid w:val="006F4D28"/>
    <w:rsid w:val="0071094A"/>
    <w:rsid w:val="00710D5F"/>
    <w:rsid w:val="007163A6"/>
    <w:rsid w:val="00717554"/>
    <w:rsid w:val="0071777F"/>
    <w:rsid w:val="00730438"/>
    <w:rsid w:val="00730EC7"/>
    <w:rsid w:val="00731BF1"/>
    <w:rsid w:val="00766048"/>
    <w:rsid w:val="007752FB"/>
    <w:rsid w:val="00781ED7"/>
    <w:rsid w:val="007869FA"/>
    <w:rsid w:val="00791749"/>
    <w:rsid w:val="007960AD"/>
    <w:rsid w:val="00797A1E"/>
    <w:rsid w:val="007A2BD6"/>
    <w:rsid w:val="007D71D1"/>
    <w:rsid w:val="007E7186"/>
    <w:rsid w:val="00804F76"/>
    <w:rsid w:val="00806138"/>
    <w:rsid w:val="008451DD"/>
    <w:rsid w:val="00845AF8"/>
    <w:rsid w:val="00861514"/>
    <w:rsid w:val="00876728"/>
    <w:rsid w:val="00880B3D"/>
    <w:rsid w:val="00885A03"/>
    <w:rsid w:val="00890C17"/>
    <w:rsid w:val="00891D5D"/>
    <w:rsid w:val="008931DD"/>
    <w:rsid w:val="00894474"/>
    <w:rsid w:val="008A620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660FA"/>
    <w:rsid w:val="0097206B"/>
    <w:rsid w:val="00984FEA"/>
    <w:rsid w:val="009851AC"/>
    <w:rsid w:val="009A3ACF"/>
    <w:rsid w:val="009B5ACC"/>
    <w:rsid w:val="009C45E4"/>
    <w:rsid w:val="009C5A27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6DBD"/>
    <w:rsid w:val="00A8783F"/>
    <w:rsid w:val="00A92548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651A8"/>
    <w:rsid w:val="00BA2914"/>
    <w:rsid w:val="00BE1C72"/>
    <w:rsid w:val="00BF11F4"/>
    <w:rsid w:val="00C36086"/>
    <w:rsid w:val="00C61659"/>
    <w:rsid w:val="00C7080D"/>
    <w:rsid w:val="00C74979"/>
    <w:rsid w:val="00CE2F7E"/>
    <w:rsid w:val="00D02128"/>
    <w:rsid w:val="00D03448"/>
    <w:rsid w:val="00D217E7"/>
    <w:rsid w:val="00D2473E"/>
    <w:rsid w:val="00D312F9"/>
    <w:rsid w:val="00D321E5"/>
    <w:rsid w:val="00D33B10"/>
    <w:rsid w:val="00D40B17"/>
    <w:rsid w:val="00D43879"/>
    <w:rsid w:val="00D47D43"/>
    <w:rsid w:val="00D62021"/>
    <w:rsid w:val="00DA3E65"/>
    <w:rsid w:val="00DB684D"/>
    <w:rsid w:val="00DC7054"/>
    <w:rsid w:val="00DD0457"/>
    <w:rsid w:val="00DD1575"/>
    <w:rsid w:val="00DF1BD2"/>
    <w:rsid w:val="00E06D6C"/>
    <w:rsid w:val="00E07577"/>
    <w:rsid w:val="00E07734"/>
    <w:rsid w:val="00E10EBF"/>
    <w:rsid w:val="00E1534E"/>
    <w:rsid w:val="00E20D0F"/>
    <w:rsid w:val="00E257C4"/>
    <w:rsid w:val="00E377C2"/>
    <w:rsid w:val="00E61F41"/>
    <w:rsid w:val="00E63C55"/>
    <w:rsid w:val="00E73B20"/>
    <w:rsid w:val="00E81749"/>
    <w:rsid w:val="00E81C35"/>
    <w:rsid w:val="00E81D1D"/>
    <w:rsid w:val="00E85ED9"/>
    <w:rsid w:val="00E96BDA"/>
    <w:rsid w:val="00EA10AB"/>
    <w:rsid w:val="00EA35E2"/>
    <w:rsid w:val="00EB267F"/>
    <w:rsid w:val="00EB35A5"/>
    <w:rsid w:val="00EE2E4F"/>
    <w:rsid w:val="00EE3861"/>
    <w:rsid w:val="00EE3E02"/>
    <w:rsid w:val="00EE72C1"/>
    <w:rsid w:val="00F06457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9713"/>
  <w15:chartTrackingRefBased/>
  <w15:docId w15:val="{1816E9C8-E8E8-45D1-8D86-7CED6563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  <w:style w:type="paragraph" w:customStyle="1" w:styleId="a0">
    <w:name w:val="引言"/>
    <w:basedOn w:val="Normal"/>
    <w:link w:val="Char0"/>
    <w:qFormat/>
    <w:rsid w:val="00215F40"/>
    <w:rPr>
      <w:rFonts w:ascii="Times New Roman" w:eastAsia="楷体" w:hAnsi="Times New Roman"/>
    </w:rPr>
  </w:style>
  <w:style w:type="character" w:customStyle="1" w:styleId="Char0">
    <w:name w:val="引言 Char"/>
    <w:basedOn w:val="DefaultParagraphFont"/>
    <w:link w:val="a0"/>
    <w:rsid w:val="00215F40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1042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review模版20210425.dotx</Template>
  <TotalTime>158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41</cp:revision>
  <dcterms:created xsi:type="dcterms:W3CDTF">2021-04-29T14:48:00Z</dcterms:created>
  <dcterms:modified xsi:type="dcterms:W3CDTF">2021-05-08T00:00:00Z</dcterms:modified>
</cp:coreProperties>
</file>