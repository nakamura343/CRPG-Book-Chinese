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867D1" w14:textId="705CDF4C" w:rsidR="00731BF1" w:rsidRPr="00F734E7" w:rsidRDefault="00F841EF" w:rsidP="00F734E7">
      <w:pPr>
        <w:pStyle w:val="2"/>
      </w:pPr>
      <w:r w:rsidRPr="00B62941">
        <w:t>前言</w:t>
      </w:r>
    </w:p>
    <w:p w14:paraId="35EF66D0" w14:textId="7A765E99" w:rsidR="001806CB" w:rsidRDefault="001806CB" w:rsidP="00F734E7"/>
    <w:p w14:paraId="2A181E5A" w14:textId="77777777" w:rsidR="00CE2F7E" w:rsidRDefault="00CE2F7E" w:rsidP="00F734E7"/>
    <w:p w14:paraId="7BD3FFBA" w14:textId="26F0AF00" w:rsidR="00CE2F7E" w:rsidRDefault="001F3F1F" w:rsidP="00F734E7">
      <w:r>
        <w:pict w14:anchorId="05D12EC1">
          <v:rect id="_x0000_i1025" style="width:261.65pt;height:1pt" o:hrpct="500" o:hrstd="t" o:hrnoshade="t" o:hr="t" fillcolor="#cfcdcd [2894]" stroked="f"/>
        </w:pict>
      </w:r>
    </w:p>
    <w:p w14:paraId="5B90F442" w14:textId="77777777" w:rsidR="00CE2F7E" w:rsidRDefault="00CE2F7E" w:rsidP="00F734E7">
      <w:pPr>
        <w:sectPr w:rsidR="00CE2F7E" w:rsidSect="00F734E7">
          <w:pgSz w:w="11906" w:h="16838"/>
          <w:pgMar w:top="1440" w:right="1080" w:bottom="1440" w:left="1080" w:header="851" w:footer="992" w:gutter="0"/>
          <w:cols w:space="425"/>
          <w:docGrid w:type="lines" w:linePitch="312"/>
          <w15:footnoteColumns w:val="1"/>
        </w:sectPr>
      </w:pPr>
    </w:p>
    <w:p w14:paraId="164F10C6" w14:textId="671E099A" w:rsidR="00532598" w:rsidRDefault="00532598" w:rsidP="00532598">
      <w:pPr>
        <w:pStyle w:val="-"/>
        <w:ind w:firstLine="420"/>
      </w:pPr>
      <w:r>
        <w:rPr>
          <w:rFonts w:hint="eastAsia"/>
        </w:rPr>
        <w:t>要说哪一个国家会首先推出一本专门讲述计算机角色扮演游戏（</w:t>
      </w:r>
      <w:r>
        <w:rPr>
          <w:rFonts w:hint="eastAsia"/>
        </w:rPr>
        <w:t>Computer</w:t>
      </w:r>
      <w:r>
        <w:t xml:space="preserve"> </w:t>
      </w:r>
      <w:r w:rsidR="00445F1D">
        <w:rPr>
          <w:rFonts w:hint="eastAsia"/>
        </w:rPr>
        <w:t>RPG</w:t>
      </w:r>
      <w:r w:rsidR="00445F1D">
        <w:rPr>
          <w:rFonts w:hint="eastAsia"/>
        </w:rPr>
        <w:t>）</w:t>
      </w:r>
      <w:r>
        <w:rPr>
          <w:rFonts w:hint="eastAsia"/>
        </w:rPr>
        <w:t>的书，一些人可能会说德国</w:t>
      </w:r>
      <w:r w:rsidR="00445F1D">
        <w:rPr>
          <w:rFonts w:hint="eastAsia"/>
        </w:rPr>
        <w:t>、加拿大、英国或者美国。亦或是法国、俄罗斯或者波兰。但绝对不会是巴西。这是有原因的。</w:t>
      </w:r>
    </w:p>
    <w:p w14:paraId="066346F2" w14:textId="4E801012" w:rsidR="00445F1D" w:rsidRDefault="00B25851" w:rsidP="00532598">
      <w:pPr>
        <w:pStyle w:val="-"/>
        <w:ind w:firstLine="420"/>
      </w:pPr>
      <w:r>
        <w:rPr>
          <w:rFonts w:hint="eastAsia"/>
        </w:rPr>
        <w:t>在</w:t>
      </w:r>
      <w:r>
        <w:t xml:space="preserve"> 20 </w:t>
      </w:r>
      <w:r>
        <w:rPr>
          <w:rFonts w:hint="eastAsia"/>
        </w:rPr>
        <w:t>世纪</w:t>
      </w:r>
      <w:r>
        <w:rPr>
          <w:rFonts w:hint="eastAsia"/>
        </w:rPr>
        <w:t xml:space="preserve"> </w:t>
      </w:r>
      <w:r>
        <w:t xml:space="preserve">70 </w:t>
      </w:r>
      <w:r>
        <w:rPr>
          <w:rFonts w:hint="eastAsia"/>
        </w:rPr>
        <w:t>年代，第一台个人计算机和电子游戏出现的时候，巴西正处于军事独裁统治时期</w:t>
      </w:r>
      <w:r>
        <w:rPr>
          <w:rStyle w:val="a9"/>
        </w:rPr>
        <w:footnoteReference w:id="1"/>
      </w:r>
      <w:r>
        <w:rPr>
          <w:rFonts w:hint="eastAsia"/>
        </w:rPr>
        <w:t>，所有的计算机进口贸易都被禁止。</w:t>
      </w:r>
      <w:r w:rsidR="00366B4E">
        <w:rPr>
          <w:rFonts w:hint="eastAsia"/>
        </w:rPr>
        <w:t>我们不能买到一台像是</w:t>
      </w:r>
      <w:r w:rsidR="00366B4E">
        <w:rPr>
          <w:rFonts w:hint="eastAsia"/>
        </w:rPr>
        <w:t xml:space="preserve"> Apple</w:t>
      </w:r>
      <w:r w:rsidR="00366B4E">
        <w:t xml:space="preserve"> </w:t>
      </w:r>
      <w:r w:rsidR="00366B4E">
        <w:rPr>
          <w:rFonts w:hint="eastAsia"/>
        </w:rPr>
        <w:t>II</w:t>
      </w:r>
      <w:r w:rsidR="00366B4E">
        <w:rPr>
          <w:rFonts w:hint="eastAsia"/>
        </w:rPr>
        <w:t>，</w:t>
      </w:r>
      <w:r w:rsidR="00366B4E">
        <w:rPr>
          <w:rFonts w:hint="eastAsia"/>
        </w:rPr>
        <w:t>C</w:t>
      </w:r>
      <w:r w:rsidR="00366B4E">
        <w:t xml:space="preserve">64 </w:t>
      </w:r>
      <w:r w:rsidR="00366B4E">
        <w:rPr>
          <w:rFonts w:hint="eastAsia"/>
        </w:rPr>
        <w:t>或者</w:t>
      </w:r>
      <w:r w:rsidR="00366B4E">
        <w:rPr>
          <w:rFonts w:hint="eastAsia"/>
        </w:rPr>
        <w:t xml:space="preserve"> IBM</w:t>
      </w:r>
      <w:r w:rsidR="00366B4E">
        <w:t xml:space="preserve"> </w:t>
      </w:r>
      <w:r w:rsidR="00366B4E">
        <w:rPr>
          <w:rFonts w:hint="eastAsia"/>
        </w:rPr>
        <w:t>PC</w:t>
      </w:r>
      <w:r w:rsidR="00366B4E">
        <w:t xml:space="preserve"> </w:t>
      </w:r>
      <w:r w:rsidR="00366B4E">
        <w:rPr>
          <w:rFonts w:hint="eastAsia"/>
        </w:rPr>
        <w:t>之类的电脑，只有龟速且做工粗糙的国产替代品。</w:t>
      </w:r>
    </w:p>
    <w:p w14:paraId="21F561ED" w14:textId="74712F5D" w:rsidR="00366B4E" w:rsidRDefault="00F27EC2" w:rsidP="00532598">
      <w:pPr>
        <w:pStyle w:val="-"/>
        <w:ind w:firstLine="420"/>
      </w:pPr>
      <w:r>
        <w:rPr>
          <w:rFonts w:hint="eastAsia"/>
        </w:rPr>
        <w:t>一些人可以绕过管制用走私的方式把这些电脑产品运进国内</w:t>
      </w:r>
      <w:r w:rsidR="007752FB">
        <w:rPr>
          <w:rFonts w:hint="eastAsia"/>
        </w:rPr>
        <w:t>，这些人里就有我的父亲。然而光有了电脑还不够，还需要弄到游戏，而这在当时是稀罕玩意儿（尤其是</w:t>
      </w:r>
      <w:r w:rsidR="007752FB">
        <w:rPr>
          <w:rFonts w:hint="eastAsia"/>
        </w:rPr>
        <w:t xml:space="preserve"> CRPG</w:t>
      </w:r>
      <w:r w:rsidR="007752FB">
        <w:rPr>
          <w:rFonts w:hint="eastAsia"/>
        </w:rPr>
        <w:t>！）。你得托人去美国帮你带回来那些软盘</w:t>
      </w:r>
      <w:r w:rsidR="00AA68E8">
        <w:rPr>
          <w:rFonts w:hint="eastAsia"/>
        </w:rPr>
        <w:t>，然后盗版一份留着。在</w:t>
      </w:r>
      <w:r w:rsidR="00AA68E8">
        <w:t xml:space="preserve"> 90 </w:t>
      </w:r>
      <w:r w:rsidR="00AA68E8">
        <w:rPr>
          <w:rFonts w:hint="eastAsia"/>
        </w:rPr>
        <w:t>年代早期，我就是用这种方法</w:t>
      </w:r>
      <w:r w:rsidR="00AC437D">
        <w:rPr>
          <w:rFonts w:hint="eastAsia"/>
        </w:rPr>
        <w:t>搞到的</w:t>
      </w:r>
      <w:r w:rsidR="00AA68E8">
        <w:rPr>
          <w:rFonts w:hint="eastAsia"/>
        </w:rPr>
        <w:t>《叛变克朗多》（</w:t>
      </w:r>
      <w:r w:rsidR="00AA68E8">
        <w:rPr>
          <w:rFonts w:hint="eastAsia"/>
        </w:rPr>
        <w:t>Betrayal</w:t>
      </w:r>
      <w:r w:rsidR="00AA68E8">
        <w:t xml:space="preserve"> </w:t>
      </w:r>
      <w:r w:rsidR="00AA68E8">
        <w:rPr>
          <w:rFonts w:hint="eastAsia"/>
        </w:rPr>
        <w:t>at</w:t>
      </w:r>
      <w:r w:rsidR="00AA68E8">
        <w:t xml:space="preserve"> </w:t>
      </w:r>
      <w:proofErr w:type="spellStart"/>
      <w:r w:rsidR="00AA68E8">
        <w:rPr>
          <w:rFonts w:hint="eastAsia"/>
        </w:rPr>
        <w:t>Krondor</w:t>
      </w:r>
      <w:proofErr w:type="spellEnd"/>
      <w:r w:rsidR="00362338">
        <w:rPr>
          <w:rFonts w:hint="eastAsia"/>
        </w:rPr>
        <w:t>，下简称“克朗多”</w:t>
      </w:r>
      <w:r w:rsidR="00AA68E8">
        <w:rPr>
          <w:rFonts w:hint="eastAsia"/>
        </w:rPr>
        <w:t>）</w:t>
      </w:r>
      <w:r w:rsidR="00AC437D">
        <w:rPr>
          <w:rFonts w:hint="eastAsia"/>
        </w:rPr>
        <w:t>。</w:t>
      </w:r>
    </w:p>
    <w:p w14:paraId="06BFFEA8" w14:textId="5814529B" w:rsidR="00AC437D" w:rsidRDefault="00AC437D" w:rsidP="00532598">
      <w:pPr>
        <w:pStyle w:val="-"/>
        <w:ind w:firstLine="420"/>
      </w:pPr>
      <w:r>
        <w:rPr>
          <w:rFonts w:hint="eastAsia"/>
        </w:rPr>
        <w:t>就算搞到了电脑和游戏，还有一个障碍：语言</w:t>
      </w:r>
      <w:r>
        <w:rPr>
          <w:rStyle w:val="a9"/>
        </w:rPr>
        <w:footnoteReference w:id="2"/>
      </w:r>
      <w:r>
        <w:rPr>
          <w:rFonts w:hint="eastAsia"/>
        </w:rPr>
        <w:t>。</w:t>
      </w:r>
      <w:r w:rsidR="00362338">
        <w:rPr>
          <w:rFonts w:hint="eastAsia"/>
        </w:rPr>
        <w:t>尽管我很喜欢看我父亲玩游戏，但其实我根本不知道屏幕里的那些个小人在说些什么。我花了几个月的时间玩“克朗多”，探索庞大的虚拟世界，但从来就没走出过新手村。我最大的成就就是</w:t>
      </w:r>
      <w:r w:rsidR="006F4D28">
        <w:rPr>
          <w:rFonts w:hint="eastAsia"/>
        </w:rPr>
        <w:t>暴力破解了一个解谜宝箱。</w:t>
      </w:r>
    </w:p>
    <w:p w14:paraId="1EB1DCBA" w14:textId="7CCC66D0" w:rsidR="006F4D28" w:rsidRDefault="006F4D28" w:rsidP="00532598">
      <w:pPr>
        <w:pStyle w:val="-"/>
        <w:ind w:firstLine="420"/>
      </w:pPr>
      <w:r>
        <w:rPr>
          <w:rFonts w:hint="eastAsia"/>
        </w:rPr>
        <w:t>后来我在日式角色扮演游戏（</w:t>
      </w:r>
      <w:r>
        <w:rPr>
          <w:rFonts w:hint="eastAsia"/>
        </w:rPr>
        <w:t>JRPG</w:t>
      </w:r>
      <w:r>
        <w:rPr>
          <w:rFonts w:hint="eastAsia"/>
        </w:rPr>
        <w:t>）中找到了慰藉。不仅仅因为它们更容易上手，也因为我们终于在</w:t>
      </w:r>
      <w:r>
        <w:rPr>
          <w:rFonts w:hint="eastAsia"/>
        </w:rPr>
        <w:t xml:space="preserve"> </w:t>
      </w:r>
      <w:r>
        <w:t xml:space="preserve">1994 </w:t>
      </w:r>
      <w:r>
        <w:rPr>
          <w:rFonts w:hint="eastAsia"/>
        </w:rPr>
        <w:t>年走出了</w:t>
      </w:r>
      <w:r w:rsidR="00E20D0F">
        <w:rPr>
          <w:rFonts w:hint="eastAsia"/>
        </w:rPr>
        <w:t>漫长的经济危机，游戏主机开始在巴西流行起来。和我住同一栋公寓楼的朋友就</w:t>
      </w:r>
      <w:r w:rsidR="00E20D0F">
        <w:rPr>
          <w:rFonts w:hint="eastAsia"/>
        </w:rPr>
        <w:t>有一台超级任天堂（</w:t>
      </w:r>
      <w:r w:rsidR="00E20D0F">
        <w:rPr>
          <w:rFonts w:hint="eastAsia"/>
        </w:rPr>
        <w:t>Super</w:t>
      </w:r>
      <w:r w:rsidR="00E20D0F">
        <w:t xml:space="preserve"> </w:t>
      </w:r>
      <w:r w:rsidR="00E20D0F">
        <w:rPr>
          <w:rFonts w:hint="eastAsia"/>
        </w:rPr>
        <w:t>Nintendo</w:t>
      </w:r>
      <w:r w:rsidR="00E20D0F">
        <w:rPr>
          <w:rStyle w:val="a9"/>
        </w:rPr>
        <w:footnoteReference w:id="3"/>
      </w:r>
      <w:r w:rsidR="00E20D0F">
        <w:rPr>
          <w:rFonts w:hint="eastAsia"/>
        </w:rPr>
        <w:t>）和</w:t>
      </w:r>
      <w:r w:rsidR="00A867B3">
        <w:rPr>
          <w:rFonts w:hint="eastAsia"/>
        </w:rPr>
        <w:t>《超时空之轮》（</w:t>
      </w:r>
      <w:r w:rsidR="00A867B3">
        <w:rPr>
          <w:rFonts w:hint="eastAsia"/>
        </w:rPr>
        <w:t>Chrono</w:t>
      </w:r>
      <w:r w:rsidR="00A867B3">
        <w:t xml:space="preserve"> </w:t>
      </w:r>
      <w:r w:rsidR="00A867B3">
        <w:rPr>
          <w:rFonts w:hint="eastAsia"/>
        </w:rPr>
        <w:t>Trigger</w:t>
      </w:r>
      <w:r w:rsidR="00A867B3">
        <w:rPr>
          <w:rFonts w:hint="eastAsia"/>
        </w:rPr>
        <w:t>），这款游戏让我着迷很久。后来，终于可以合法地拥有一台个人电脑了，但是</w:t>
      </w:r>
      <w:r w:rsidR="00A867B3">
        <w:t xml:space="preserve"> </w:t>
      </w:r>
      <w:r w:rsidR="00A867B3">
        <w:rPr>
          <w:rFonts w:hint="eastAsia"/>
        </w:rPr>
        <w:t>CRPG</w:t>
      </w:r>
      <w:r w:rsidR="00A867B3">
        <w:t xml:space="preserve"> </w:t>
      </w:r>
      <w:r w:rsidR="00A867B3">
        <w:rPr>
          <w:rFonts w:hint="eastAsia"/>
        </w:rPr>
        <w:t>的时代似乎已经过去，</w:t>
      </w:r>
      <w:r w:rsidR="00117365">
        <w:rPr>
          <w:rFonts w:hint="eastAsia"/>
        </w:rPr>
        <w:t>因为</w:t>
      </w:r>
      <w:r w:rsidR="00A867B3">
        <w:rPr>
          <w:rFonts w:hint="eastAsia"/>
        </w:rPr>
        <w:t>计算机“</w:t>
      </w:r>
      <w:r w:rsidR="00117365">
        <w:rPr>
          <w:rFonts w:hint="eastAsia"/>
        </w:rPr>
        <w:t>注定要被</w:t>
      </w:r>
      <w:r w:rsidR="00A867B3">
        <w:rPr>
          <w:rFonts w:hint="eastAsia"/>
        </w:rPr>
        <w:t>毁灭</w:t>
      </w:r>
      <w:r w:rsidR="00117365">
        <w:rPr>
          <w:rFonts w:hint="eastAsia"/>
        </w:rPr>
        <w:t>”。</w:t>
      </w:r>
      <w:r w:rsidR="00D47D43">
        <w:rPr>
          <w:rStyle w:val="a9"/>
        </w:rPr>
        <w:footnoteReference w:id="4"/>
      </w:r>
    </w:p>
    <w:p w14:paraId="489138F1" w14:textId="1DB52BDF" w:rsidR="00117365" w:rsidRPr="00117365" w:rsidRDefault="00937B95" w:rsidP="00532598">
      <w:pPr>
        <w:pStyle w:val="-"/>
        <w:ind w:firstLine="420"/>
        <w:rPr>
          <w:rFonts w:hint="eastAsia"/>
        </w:rPr>
      </w:pPr>
      <w:r>
        <w:rPr>
          <w:rFonts w:hint="eastAsia"/>
        </w:rPr>
        <w:t>几年后，我在看一本游戏杂志的时候发现了一个有意思的东西：</w:t>
      </w:r>
      <w:r w:rsidR="001F6039">
        <w:rPr>
          <w:rFonts w:hint="eastAsia"/>
        </w:rPr>
        <w:t>有这么</w:t>
      </w:r>
      <w:r>
        <w:rPr>
          <w:rFonts w:hint="eastAsia"/>
        </w:rPr>
        <w:t>一款奇怪的游戏</w:t>
      </w:r>
      <w:r w:rsidR="001F6039">
        <w:rPr>
          <w:rFonts w:hint="eastAsia"/>
        </w:rPr>
        <w:t>，你可以在里面教农民如何进行轮流耕作而获得经验值，但前提是你得创建一个足够聪明的角色。</w:t>
      </w:r>
      <w:bookmarkStart w:id="0" w:name="_GoBack"/>
      <w:bookmarkEnd w:id="0"/>
    </w:p>
    <w:sectPr w:rsidR="00117365" w:rsidRPr="00117365" w:rsidSect="00532598">
      <w:type w:val="continuous"/>
      <w:pgSz w:w="11906" w:h="16838"/>
      <w:pgMar w:top="1440" w:right="1080" w:bottom="1440" w:left="1080" w:header="851" w:footer="992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04907" w14:textId="77777777" w:rsidR="001F3F1F" w:rsidRDefault="001F3F1F" w:rsidP="00F841EF">
      <w:r>
        <w:separator/>
      </w:r>
    </w:p>
  </w:endnote>
  <w:endnote w:type="continuationSeparator" w:id="0">
    <w:p w14:paraId="2ACFCF26" w14:textId="77777777" w:rsidR="001F3F1F" w:rsidRDefault="001F3F1F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EF22D" w14:textId="77777777" w:rsidR="001F3F1F" w:rsidRDefault="001F3F1F" w:rsidP="00F841EF">
      <w:r>
        <w:separator/>
      </w:r>
    </w:p>
  </w:footnote>
  <w:footnote w:type="continuationSeparator" w:id="0">
    <w:p w14:paraId="1D53FCE9" w14:textId="77777777" w:rsidR="001F3F1F" w:rsidRDefault="001F3F1F" w:rsidP="00F841EF">
      <w:r>
        <w:continuationSeparator/>
      </w:r>
    </w:p>
  </w:footnote>
  <w:footnote w:id="1">
    <w:p w14:paraId="63C2A935" w14:textId="47711C85" w:rsidR="00B25851" w:rsidRDefault="00B25851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 w:rsidR="00AC437D">
        <w:rPr>
          <w:rFonts w:hint="eastAsia"/>
        </w:rPr>
        <w:t>译者注：</w:t>
      </w:r>
      <w:r w:rsidR="00BF11F4">
        <w:rPr>
          <w:rFonts w:hint="eastAsia"/>
        </w:rPr>
        <w:t>1</w:t>
      </w:r>
      <w:r w:rsidR="00BF11F4">
        <w:t xml:space="preserve">964 </w:t>
      </w:r>
      <w:r w:rsidR="00BF11F4">
        <w:rPr>
          <w:rFonts w:hint="eastAsia"/>
        </w:rPr>
        <w:t xml:space="preserve">年至 </w:t>
      </w:r>
      <w:r w:rsidR="00BF11F4">
        <w:t xml:space="preserve">1985 </w:t>
      </w:r>
      <w:r w:rsidR="00BF11F4">
        <w:rPr>
          <w:rFonts w:hint="eastAsia"/>
        </w:rPr>
        <w:t>年，巴西被军政府统治，</w:t>
      </w:r>
      <w:r w:rsidR="00366B4E">
        <w:rPr>
          <w:rFonts w:hint="eastAsia"/>
        </w:rPr>
        <w:t>继续执行进口替代政策</w:t>
      </w:r>
      <w:r w:rsidR="00F27EC2">
        <w:rPr>
          <w:rFonts w:hint="eastAsia"/>
        </w:rPr>
        <w:t>。</w:t>
      </w:r>
      <w:r w:rsidR="00BF11F4">
        <w:rPr>
          <w:rFonts w:hint="eastAsia"/>
        </w:rPr>
        <w:t xml:space="preserve">在 </w:t>
      </w:r>
      <w:r w:rsidR="00BF11F4">
        <w:t xml:space="preserve">70 </w:t>
      </w:r>
      <w:r w:rsidR="00BF11F4">
        <w:rPr>
          <w:rFonts w:hint="eastAsia"/>
        </w:rPr>
        <w:t>年代</w:t>
      </w:r>
      <w:r w:rsidR="00F27EC2">
        <w:rPr>
          <w:rFonts w:hint="eastAsia"/>
        </w:rPr>
        <w:t>中期</w:t>
      </w:r>
      <w:r w:rsidR="00BF11F4">
        <w:rPr>
          <w:rFonts w:hint="eastAsia"/>
        </w:rPr>
        <w:t>，</w:t>
      </w:r>
      <w:r w:rsidR="00F27EC2">
        <w:rPr>
          <w:rFonts w:hint="eastAsia"/>
        </w:rPr>
        <w:t>受到石油危机的影响，</w:t>
      </w:r>
      <w:r w:rsidR="00BF11F4">
        <w:rPr>
          <w:rFonts w:hint="eastAsia"/>
        </w:rPr>
        <w:t>巴西发展</w:t>
      </w:r>
      <w:r w:rsidR="00F27EC2">
        <w:rPr>
          <w:rFonts w:hint="eastAsia"/>
        </w:rPr>
        <w:t>陷入低迷</w:t>
      </w:r>
      <w:r w:rsidR="00BF11F4">
        <w:rPr>
          <w:rFonts w:hint="eastAsia"/>
        </w:rPr>
        <w:t>。</w:t>
      </w:r>
    </w:p>
  </w:footnote>
  <w:footnote w:id="2">
    <w:p w14:paraId="7AC2B7C0" w14:textId="083E1D9A" w:rsidR="00AC437D" w:rsidRDefault="00AC437D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译者注：巴西的官方语言是葡萄牙语。</w:t>
      </w:r>
    </w:p>
  </w:footnote>
  <w:footnote w:id="3">
    <w:p w14:paraId="4AC6DB70" w14:textId="16E9EBEB" w:rsidR="00E20D0F" w:rsidRDefault="00E20D0F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译者注：Super</w:t>
      </w:r>
      <w:r>
        <w:t xml:space="preserve"> </w:t>
      </w:r>
      <w:r>
        <w:rPr>
          <w:rFonts w:hint="eastAsia"/>
        </w:rPr>
        <w:t>Nintendo</w:t>
      </w:r>
      <w:r>
        <w:t xml:space="preserve"> </w:t>
      </w:r>
      <w:r>
        <w:rPr>
          <w:rFonts w:hint="eastAsia"/>
        </w:rPr>
        <w:t>Entertainment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是欧美市场对其的称呼</w:t>
      </w:r>
      <w:r w:rsidR="00661441">
        <w:rPr>
          <w:rFonts w:hint="eastAsia"/>
        </w:rPr>
        <w:t>，简称 SNES；在日本称作 Super</w:t>
      </w:r>
      <w:r w:rsidR="00661441">
        <w:t xml:space="preserve"> </w:t>
      </w:r>
      <w:proofErr w:type="spellStart"/>
      <w:r w:rsidR="00661441">
        <w:rPr>
          <w:rFonts w:hint="eastAsia"/>
        </w:rPr>
        <w:t>Famicom</w:t>
      </w:r>
      <w:proofErr w:type="spellEnd"/>
      <w:r w:rsidR="00661441">
        <w:rPr>
          <w:rFonts w:hint="eastAsia"/>
        </w:rPr>
        <w:t>，简称 SFC。1</w:t>
      </w:r>
      <w:r w:rsidR="00661441">
        <w:t xml:space="preserve">990 </w:t>
      </w:r>
      <w:r w:rsidR="00661441">
        <w:rPr>
          <w:rFonts w:hint="eastAsia"/>
        </w:rPr>
        <w:t xml:space="preserve">年 </w:t>
      </w:r>
      <w:r w:rsidR="00661441">
        <w:t xml:space="preserve">11 </w:t>
      </w:r>
      <w:r w:rsidR="00661441">
        <w:rPr>
          <w:rFonts w:hint="eastAsia"/>
        </w:rPr>
        <w:t xml:space="preserve">月 </w:t>
      </w:r>
      <w:r w:rsidR="00661441">
        <w:t xml:space="preserve">21 </w:t>
      </w:r>
      <w:r w:rsidR="00661441">
        <w:rPr>
          <w:rFonts w:hint="eastAsia"/>
        </w:rPr>
        <w:t>日在日本发售，1</w:t>
      </w:r>
      <w:r w:rsidR="00661441">
        <w:t xml:space="preserve">991 </w:t>
      </w:r>
      <w:r w:rsidR="00661441">
        <w:rPr>
          <w:rFonts w:hint="eastAsia"/>
        </w:rPr>
        <w:t xml:space="preserve">年 </w:t>
      </w:r>
      <w:r w:rsidR="00661441">
        <w:t xml:space="preserve">8 </w:t>
      </w:r>
      <w:r w:rsidR="00661441">
        <w:rPr>
          <w:rFonts w:hint="eastAsia"/>
        </w:rPr>
        <w:t xml:space="preserve">月 </w:t>
      </w:r>
      <w:r w:rsidR="00661441">
        <w:t xml:space="preserve">13 </w:t>
      </w:r>
      <w:r w:rsidR="00661441">
        <w:rPr>
          <w:rFonts w:hint="eastAsia"/>
        </w:rPr>
        <w:t>日在北美发售，全球累计销量达</w:t>
      </w:r>
      <w:r w:rsidR="00661441">
        <w:t xml:space="preserve"> 4910 </w:t>
      </w:r>
      <w:r w:rsidR="00661441">
        <w:rPr>
          <w:rFonts w:hint="eastAsia"/>
        </w:rPr>
        <w:t>万台。</w:t>
      </w:r>
    </w:p>
  </w:footnote>
  <w:footnote w:id="4">
    <w:p w14:paraId="756EB32C" w14:textId="58973EC5" w:rsidR="00D47D43" w:rsidRDefault="00D47D43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译者注：原作者这里用了一个双关语。原文是：“c</w:t>
      </w:r>
      <w:r>
        <w:t xml:space="preserve">omputers were </w:t>
      </w:r>
      <w:r w:rsidRPr="00117365">
        <w:rPr>
          <w:i/>
          <w:iCs/>
        </w:rPr>
        <w:t>Doom</w:t>
      </w:r>
      <w:r>
        <w:t xml:space="preserve"> machines</w:t>
      </w:r>
      <w:r>
        <w:rPr>
          <w:rFonts w:hint="eastAsia"/>
        </w:rPr>
        <w:t>”。Doom</w:t>
      </w:r>
      <w:r>
        <w:t xml:space="preserve"> </w:t>
      </w:r>
      <w:r>
        <w:rPr>
          <w:rFonts w:hint="eastAsia"/>
        </w:rPr>
        <w:t xml:space="preserve">指 </w:t>
      </w:r>
      <w:r>
        <w:t xml:space="preserve">1993 </w:t>
      </w:r>
      <w:r>
        <w:rPr>
          <w:rFonts w:hint="eastAsia"/>
        </w:rPr>
        <w:t>年</w:t>
      </w:r>
      <w:r w:rsidR="00117365">
        <w:rPr>
          <w:rFonts w:hint="eastAsia"/>
        </w:rPr>
        <w:t>由id</w:t>
      </w:r>
      <w:r w:rsidR="00117365">
        <w:t xml:space="preserve"> </w:t>
      </w:r>
      <w:r w:rsidR="00117365">
        <w:rPr>
          <w:rFonts w:hint="eastAsia"/>
        </w:rPr>
        <w:t>Software</w:t>
      </w:r>
      <w:r w:rsidR="00937B95">
        <w:t xml:space="preserve"> </w:t>
      </w:r>
      <w:r w:rsidR="00937B95">
        <w:rPr>
          <w:rFonts w:hint="eastAsia"/>
        </w:rPr>
        <w:t>开发</w:t>
      </w:r>
      <w:r>
        <w:rPr>
          <w:rFonts w:hint="eastAsia"/>
        </w:rPr>
        <w:t>的《铁血战士》系列游戏</w:t>
      </w:r>
      <w:r w:rsidR="00117365">
        <w:rPr>
          <w:rFonts w:hint="eastAsia"/>
        </w:rPr>
        <w:t>；而这个词本身在英语中也有“注定，使失败”的意思。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DD"/>
    <w:rsid w:val="00117365"/>
    <w:rsid w:val="001806CB"/>
    <w:rsid w:val="001F3F1F"/>
    <w:rsid w:val="001F6039"/>
    <w:rsid w:val="002D01D3"/>
    <w:rsid w:val="002F3408"/>
    <w:rsid w:val="00333CDD"/>
    <w:rsid w:val="00362338"/>
    <w:rsid w:val="00366B4E"/>
    <w:rsid w:val="00445F1D"/>
    <w:rsid w:val="00532598"/>
    <w:rsid w:val="00657B80"/>
    <w:rsid w:val="00661441"/>
    <w:rsid w:val="0067675A"/>
    <w:rsid w:val="006F4D28"/>
    <w:rsid w:val="00731BF1"/>
    <w:rsid w:val="007752FB"/>
    <w:rsid w:val="00937B95"/>
    <w:rsid w:val="00A47A89"/>
    <w:rsid w:val="00A867B3"/>
    <w:rsid w:val="00A8783F"/>
    <w:rsid w:val="00AA68E8"/>
    <w:rsid w:val="00AC437D"/>
    <w:rsid w:val="00B25851"/>
    <w:rsid w:val="00B62941"/>
    <w:rsid w:val="00BF11F4"/>
    <w:rsid w:val="00CE2F7E"/>
    <w:rsid w:val="00D47D43"/>
    <w:rsid w:val="00E20D0F"/>
    <w:rsid w:val="00F27EC2"/>
    <w:rsid w:val="00F734E7"/>
    <w:rsid w:val="00F8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F3BD1"/>
  <w15:chartTrackingRefBased/>
  <w15:docId w15:val="{78F618B9-F7B6-4278-BDFE-798C7C4C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734E7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1E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41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734E7"/>
    <w:rPr>
      <w:rFonts w:ascii="Times New Roman" w:eastAsia="微软雅黑" w:hAnsi="Times New Roman" w:cstheme="majorBidi"/>
      <w:b/>
      <w:bCs/>
      <w:sz w:val="32"/>
      <w:szCs w:val="32"/>
    </w:rPr>
  </w:style>
  <w:style w:type="paragraph" w:customStyle="1" w:styleId="-">
    <w:name w:val="正文-首行缩进"/>
    <w:basedOn w:val="a"/>
    <w:link w:val="-0"/>
    <w:autoRedefine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3B314-4CDC-40BA-97EC-4B5A4D949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Quan</dc:creator>
  <cp:keywords/>
  <dc:description/>
  <cp:lastModifiedBy>Fan Quan</cp:lastModifiedBy>
  <cp:revision>3</cp:revision>
  <dcterms:created xsi:type="dcterms:W3CDTF">2020-08-01T20:04:00Z</dcterms:created>
  <dcterms:modified xsi:type="dcterms:W3CDTF">2020-08-02T02:32:00Z</dcterms:modified>
</cp:coreProperties>
</file>