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DCB32" w14:textId="6EBB0685" w:rsidR="00DC41BE" w:rsidRPr="00F734E7" w:rsidRDefault="00DC41BE" w:rsidP="00DB684D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0AE7226" wp14:editId="0854374C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145847"/>
                <wp:effectExtent l="0" t="0" r="5715" b="0"/>
                <wp:wrapTopAndBottom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145847"/>
                          <a:chOff x="0" y="74285"/>
                          <a:chExt cx="6185535" cy="3145847"/>
                        </a:xfrm>
                      </wpg:grpSpPr>
                      <pic:pic xmlns:pic="http://schemas.openxmlformats.org/drawingml/2006/picture">
                        <pic:nvPicPr>
                          <pic:cNvPr id="195" name="图片 19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85908" y="74285"/>
                            <a:ext cx="5813718" cy="2529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文本框 196"/>
                        <wps:cNvSpPr txBox="1"/>
                        <wps:spPr>
                          <a:xfrm>
                            <a:off x="0" y="2686732"/>
                            <a:ext cx="6185535" cy="5334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BBE2DE" w14:textId="26348A71" w:rsidR="001D1957" w:rsidRDefault="004845CF" w:rsidP="00DA4567">
                              <w:pPr>
                                <w:pStyle w:val="af"/>
                                <w:jc w:val="center"/>
                              </w:pPr>
                              <w:r>
                                <w:t>Stuart Smith</w:t>
                              </w:r>
                              <w:r w:rsidR="001D1957">
                                <w:t>, 198</w:t>
                              </w:r>
                              <w:r>
                                <w:t>3</w:t>
                              </w:r>
                              <w:r w:rsidR="001D1957">
                                <w:t>, Apple II,</w:t>
                              </w:r>
                              <w:r>
                                <w:t xml:space="preserve"> </w:t>
                              </w:r>
                              <w:r w:rsidR="001D1957">
                                <w:t>Atari 8-bit</w:t>
                              </w:r>
                              <w:r>
                                <w:t xml:space="preserve"> and C64</w:t>
                              </w:r>
                            </w:p>
                            <w:p w14:paraId="61FB27ED" w14:textId="5C09D11D" w:rsidR="001D1957" w:rsidRPr="000C1A81" w:rsidRDefault="001D1957" w:rsidP="00DA45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*</w:t>
                              </w:r>
                              <w:r w:rsidR="004845CF">
                                <w:t>后来</w:t>
                              </w:r>
                              <w:r w:rsidR="004845CF">
                                <w:rPr>
                                  <w:rFonts w:hint="eastAsia"/>
                                </w:rPr>
                                <w:t>在 1</w:t>
                              </w:r>
                              <w:r w:rsidR="004845CF">
                                <w:t>984 年</w:t>
                              </w:r>
                              <w:r w:rsidR="004845CF">
                                <w:rPr>
                                  <w:rFonts w:hint="eastAsia"/>
                                </w:rPr>
                                <w:t xml:space="preserve">斯图亚特 · 史密斯开发了一款名为 </w:t>
                              </w:r>
                              <w:r w:rsidR="004845CF">
                                <w:t>Adventure Construction Set 的</w:t>
                              </w:r>
                              <w:r w:rsidR="004845CF">
                                <w:rPr>
                                  <w:rFonts w:hint="eastAsia"/>
                                </w:rPr>
                                <w:t>软件工具集，能让玩家创造自己的</w:t>
                              </w:r>
                              <w:r w:rsidR="004845CF">
                                <w:t>电脑</w:t>
                              </w:r>
                              <w:r w:rsidR="004845CF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845CF">
                                <w:t>RPG</w:t>
                              </w:r>
                              <w:r w:rsidR="004845CF">
                                <w:rPr>
                                  <w:rFonts w:hint="eastAsia"/>
                                </w:rPr>
                                <w:t>。这款工具集颇有影响力。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AE7226" id="组合 194" o:spid="_x0000_s1026" style="position:absolute;left:0;text-align:left;margin-left:435.85pt;margin-top:44.4pt;width:487.05pt;height:247.7pt;z-index:251667456;mso-position-horizontal:right;mso-position-horizontal-relative:margin;mso-width-relative:margin;mso-height-relative:margin" coordorigin=",742" coordsize="61855,314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95" o:spid="_x0000_s1027" type="#_x0000_t75" style="position:absolute;left:1859;top:742;width:58137;height:25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96" o:spid="_x0000_s1028" type="#_x0000_t202" style="position:absolute;top:26867;width:61855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" stroked="f">
                  <v:textbox style="mso-fit-shape-to-text:t" inset="0,0,0,0">
                    <w:txbxContent>
                      <w:p w14:paraId="2BBBE2DE" w14:textId="26348A71" w:rsidR="001D1957" w:rsidRDefault="004845CF" w:rsidP="00DA4567">
                        <w:pPr>
                          <w:pStyle w:val="af"/>
                          <w:jc w:val="center"/>
                        </w:pPr>
                        <w:r>
                          <w:t>Stuart Smith</w:t>
                        </w:r>
                        <w:r w:rsidR="001D1957">
                          <w:t>, 198</w:t>
                        </w:r>
                        <w:r>
                          <w:t>3</w:t>
                        </w:r>
                        <w:r w:rsidR="001D1957">
                          <w:t>, Apple II,</w:t>
                        </w:r>
                        <w:r>
                          <w:t xml:space="preserve"> </w:t>
                        </w:r>
                        <w:r w:rsidR="001D1957">
                          <w:t>Atari 8-bit</w:t>
                        </w:r>
                        <w:r>
                          <w:t xml:space="preserve"> and C64</w:t>
                        </w:r>
                      </w:p>
                      <w:p w14:paraId="61FB27ED" w14:textId="5C09D11D" w:rsidR="001D1957" w:rsidRPr="000C1A81" w:rsidRDefault="001D1957" w:rsidP="00DA45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*</w:t>
                        </w:r>
                        <w:r w:rsidR="004845CF">
                          <w:t>后来</w:t>
                        </w:r>
                        <w:r w:rsidR="004845CF">
                          <w:rPr>
                            <w:rFonts w:hint="eastAsia"/>
                          </w:rPr>
                          <w:t>在 1</w:t>
                        </w:r>
                        <w:r w:rsidR="004845CF">
                          <w:t>984 年</w:t>
                        </w:r>
                        <w:r w:rsidR="004845CF">
                          <w:rPr>
                            <w:rFonts w:hint="eastAsia"/>
                          </w:rPr>
                          <w:t xml:space="preserve">斯图亚特 · 史密斯开发了一款名为 </w:t>
                        </w:r>
                        <w:r w:rsidR="004845CF">
                          <w:t>Adventure Construction Set 的</w:t>
                        </w:r>
                        <w:r w:rsidR="004845CF">
                          <w:rPr>
                            <w:rFonts w:hint="eastAsia"/>
                          </w:rPr>
                          <w:t>软件工具集，能让玩家创造自己的</w:t>
                        </w:r>
                        <w:r w:rsidR="004845CF">
                          <w:t>电脑</w:t>
                        </w:r>
                        <w:r w:rsidR="004845CF">
                          <w:rPr>
                            <w:rFonts w:hint="eastAsia"/>
                          </w:rPr>
                          <w:t xml:space="preserve"> </w:t>
                        </w:r>
                        <w:r w:rsidR="004845CF">
                          <w:t>RPG</w:t>
                        </w:r>
                        <w:r w:rsidR="004845CF">
                          <w:rPr>
                            <w:rFonts w:hint="eastAsia"/>
                          </w:rPr>
                          <w:t>。这款工具集颇有影响力。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</w:t>
      </w:r>
      <w:r w:rsidR="00866BB6">
        <w:rPr>
          <w:rFonts w:hint="eastAsia"/>
        </w:rPr>
        <w:t>赫拉克勒斯</w:t>
      </w:r>
      <w:r w:rsidR="004845CF">
        <w:rPr>
          <w:rFonts w:hint="eastAsia"/>
        </w:rPr>
        <w:t>的归来</w:t>
      </w:r>
      <w:r>
        <w:rPr>
          <w:rFonts w:hint="eastAsia"/>
        </w:rPr>
        <w:t>》（</w:t>
      </w:r>
      <w:r w:rsidR="00AF0E6B">
        <w:t>The Return of Heracles</w:t>
      </w:r>
      <w:r>
        <w:rPr>
          <w:rFonts w:hint="eastAsia"/>
        </w:rPr>
        <w:t>）</w:t>
      </w:r>
    </w:p>
    <w:p w14:paraId="32194A68" w14:textId="0D1F6437" w:rsidR="00DC41BE" w:rsidRDefault="00DC41BE" w:rsidP="00F734E7">
      <w:r w:rsidRPr="008F2B87">
        <w:rPr>
          <w:rFonts w:hint="eastAsia"/>
        </w:rPr>
        <w:t>作者：</w:t>
      </w:r>
      <w:r w:rsidR="004845CF">
        <w:t>QX</w:t>
      </w:r>
    </w:p>
    <w:p w14:paraId="0F483A65" w14:textId="6B10ECD3" w:rsidR="00DC41BE" w:rsidRPr="008F2B87" w:rsidRDefault="00DC41BE" w:rsidP="008F2B87">
      <w:pPr>
        <w:jc w:val="left"/>
      </w:pPr>
      <w:r w:rsidRPr="008F2B87">
        <w:rPr>
          <w:rFonts w:hint="eastAsia"/>
        </w:rPr>
        <w:t>翻译：</w:t>
      </w:r>
      <w:proofErr w:type="spellStart"/>
      <w:r w:rsidR="00D81BDB">
        <w:t>Thunderplus</w:t>
      </w:r>
      <w:proofErr w:type="spellEnd"/>
    </w:p>
    <w:p w14:paraId="60F4FA86" w14:textId="50439813" w:rsidR="00DC41BE" w:rsidRDefault="00E92B41" w:rsidP="00F734E7">
      <w:r>
        <w:pict w14:anchorId="641C4625">
          <v:rect id="_x0000_i1025" style="width:261.65pt;height:1pt" o:hrpct="500" o:hrstd="t" o:hrnoshade="t" o:hr="t" fillcolor="#cfcdcd [2894]" stroked="f"/>
        </w:pict>
      </w:r>
    </w:p>
    <w:p w14:paraId="313BCB9C" w14:textId="77777777" w:rsidR="00DC41BE" w:rsidRDefault="00DC41BE" w:rsidP="00F734E7">
      <w:pPr>
        <w:sectPr w:rsidR="00DC41BE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4D938A49" w14:textId="575FCFDA" w:rsidR="00B35839" w:rsidRDefault="00B35839" w:rsidP="00B35839">
      <w:pPr>
        <w:pStyle w:val="-21"/>
        <w:ind w:firstLine="420"/>
      </w:pPr>
      <w:r>
        <w:rPr>
          <w:rFonts w:hint="eastAsia"/>
        </w:rPr>
        <w:t>在电脑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的</w:t>
      </w:r>
      <w:r w:rsidR="009015AC">
        <w:rPr>
          <w:rFonts w:hint="eastAsia"/>
        </w:rPr>
        <w:t>早年</w:t>
      </w:r>
      <w:r>
        <w:rPr>
          <w:rFonts w:hint="eastAsia"/>
        </w:rPr>
        <w:t>，斯图亚特</w:t>
      </w:r>
      <w:r>
        <w:t xml:space="preserve"> </w:t>
      </w: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史密斯</w:t>
      </w:r>
      <w:r w:rsidR="009015AC">
        <w:rPr>
          <w:rFonts w:hint="eastAsia"/>
        </w:rPr>
        <w:t>似乎</w:t>
      </w:r>
      <w:r>
        <w:rPr>
          <w:rFonts w:hint="eastAsia"/>
        </w:rPr>
        <w:t>是一个神秘人物。他出品的游戏质量</w:t>
      </w:r>
      <w:r w:rsidR="009015AC">
        <w:rPr>
          <w:rFonts w:hint="eastAsia"/>
        </w:rPr>
        <w:t>顶尖</w:t>
      </w:r>
      <w:r>
        <w:rPr>
          <w:rFonts w:hint="eastAsia"/>
        </w:rPr>
        <w:t>，忠实反映了他本人的价值观——没有教育意义的无脑游戏也没有</w:t>
      </w:r>
      <w:r w:rsidR="009015AC">
        <w:rPr>
          <w:rFonts w:hint="eastAsia"/>
        </w:rPr>
        <w:t>做</w:t>
      </w:r>
      <w:r>
        <w:rPr>
          <w:rFonts w:hint="eastAsia"/>
        </w:rPr>
        <w:t>出来的意义。但</w:t>
      </w:r>
      <w:r w:rsidR="009015AC">
        <w:rPr>
          <w:rFonts w:hint="eastAsia"/>
        </w:rPr>
        <w:t>这样的</w:t>
      </w:r>
      <w:r>
        <w:rPr>
          <w:rFonts w:hint="eastAsia"/>
        </w:rPr>
        <w:t>价值观可能也是他早早地就离开游戏</w:t>
      </w:r>
      <w:r w:rsidR="009015AC">
        <w:rPr>
          <w:rFonts w:hint="eastAsia"/>
        </w:rPr>
        <w:t>开发</w:t>
      </w:r>
      <w:r>
        <w:rPr>
          <w:rFonts w:hint="eastAsia"/>
        </w:rPr>
        <w:t>这一行的原因。</w:t>
      </w:r>
    </w:p>
    <w:p w14:paraId="57547C92" w14:textId="586B8289" w:rsidR="00B35839" w:rsidRDefault="00B35839" w:rsidP="00B35839">
      <w:pPr>
        <w:pStyle w:val="-21"/>
        <w:ind w:firstLine="420"/>
      </w:pPr>
      <w:r>
        <w:rPr>
          <w:rFonts w:hint="eastAsia"/>
        </w:rPr>
        <w:t>史密斯</w:t>
      </w:r>
      <w:r w:rsidR="00682618">
        <w:rPr>
          <w:rFonts w:hint="eastAsia"/>
        </w:rPr>
        <w:t>的第一款游戏是</w:t>
      </w:r>
      <w:r>
        <w:rPr>
          <w:rFonts w:hint="eastAsia"/>
        </w:rPr>
        <w:t xml:space="preserve"> </w:t>
      </w:r>
      <w:r>
        <w:t xml:space="preserve">1980 </w:t>
      </w:r>
      <w:r>
        <w:rPr>
          <w:rFonts w:hint="eastAsia"/>
        </w:rPr>
        <w:t>年</w:t>
      </w:r>
      <w:r w:rsidR="00682618">
        <w:rPr>
          <w:rFonts w:hint="eastAsia"/>
        </w:rPr>
        <w:t>的</w:t>
      </w:r>
      <w:r>
        <w:rPr>
          <w:rFonts w:hint="eastAsia"/>
        </w:rPr>
        <w:t>《</w:t>
      </w:r>
      <w:r w:rsidR="00682618">
        <w:rPr>
          <w:rFonts w:hint="eastAsia"/>
        </w:rPr>
        <w:t>纷争</w:t>
      </w:r>
      <w:r>
        <w:rPr>
          <w:rFonts w:hint="eastAsia"/>
        </w:rPr>
        <w:t>》</w:t>
      </w:r>
      <w:r w:rsidR="00682618">
        <w:rPr>
          <w:rFonts w:hint="eastAsia"/>
        </w:rPr>
        <w:t>（</w:t>
      </w:r>
      <w:r w:rsidR="00682618">
        <w:rPr>
          <w:rFonts w:hint="eastAsia"/>
        </w:rPr>
        <w:t>Fracas</w:t>
      </w:r>
      <w:r w:rsidR="00682618">
        <w:rPr>
          <w:rFonts w:hint="eastAsia"/>
        </w:rPr>
        <w:t>）</w:t>
      </w:r>
      <w:r w:rsidR="00A45082">
        <w:rPr>
          <w:rFonts w:hint="eastAsia"/>
        </w:rPr>
        <w:t>。这</w:t>
      </w:r>
      <w:r w:rsidR="009015AC">
        <w:rPr>
          <w:rFonts w:hint="eastAsia"/>
        </w:rPr>
        <w:t>个早年</w:t>
      </w:r>
      <w:r w:rsidR="00A45082">
        <w:rPr>
          <w:rFonts w:hint="eastAsia"/>
        </w:rPr>
        <w:t xml:space="preserve"> RPG</w:t>
      </w:r>
      <w:r w:rsidR="00A45082">
        <w:t xml:space="preserve"> </w:t>
      </w:r>
      <w:r w:rsidR="009015AC">
        <w:rPr>
          <w:rFonts w:hint="eastAsia"/>
        </w:rPr>
        <w:t>可以让八名玩家参与</w:t>
      </w:r>
      <w:r w:rsidR="00AA64CD">
        <w:rPr>
          <w:rFonts w:hint="eastAsia"/>
        </w:rPr>
        <w:t>，</w:t>
      </w:r>
      <w:r w:rsidR="009015AC">
        <w:rPr>
          <w:rFonts w:hint="eastAsia"/>
        </w:rPr>
        <w:t>并</w:t>
      </w:r>
      <w:r w:rsidR="00AA64CD">
        <w:rPr>
          <w:rFonts w:hint="eastAsia"/>
        </w:rPr>
        <w:t>在一个迷宫一样复杂的城市中探索。玩家</w:t>
      </w:r>
      <w:r w:rsidR="009015AC">
        <w:rPr>
          <w:rFonts w:hint="eastAsia"/>
        </w:rPr>
        <w:t>为了最快完成各自</w:t>
      </w:r>
      <w:r w:rsidR="00AA64CD">
        <w:rPr>
          <w:rFonts w:hint="eastAsia"/>
        </w:rPr>
        <w:t>的挑战</w:t>
      </w:r>
      <w:r w:rsidR="009015AC">
        <w:rPr>
          <w:rFonts w:hint="eastAsia"/>
        </w:rPr>
        <w:t>目标</w:t>
      </w:r>
      <w:r w:rsidR="00AA64CD">
        <w:rPr>
          <w:rFonts w:hint="eastAsia"/>
        </w:rPr>
        <w:t>，</w:t>
      </w:r>
      <w:r w:rsidR="009015AC">
        <w:rPr>
          <w:rFonts w:hint="eastAsia"/>
        </w:rPr>
        <w:t>彼此之间</w:t>
      </w:r>
      <w:r w:rsidR="00AA64CD">
        <w:rPr>
          <w:rFonts w:hint="eastAsia"/>
        </w:rPr>
        <w:t>可以</w:t>
      </w:r>
      <w:r w:rsidR="009015AC">
        <w:rPr>
          <w:rFonts w:hint="eastAsia"/>
        </w:rPr>
        <w:t>选择竞争</w:t>
      </w:r>
      <w:r w:rsidR="00AA64CD">
        <w:rPr>
          <w:rFonts w:hint="eastAsia"/>
        </w:rPr>
        <w:t>或</w:t>
      </w:r>
      <w:r w:rsidR="009015AC">
        <w:rPr>
          <w:rFonts w:hint="eastAsia"/>
        </w:rPr>
        <w:t>合作</w:t>
      </w:r>
      <w:r w:rsidR="00AA64CD">
        <w:rPr>
          <w:rFonts w:hint="eastAsia"/>
        </w:rPr>
        <w:t>。《纷争》以及史密斯的后续作品都有一个基本特征，那就是</w:t>
      </w:r>
      <w:r w:rsidR="00AA64CD">
        <w:rPr>
          <w:rFonts w:hint="eastAsia"/>
        </w:rPr>
        <w:t xml:space="preserve"> NPC</w:t>
      </w:r>
      <w:r w:rsidR="00AA64CD">
        <w:t xml:space="preserve"> </w:t>
      </w:r>
      <w:r w:rsidR="00AA64CD">
        <w:rPr>
          <w:rFonts w:hint="eastAsia"/>
        </w:rPr>
        <w:t>的独立自主性。游戏中每一个生物都</w:t>
      </w:r>
      <w:r w:rsidR="009015AC">
        <w:rPr>
          <w:rFonts w:hint="eastAsia"/>
        </w:rPr>
        <w:t>是独一无二的</w:t>
      </w:r>
      <w:r w:rsidR="00AA64CD">
        <w:rPr>
          <w:rFonts w:hint="eastAsia"/>
        </w:rPr>
        <w:t>，会像玩家一样探索迷宫</w:t>
      </w:r>
      <w:r w:rsidR="009015AC">
        <w:rPr>
          <w:rFonts w:hint="eastAsia"/>
        </w:rPr>
        <w:t>，</w:t>
      </w:r>
      <w:r w:rsidR="00AA64CD">
        <w:rPr>
          <w:rFonts w:hint="eastAsia"/>
        </w:rPr>
        <w:t>捡拾道具，与其他</w:t>
      </w:r>
      <w:r w:rsidR="009015AC">
        <w:rPr>
          <w:rFonts w:hint="eastAsia"/>
        </w:rPr>
        <w:t>派系</w:t>
      </w:r>
      <w:r w:rsidR="00AA64CD">
        <w:rPr>
          <w:rFonts w:hint="eastAsia"/>
        </w:rPr>
        <w:t>的敌人</w:t>
      </w:r>
      <w:r w:rsidR="009015AC">
        <w:rPr>
          <w:rFonts w:hint="eastAsia"/>
        </w:rPr>
        <w:t>交战</w:t>
      </w:r>
      <w:r w:rsidR="009337BE">
        <w:rPr>
          <w:rFonts w:hint="eastAsia"/>
        </w:rPr>
        <w:t>，最后甚至还会升级。</w:t>
      </w:r>
    </w:p>
    <w:p w14:paraId="5CE4CFF6" w14:textId="50972165" w:rsidR="009337BE" w:rsidRDefault="009337BE" w:rsidP="00B35839">
      <w:pPr>
        <w:pStyle w:val="-21"/>
        <w:ind w:firstLine="420"/>
      </w:pPr>
      <w:r>
        <w:rPr>
          <w:rFonts w:hint="eastAsia"/>
        </w:rPr>
        <w:t>这个概念随着</w:t>
      </w:r>
      <w:r>
        <w:rPr>
          <w:rFonts w:hint="eastAsia"/>
        </w:rPr>
        <w:t xml:space="preserve"> </w:t>
      </w:r>
      <w:r>
        <w:t xml:space="preserve">1981 </w:t>
      </w:r>
      <w:r>
        <w:rPr>
          <w:rFonts w:hint="eastAsia"/>
        </w:rPr>
        <w:t>年的《阿里巴巴与四十大盗》（</w:t>
      </w:r>
      <w:r>
        <w:rPr>
          <w:rFonts w:hint="eastAsia"/>
        </w:rPr>
        <w:t>A</w:t>
      </w:r>
      <w:r>
        <w:t xml:space="preserve">li Baba and the Forty </w:t>
      </w:r>
      <w:r>
        <w:rPr>
          <w:rFonts w:hint="eastAsia"/>
        </w:rPr>
        <w:t>Thieves</w:t>
      </w:r>
      <w:r>
        <w:rPr>
          <w:rFonts w:hint="eastAsia"/>
        </w:rPr>
        <w:t>）</w:t>
      </w:r>
      <w:r w:rsidR="003507D1">
        <w:rPr>
          <w:rFonts w:hint="eastAsia"/>
        </w:rPr>
        <w:t>越发成熟</w:t>
      </w:r>
      <w:r>
        <w:rPr>
          <w:rFonts w:hint="eastAsia"/>
        </w:rPr>
        <w:t>。这作里玩家探索的地牢更加复杂，不光有四十个强盗，还有商店、</w:t>
      </w:r>
      <w:r>
        <w:rPr>
          <w:rFonts w:hint="eastAsia"/>
        </w:rPr>
        <w:t>NPC</w:t>
      </w:r>
      <w:r>
        <w:rPr>
          <w:rFonts w:hint="eastAsia"/>
        </w:rPr>
        <w:t>（比如阿拉丁）和其</w:t>
      </w:r>
      <w:r w:rsidR="009015AC">
        <w:rPr>
          <w:rFonts w:hint="eastAsia"/>
        </w:rPr>
        <w:t>它</w:t>
      </w:r>
      <w:r>
        <w:rPr>
          <w:rFonts w:hint="eastAsia"/>
        </w:rPr>
        <w:t>独特的生物。你的目标是要拯救</w:t>
      </w:r>
      <w:r w:rsidR="002C3DAD">
        <w:rPr>
          <w:rFonts w:hint="eastAsia"/>
        </w:rPr>
        <w:t>布迪尔布多尔公主</w:t>
      </w:r>
      <w:r w:rsidR="002C3DAD">
        <w:rPr>
          <w:rStyle w:val="a9"/>
        </w:rPr>
        <w:footnoteReference w:id="1"/>
      </w:r>
      <w:r w:rsidR="002C3DAD">
        <w:rPr>
          <w:rFonts w:hint="eastAsia"/>
        </w:rPr>
        <w:t>。</w:t>
      </w:r>
      <w:r w:rsidR="008F2319">
        <w:rPr>
          <w:rFonts w:hint="eastAsia"/>
        </w:rPr>
        <w:t>游戏</w:t>
      </w:r>
      <w:r w:rsidR="009015AC">
        <w:rPr>
          <w:rFonts w:hint="eastAsia"/>
        </w:rPr>
        <w:t>在鲜明</w:t>
      </w:r>
      <w:r w:rsidR="009015AC">
        <w:rPr>
          <w:rFonts w:hint="eastAsia"/>
        </w:rPr>
        <w:t>地</w:t>
      </w:r>
      <w:r w:rsidR="00C6155E">
        <w:rPr>
          <w:rFonts w:hint="eastAsia"/>
        </w:rPr>
        <w:t>受到</w:t>
      </w:r>
      <w:r w:rsidR="002C3DAD">
        <w:rPr>
          <w:rFonts w:hint="eastAsia"/>
        </w:rPr>
        <w:t>《天方夜谭》</w:t>
      </w:r>
      <w:r w:rsidR="00C6155E">
        <w:rPr>
          <w:rFonts w:hint="eastAsia"/>
        </w:rPr>
        <w:t>的影响</w:t>
      </w:r>
      <w:r w:rsidR="002C3DAD">
        <w:rPr>
          <w:rFonts w:hint="eastAsia"/>
        </w:rPr>
        <w:t>以外，也</w:t>
      </w:r>
      <w:r w:rsidR="008F2319">
        <w:rPr>
          <w:rFonts w:hint="eastAsia"/>
        </w:rPr>
        <w:t>借鉴</w:t>
      </w:r>
      <w:r w:rsidR="00F46053">
        <w:rPr>
          <w:rFonts w:hint="eastAsia"/>
        </w:rPr>
        <w:t>了</w:t>
      </w:r>
      <w:r w:rsidR="002C3DAD">
        <w:rPr>
          <w:rFonts w:hint="eastAsia"/>
        </w:rPr>
        <w:t>托尔金小说和民间故事。</w:t>
      </w:r>
    </w:p>
    <w:p w14:paraId="3B44FBDA" w14:textId="35E1AF20" w:rsidR="00BF4678" w:rsidRDefault="00BF4678" w:rsidP="002B4656">
      <w:pPr>
        <w:pStyle w:val="-21"/>
        <w:ind w:firstLineChars="0" w:firstLine="0"/>
      </w:pPr>
    </w:p>
    <w:p w14:paraId="48D5BBAD" w14:textId="2699DE1E" w:rsidR="00DC41BE" w:rsidRDefault="00DC41BE" w:rsidP="00F57896">
      <w:pPr>
        <w:pStyle w:val="-21"/>
        <w:ind w:firstLineChars="0" w:firstLine="0"/>
      </w:pPr>
      <w:r>
        <w:rPr>
          <w:rFonts w:hint="eastAsia"/>
          <w:noProof/>
        </w:rPr>
        <w:drawing>
          <wp:inline distT="0" distB="0" distL="0" distR="0" wp14:anchorId="291C058F" wp14:editId="1A991376">
            <wp:extent cx="2954267" cy="2221199"/>
            <wp:effectExtent l="0" t="0" r="0" b="8255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267" cy="22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C241" w14:textId="60A3C52D" w:rsidR="009B48BF" w:rsidRDefault="00DC41BE" w:rsidP="00BF4678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C3368">
        <w:rPr>
          <w:noProof/>
        </w:rPr>
        <w:t>1</w:t>
      </w:r>
      <w:r>
        <w:fldChar w:fldCharType="end"/>
      </w:r>
      <w:r>
        <w:t xml:space="preserve"> </w:t>
      </w:r>
      <w:r w:rsidR="002B4656">
        <w:rPr>
          <w:rFonts w:hint="eastAsia"/>
        </w:rPr>
        <w:t>十九位英雄都有他们</w:t>
      </w:r>
      <w:r w:rsidR="0008695B">
        <w:rPr>
          <w:rFonts w:hint="eastAsia"/>
        </w:rPr>
        <w:t>的个人特色</w:t>
      </w:r>
      <w:r w:rsidR="002B4656">
        <w:rPr>
          <w:rFonts w:hint="eastAsia"/>
        </w:rPr>
        <w:t>。比如说帕莱蒙（也就是赫拉克勒斯的原名）的开局会遇到赫拉派来的两条蛇。而选择奥德修斯开局会有他的忠犬阿尔戈斯陪伴。</w:t>
      </w:r>
    </w:p>
    <w:p w14:paraId="40C7F263" w14:textId="51AA9DC6" w:rsidR="002B4656" w:rsidRDefault="002B4656" w:rsidP="002B4656"/>
    <w:p w14:paraId="039A51D3" w14:textId="307C1C31" w:rsidR="002B4656" w:rsidRDefault="002B4656" w:rsidP="002B4656">
      <w:pPr>
        <w:pStyle w:val="-21"/>
        <w:ind w:firstLine="420"/>
      </w:pPr>
      <w:r>
        <w:rPr>
          <w:rFonts w:hint="eastAsia"/>
        </w:rPr>
        <w:t>他的下一款游戏整体更加自洽，很多粉丝认为</w:t>
      </w:r>
      <w:r>
        <w:rPr>
          <w:rFonts w:hint="eastAsia"/>
        </w:rPr>
        <w:lastRenderedPageBreak/>
        <w:t>是他水平最高的作品。《赫拉克勒斯的归来》与希腊神话结合得十分紧密，</w:t>
      </w:r>
      <w:r w:rsidR="0008695B">
        <w:rPr>
          <w:rFonts w:hint="eastAsia"/>
        </w:rPr>
        <w:t>也许</w:t>
      </w:r>
      <w:r>
        <w:rPr>
          <w:rFonts w:hint="eastAsia"/>
        </w:rPr>
        <w:t>都可以给它打上“寓教于乐”的类型标签了。</w:t>
      </w:r>
      <w:r w:rsidR="0008695B">
        <w:rPr>
          <w:rFonts w:hint="eastAsia"/>
        </w:rPr>
        <w:t>不过就</w:t>
      </w:r>
      <w:r>
        <w:rPr>
          <w:rFonts w:hint="eastAsia"/>
        </w:rPr>
        <w:t>像玩《俄勒冈之路》（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Oregon</w:t>
      </w:r>
      <w:r>
        <w:t xml:space="preserve"> </w:t>
      </w:r>
      <w:r>
        <w:rPr>
          <w:rFonts w:hint="eastAsia"/>
        </w:rPr>
        <w:t>Trail</w:t>
      </w:r>
      <w:r>
        <w:rPr>
          <w:rFonts w:hint="eastAsia"/>
        </w:rPr>
        <w:t>）</w:t>
      </w:r>
      <w:r>
        <w:rPr>
          <w:rStyle w:val="a9"/>
        </w:rPr>
        <w:footnoteReference w:id="2"/>
      </w:r>
      <w:r>
        <w:rPr>
          <w:rFonts w:hint="eastAsia"/>
        </w:rPr>
        <w:t>一样，玩家</w:t>
      </w:r>
      <w:r w:rsidR="0008695B">
        <w:rPr>
          <w:rFonts w:hint="eastAsia"/>
        </w:rPr>
        <w:t>也</w:t>
      </w:r>
      <w:r>
        <w:rPr>
          <w:rFonts w:hint="eastAsia"/>
        </w:rPr>
        <w:t>必须对</w:t>
      </w:r>
      <w:r w:rsidR="0008695B">
        <w:rPr>
          <w:rFonts w:hint="eastAsia"/>
        </w:rPr>
        <w:t>与</w:t>
      </w:r>
      <w:r>
        <w:rPr>
          <w:rFonts w:hint="eastAsia"/>
        </w:rPr>
        <w:t>古希腊神话、传说和文化有关的大大小小方面有所了解。</w:t>
      </w:r>
    </w:p>
    <w:p w14:paraId="5241C75F" w14:textId="4F61EF7E" w:rsidR="002B4656" w:rsidRDefault="002B4656" w:rsidP="002B4656">
      <w:pPr>
        <w:pStyle w:val="-21"/>
        <w:ind w:firstLine="420"/>
      </w:pPr>
      <w:r>
        <w:rPr>
          <w:rFonts w:hint="eastAsia"/>
        </w:rPr>
        <w:t>游戏的自由度可以说</w:t>
      </w:r>
      <w:r w:rsidR="0008695B">
        <w:rPr>
          <w:rFonts w:hint="eastAsia"/>
        </w:rPr>
        <w:t>出奇之</w:t>
      </w:r>
      <w:r>
        <w:rPr>
          <w:rFonts w:hint="eastAsia"/>
        </w:rPr>
        <w:t>高，你能任意选择你喜欢的古希腊英雄进行游戏（珀耳修斯、希波吕忒、伊阿宋、阿喀琉斯、奥德修斯等等），</w:t>
      </w:r>
      <w:r w:rsidR="0008695B">
        <w:rPr>
          <w:rFonts w:hint="eastAsia"/>
        </w:rPr>
        <w:t>也能选择</w:t>
      </w:r>
      <w:r>
        <w:rPr>
          <w:rFonts w:hint="eastAsia"/>
        </w:rPr>
        <w:t>在游戏中操作多少位英雄（只玩一位也行，十九位</w:t>
      </w:r>
      <w:r w:rsidR="0008695B">
        <w:rPr>
          <w:rFonts w:hint="eastAsia"/>
        </w:rPr>
        <w:t>同时玩</w:t>
      </w:r>
      <w:r>
        <w:rPr>
          <w:rFonts w:hint="eastAsia"/>
        </w:rPr>
        <w:t>也行）</w:t>
      </w:r>
      <w:r w:rsidR="0008695B">
        <w:rPr>
          <w:rFonts w:hint="eastAsia"/>
        </w:rPr>
        <w:t>。</w:t>
      </w:r>
      <w:r>
        <w:rPr>
          <w:rFonts w:hint="eastAsia"/>
        </w:rPr>
        <w:t>是</w:t>
      </w:r>
      <w:r w:rsidR="0008695B">
        <w:rPr>
          <w:rFonts w:hint="eastAsia"/>
        </w:rPr>
        <w:t>缜密谋划当</w:t>
      </w:r>
      <w:r>
        <w:rPr>
          <w:rFonts w:hint="eastAsia"/>
        </w:rPr>
        <w:t>一个潜行大师还是大杀四方</w:t>
      </w:r>
      <w:r w:rsidR="0008695B">
        <w:rPr>
          <w:rFonts w:hint="eastAsia"/>
        </w:rPr>
        <w:t>同样看你喜欢。</w:t>
      </w:r>
    </w:p>
    <w:p w14:paraId="408A586F" w14:textId="0196B349" w:rsidR="002B4656" w:rsidRDefault="0008695B" w:rsidP="002B4656">
      <w:pPr>
        <w:pStyle w:val="-21"/>
        <w:ind w:firstLine="420"/>
      </w:pPr>
      <w:r>
        <w:rPr>
          <w:rFonts w:hint="eastAsia"/>
        </w:rPr>
        <w:t>当然</w:t>
      </w:r>
      <w:r w:rsidR="0047489A">
        <w:rPr>
          <w:rFonts w:hint="eastAsia"/>
        </w:rPr>
        <w:t>部分</w:t>
      </w:r>
      <w:r w:rsidR="002B4656">
        <w:rPr>
          <w:rFonts w:hint="eastAsia"/>
        </w:rPr>
        <w:t>战斗是强制的，</w:t>
      </w:r>
      <w:r>
        <w:rPr>
          <w:rFonts w:hint="eastAsia"/>
        </w:rPr>
        <w:t>毕竟</w:t>
      </w:r>
      <w:r w:rsidR="002B4656">
        <w:rPr>
          <w:rFonts w:hint="eastAsia"/>
        </w:rPr>
        <w:t>游戏目标就是完成赫拉克勒斯的十二项任务，所以像斩杀九头蛇和尼米亚猛狮这些经典战斗不能跳过。不过</w:t>
      </w:r>
      <w:r>
        <w:rPr>
          <w:rFonts w:hint="eastAsia"/>
        </w:rPr>
        <w:t>除此以外，</w:t>
      </w:r>
      <w:r w:rsidR="002B4656">
        <w:rPr>
          <w:rFonts w:hint="eastAsia"/>
        </w:rPr>
        <w:t>你</w:t>
      </w:r>
      <w:r>
        <w:rPr>
          <w:rFonts w:hint="eastAsia"/>
        </w:rPr>
        <w:t>完全可以低调做人，</w:t>
      </w:r>
      <w:r w:rsidR="002B4656">
        <w:rPr>
          <w:rFonts w:hint="eastAsia"/>
        </w:rPr>
        <w:t>潜行绕开</w:t>
      </w:r>
      <w:r>
        <w:rPr>
          <w:rFonts w:hint="eastAsia"/>
        </w:rPr>
        <w:t>大多数角色</w:t>
      </w:r>
      <w:r w:rsidR="0047489A">
        <w:rPr>
          <w:rFonts w:hint="eastAsia"/>
        </w:rPr>
        <w:t>。游戏里也有一部分地图是可选的</w:t>
      </w:r>
      <w:r w:rsidR="002B4656">
        <w:rPr>
          <w:rFonts w:hint="eastAsia"/>
        </w:rPr>
        <w:t>。</w:t>
      </w:r>
    </w:p>
    <w:p w14:paraId="6D84C12F" w14:textId="2AE685A7" w:rsidR="00F57896" w:rsidRDefault="0047489A" w:rsidP="002B4656">
      <w:pPr>
        <w:pStyle w:val="-21"/>
        <w:ind w:firstLine="420"/>
      </w:pPr>
      <w:r>
        <w:rPr>
          <w:rFonts w:hint="eastAsia"/>
        </w:rPr>
        <w:t>这一作的</w:t>
      </w:r>
      <w:r w:rsidR="002B4656">
        <w:rPr>
          <w:rFonts w:hint="eastAsia"/>
        </w:rPr>
        <w:t>教育意义也值得一提，</w:t>
      </w:r>
      <w:r>
        <w:rPr>
          <w:rFonts w:hint="eastAsia"/>
        </w:rPr>
        <w:t>体现在</w:t>
      </w:r>
      <w:r w:rsidR="002B4656">
        <w:rPr>
          <w:rFonts w:hint="eastAsia"/>
        </w:rPr>
        <w:t>那些解释相关神话和历史</w:t>
      </w:r>
      <w:r>
        <w:rPr>
          <w:rFonts w:hint="eastAsia"/>
        </w:rPr>
        <w:t>的有趣</w:t>
      </w:r>
      <w:r>
        <w:rPr>
          <w:rFonts w:hint="eastAsia"/>
        </w:rPr>
        <w:t>小插曲</w:t>
      </w:r>
      <w:r w:rsidR="002B4656">
        <w:rPr>
          <w:rFonts w:hint="eastAsia"/>
        </w:rPr>
        <w:t>，还有尽管存在硬件技术限制也栩栩如生的角色。我</w:t>
      </w:r>
      <w:r>
        <w:rPr>
          <w:rFonts w:hint="eastAsia"/>
        </w:rPr>
        <w:t>小时候从神话和这个游戏中领会到</w:t>
      </w:r>
      <w:r w:rsidR="002B4656">
        <w:rPr>
          <w:rFonts w:hint="eastAsia"/>
        </w:rPr>
        <w:t>恩底弥翁的悲剧形象</w:t>
      </w:r>
      <w:r>
        <w:rPr>
          <w:rFonts w:hint="eastAsia"/>
        </w:rPr>
        <w:t>，这感受</w:t>
      </w:r>
      <w:r w:rsidR="002B4656">
        <w:rPr>
          <w:rFonts w:hint="eastAsia"/>
        </w:rPr>
        <w:t>伴随我直到现在。也</w:t>
      </w:r>
      <w:r>
        <w:rPr>
          <w:rFonts w:hint="eastAsia"/>
        </w:rPr>
        <w:t>基本</w:t>
      </w:r>
      <w:r w:rsidR="002B4656">
        <w:rPr>
          <w:rFonts w:hint="eastAsia"/>
        </w:rPr>
        <w:t>是</w:t>
      </w:r>
      <w:r>
        <w:rPr>
          <w:rFonts w:hint="eastAsia"/>
        </w:rPr>
        <w:t>出于</w:t>
      </w:r>
      <w:r w:rsidR="002B4656">
        <w:rPr>
          <w:rFonts w:hint="eastAsia"/>
        </w:rPr>
        <w:t>这个原因，我给我儿子取</w:t>
      </w:r>
      <w:r>
        <w:rPr>
          <w:rFonts w:hint="eastAsia"/>
        </w:rPr>
        <w:t>了</w:t>
      </w:r>
      <w:r w:rsidR="002B4656">
        <w:rPr>
          <w:rFonts w:hint="eastAsia"/>
        </w:rPr>
        <w:t>“恩底弥翁”作为中名。</w:t>
      </w:r>
    </w:p>
    <w:p w14:paraId="278F56C5" w14:textId="3B018131" w:rsidR="002B4656" w:rsidRDefault="002B4656" w:rsidP="002B4656">
      <w:pPr>
        <w:pStyle w:val="-21"/>
        <w:ind w:firstLine="420"/>
      </w:pPr>
      <w:r>
        <w:rPr>
          <w:rFonts w:hint="eastAsia"/>
        </w:rPr>
        <w:t>在游戏里</w:t>
      </w:r>
      <w:r w:rsidR="00DE4E05">
        <w:rPr>
          <w:rFonts w:hint="eastAsia"/>
        </w:rPr>
        <w:t>你</w:t>
      </w:r>
      <w:r>
        <w:rPr>
          <w:rFonts w:hint="eastAsia"/>
        </w:rPr>
        <w:t>可以在希腊的大地图和各区域的小地图之间来回切换，这在当时是比较具有创新性的一个机制。</w:t>
      </w:r>
      <w:r w:rsidR="0047489A">
        <w:rPr>
          <w:rFonts w:hint="eastAsia"/>
        </w:rPr>
        <w:t>而且</w:t>
      </w:r>
      <w:r>
        <w:rPr>
          <w:rFonts w:hint="eastAsia"/>
        </w:rPr>
        <w:t>，只要</w:t>
      </w:r>
      <w:r w:rsidR="00DE4E05">
        <w:rPr>
          <w:rFonts w:hint="eastAsia"/>
        </w:rPr>
        <w:t>你</w:t>
      </w:r>
      <w:r>
        <w:rPr>
          <w:rFonts w:hint="eastAsia"/>
        </w:rPr>
        <w:t>对</w:t>
      </w:r>
      <w:r w:rsidR="0047489A">
        <w:rPr>
          <w:rFonts w:hint="eastAsia"/>
        </w:rPr>
        <w:t>古</w:t>
      </w:r>
      <w:r>
        <w:rPr>
          <w:rFonts w:hint="eastAsia"/>
        </w:rPr>
        <w:t>希腊地理和神话</w:t>
      </w:r>
      <w:r w:rsidR="00C6155E">
        <w:rPr>
          <w:rFonts w:hint="eastAsia"/>
        </w:rPr>
        <w:t>略知一二</w:t>
      </w:r>
      <w:r>
        <w:rPr>
          <w:rFonts w:hint="eastAsia"/>
        </w:rPr>
        <w:t>，就能大致猜出不同的任务需要去到什么地方，不</w:t>
      </w:r>
      <w:r w:rsidR="0047489A">
        <w:rPr>
          <w:rFonts w:hint="eastAsia"/>
        </w:rPr>
        <w:t>用</w:t>
      </w:r>
      <w:r w:rsidR="007036FA">
        <w:rPr>
          <w:rFonts w:hint="eastAsia"/>
        </w:rPr>
        <w:t>在规模相当庞大的游戏世界乱逛碰运气，也不用去向德尔斐的女先知</w:t>
      </w:r>
      <w:r w:rsidR="007036FA">
        <w:rPr>
          <w:rStyle w:val="a9"/>
        </w:rPr>
        <w:footnoteReference w:id="3"/>
      </w:r>
      <w:r w:rsidR="007036FA">
        <w:rPr>
          <w:rFonts w:hint="eastAsia"/>
        </w:rPr>
        <w:t>求</w:t>
      </w:r>
      <w:r w:rsidR="00DE4E05">
        <w:rPr>
          <w:rFonts w:hint="eastAsia"/>
        </w:rPr>
        <w:t>助</w:t>
      </w:r>
      <w:r w:rsidR="007036FA">
        <w:rPr>
          <w:rFonts w:hint="eastAsia"/>
        </w:rPr>
        <w:t>。</w:t>
      </w:r>
    </w:p>
    <w:p w14:paraId="0A78FB47" w14:textId="77777777" w:rsidR="007036FA" w:rsidRDefault="007036FA" w:rsidP="007036FA">
      <w:pPr>
        <w:pStyle w:val="-21"/>
        <w:ind w:firstLineChars="0" w:firstLine="0"/>
      </w:pPr>
    </w:p>
    <w:p w14:paraId="156A1B9B" w14:textId="77777777" w:rsidR="00AC0787" w:rsidRDefault="00AC0787" w:rsidP="00AC0787">
      <w:pPr>
        <w:pStyle w:val="-21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ACB39B6" wp14:editId="1A1FAED6">
            <wp:extent cx="3073555" cy="23108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5" cy="231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4D7F" w14:textId="3C4E1201" w:rsidR="00AC0787" w:rsidRDefault="00AC0787" w:rsidP="00AC0787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C3368">
        <w:rPr>
          <w:noProof/>
        </w:rPr>
        <w:t>2</w:t>
      </w:r>
      <w:r>
        <w:fldChar w:fldCharType="end"/>
      </w:r>
      <w:r w:rsidR="004158F9">
        <w:rPr>
          <w:rFonts w:hint="eastAsia"/>
        </w:rPr>
        <w:t>每位英雄的加点都有所不同，可以通过训练、获得新的装备和祝福来提升。</w:t>
      </w:r>
    </w:p>
    <w:p w14:paraId="22647E15" w14:textId="7C8A2C5E" w:rsidR="00F57896" w:rsidRDefault="00F57896" w:rsidP="002B4656">
      <w:pPr>
        <w:pStyle w:val="-21"/>
        <w:ind w:firstLineChars="0" w:firstLine="0"/>
      </w:pPr>
    </w:p>
    <w:p w14:paraId="5D5C1DAA" w14:textId="77777777" w:rsidR="004158F9" w:rsidRDefault="002B4656" w:rsidP="004158F9">
      <w:pPr>
        <w:pStyle w:val="-21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4555B0C5" wp14:editId="17AE1D84">
            <wp:extent cx="3073555" cy="23108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5" cy="231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C192" w14:textId="6D42260B" w:rsidR="002B4656" w:rsidRDefault="004158F9" w:rsidP="004158F9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C3368">
        <w:rPr>
          <w:noProof/>
        </w:rPr>
        <w:t>3</w:t>
      </w:r>
      <w:r>
        <w:fldChar w:fldCharType="end"/>
      </w:r>
      <w:r>
        <w:rPr>
          <w:rFonts w:hint="eastAsia"/>
        </w:rPr>
        <w:t>游戏中的分数系统增强了游戏的可玩性，玩家会为获得更高分或者打速通反复游玩。</w:t>
      </w:r>
    </w:p>
    <w:p w14:paraId="5BD4FA86" w14:textId="45DDC572" w:rsidR="002B4656" w:rsidRDefault="002B4656" w:rsidP="002B4656">
      <w:pPr>
        <w:pStyle w:val="-21"/>
        <w:ind w:firstLineChars="0" w:firstLine="0"/>
      </w:pPr>
    </w:p>
    <w:p w14:paraId="0931CADC" w14:textId="77777777" w:rsidR="004158F9" w:rsidRDefault="002B4656" w:rsidP="004158F9">
      <w:pPr>
        <w:pStyle w:val="-21"/>
        <w:keepNext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CC0A164" wp14:editId="0EFBF99E">
            <wp:extent cx="3073555" cy="23108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5" cy="231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6765" w14:textId="43451A20" w:rsidR="002B4656" w:rsidRDefault="004158F9" w:rsidP="004158F9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C3368">
        <w:rPr>
          <w:noProof/>
        </w:rPr>
        <w:t>4</w:t>
      </w:r>
      <w:r>
        <w:fldChar w:fldCharType="end"/>
      </w:r>
      <w:r>
        <w:rPr>
          <w:rFonts w:hint="eastAsia"/>
        </w:rPr>
        <w:t>熟悉希腊神话的话，在某些场景就比较容易生还，比如说不会被诅咒随后被阿克特翁的狗咬死。</w:t>
      </w:r>
    </w:p>
    <w:p w14:paraId="67EC84D2" w14:textId="0B973242" w:rsidR="002B4656" w:rsidRDefault="002B4656" w:rsidP="002B4656">
      <w:pPr>
        <w:pStyle w:val="-21"/>
        <w:ind w:firstLineChars="0" w:firstLine="0"/>
      </w:pPr>
    </w:p>
    <w:p w14:paraId="4D1D396C" w14:textId="77777777" w:rsidR="002C3368" w:rsidRDefault="002B4656" w:rsidP="002C3368">
      <w:pPr>
        <w:pStyle w:val="-21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A2015EE" wp14:editId="144BC8C3">
            <wp:extent cx="3068555" cy="2310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555" cy="231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C87F" w14:textId="7AB1A3E3" w:rsidR="002B4656" w:rsidRDefault="002C3368" w:rsidP="002C3368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相比起其丰富内容，游戏的操作实际上很简单，只会用到四个方向键、空格和回车。</w:t>
      </w:r>
    </w:p>
    <w:p w14:paraId="4C69BED0" w14:textId="77777777" w:rsidR="00DC41BE" w:rsidRDefault="00DC41BE" w:rsidP="00EA10AB">
      <w:pPr>
        <w:pStyle w:val="-21"/>
        <w:ind w:firstLine="420"/>
      </w:pPr>
    </w:p>
    <w:p w14:paraId="41848622" w14:textId="06B17162" w:rsidR="00F8075D" w:rsidRDefault="00032354" w:rsidP="00F8075D">
      <w:pPr>
        <w:pStyle w:val="af"/>
        <w:rPr>
          <w:rFonts w:ascii="微软雅黑" w:eastAsia="微软雅黑" w:hAnsi="微软雅黑"/>
          <w:sz w:val="21"/>
          <w:szCs w:val="21"/>
        </w:rPr>
      </w:pPr>
      <w:r>
        <w:tab/>
      </w:r>
      <w:r w:rsidRPr="00032354">
        <w:rPr>
          <w:rFonts w:ascii="微软雅黑" w:eastAsia="微软雅黑" w:hAnsi="微软雅黑" w:hint="eastAsia"/>
          <w:sz w:val="21"/>
          <w:szCs w:val="21"/>
        </w:rPr>
        <w:t>不过别误会，游戏在角色扮演和冒险方面的质量</w:t>
      </w:r>
      <w:r w:rsidR="00DF2B2C">
        <w:rPr>
          <w:rFonts w:ascii="微软雅黑" w:eastAsia="微软雅黑" w:hAnsi="微软雅黑" w:hint="eastAsia"/>
          <w:sz w:val="21"/>
          <w:szCs w:val="21"/>
        </w:rPr>
        <w:t>同样优秀，</w:t>
      </w:r>
      <w:r w:rsidRPr="00032354">
        <w:rPr>
          <w:rFonts w:ascii="微软雅黑" w:eastAsia="微软雅黑" w:hAnsi="微软雅黑" w:hint="eastAsia"/>
          <w:sz w:val="21"/>
          <w:szCs w:val="21"/>
        </w:rPr>
        <w:t>在那个时代</w:t>
      </w:r>
      <w:r w:rsidR="00DF2B2C">
        <w:rPr>
          <w:rFonts w:ascii="微软雅黑" w:eastAsia="微软雅黑" w:hAnsi="微软雅黑" w:hint="eastAsia"/>
          <w:sz w:val="21"/>
          <w:szCs w:val="21"/>
        </w:rPr>
        <w:t>可说是</w:t>
      </w:r>
      <w:r w:rsidRPr="00032354">
        <w:rPr>
          <w:rFonts w:ascii="微软雅黑" w:eastAsia="微软雅黑" w:hAnsi="微软雅黑" w:hint="eastAsia"/>
          <w:sz w:val="21"/>
          <w:szCs w:val="21"/>
        </w:rPr>
        <w:t>数一数二。每次任务只</w:t>
      </w:r>
      <w:r>
        <w:rPr>
          <w:rFonts w:ascii="微软雅黑" w:eastAsia="微软雅黑" w:hAnsi="微软雅黑" w:hint="eastAsia"/>
          <w:sz w:val="21"/>
          <w:szCs w:val="21"/>
        </w:rPr>
        <w:t>有</w:t>
      </w:r>
      <w:r w:rsidRPr="00F9592C">
        <w:rPr>
          <w:rFonts w:ascii="Times New Roman" w:eastAsia="微软雅黑" w:hAnsi="Times New Roman" w:cs="Times New Roman"/>
          <w:sz w:val="21"/>
          <w:szCs w:val="21"/>
        </w:rPr>
        <w:t xml:space="preserve"> 200</w:t>
      </w:r>
      <w:r>
        <w:rPr>
          <w:rFonts w:ascii="微软雅黑" w:eastAsia="微软雅黑" w:hAnsi="微软雅黑" w:hint="eastAsia"/>
          <w:sz w:val="21"/>
          <w:szCs w:val="21"/>
        </w:rPr>
        <w:t>回合</w:t>
      </w:r>
      <w:r w:rsidR="00DF2B2C">
        <w:rPr>
          <w:rFonts w:ascii="微软雅黑" w:eastAsia="微软雅黑" w:hAnsi="微软雅黑" w:hint="eastAsia"/>
          <w:sz w:val="21"/>
          <w:szCs w:val="21"/>
        </w:rPr>
        <w:t>的</w:t>
      </w:r>
      <w:r>
        <w:rPr>
          <w:rFonts w:ascii="微软雅黑" w:eastAsia="微软雅黑" w:hAnsi="微软雅黑" w:hint="eastAsia"/>
          <w:sz w:val="21"/>
          <w:szCs w:val="21"/>
        </w:rPr>
        <w:t>行动次数</w:t>
      </w:r>
      <w:r w:rsidRPr="00032354">
        <w:rPr>
          <w:rFonts w:ascii="微软雅黑" w:eastAsia="微软雅黑" w:hAnsi="微软雅黑" w:hint="eastAsia"/>
          <w:sz w:val="21"/>
          <w:szCs w:val="21"/>
        </w:rPr>
        <w:t>上限赋予了游戏紧张刺激的快节奏。地图上</w:t>
      </w:r>
      <w:r w:rsidRPr="00F9592C">
        <w:rPr>
          <w:rFonts w:ascii="Times New Roman" w:eastAsia="微软雅黑" w:hAnsi="Times New Roman" w:cs="Times New Roman"/>
          <w:sz w:val="21"/>
          <w:szCs w:val="21"/>
        </w:rPr>
        <w:t xml:space="preserve"> NPC</w:t>
      </w:r>
      <w:r w:rsidR="00DF2B2C" w:rsidRPr="00F9592C">
        <w:rPr>
          <w:rFonts w:ascii="Times New Roman" w:eastAsia="微软雅黑" w:hAnsi="Times New Roman" w:cs="Times New Roman"/>
          <w:sz w:val="21"/>
          <w:szCs w:val="21"/>
        </w:rPr>
        <w:t xml:space="preserve"> </w:t>
      </w:r>
      <w:r w:rsidR="00DF2B2C">
        <w:rPr>
          <w:rFonts w:ascii="微软雅黑" w:eastAsia="微软雅黑" w:hAnsi="微软雅黑" w:hint="eastAsia"/>
          <w:sz w:val="21"/>
          <w:szCs w:val="21"/>
        </w:rPr>
        <w:t>到处乱跑</w:t>
      </w:r>
      <w:r w:rsidRPr="00032354">
        <w:rPr>
          <w:rFonts w:ascii="微软雅黑" w:eastAsia="微软雅黑" w:hAnsi="微软雅黑" w:hint="eastAsia"/>
          <w:sz w:val="21"/>
          <w:szCs w:val="21"/>
        </w:rPr>
        <w:t>，神族</w:t>
      </w:r>
      <w:r w:rsidR="00DF2B2C">
        <w:rPr>
          <w:rFonts w:ascii="微软雅黑" w:eastAsia="微软雅黑" w:hAnsi="微软雅黑" w:hint="eastAsia"/>
          <w:sz w:val="21"/>
          <w:szCs w:val="21"/>
        </w:rPr>
        <w:t>总有心血来潮的想法</w:t>
      </w:r>
      <w:r w:rsidRPr="00032354">
        <w:rPr>
          <w:rFonts w:ascii="微软雅黑" w:eastAsia="微软雅黑" w:hAnsi="微软雅黑" w:hint="eastAsia"/>
          <w:sz w:val="21"/>
          <w:szCs w:val="21"/>
        </w:rPr>
        <w:t>，</w:t>
      </w:r>
      <w:r w:rsidR="00F9592C" w:rsidRPr="00032354">
        <w:rPr>
          <w:rFonts w:ascii="微软雅黑" w:eastAsia="微软雅黑" w:hAnsi="微软雅黑" w:hint="eastAsia"/>
          <w:sz w:val="21"/>
          <w:szCs w:val="21"/>
        </w:rPr>
        <w:t>玩家爬上奥林匹斯山时永远不知道自己会得到一个祝福还是诅咒</w:t>
      </w:r>
      <w:r w:rsidR="00F9592C">
        <w:rPr>
          <w:rFonts w:ascii="微软雅黑" w:eastAsia="微软雅黑" w:hAnsi="微软雅黑" w:hint="eastAsia"/>
          <w:sz w:val="21"/>
          <w:szCs w:val="21"/>
        </w:rPr>
        <w:t>。</w:t>
      </w:r>
      <w:r w:rsidRPr="00032354">
        <w:rPr>
          <w:rFonts w:ascii="微软雅黑" w:eastAsia="微软雅黑" w:hAnsi="微软雅黑" w:hint="eastAsia"/>
          <w:sz w:val="21"/>
          <w:szCs w:val="21"/>
        </w:rPr>
        <w:t>拜</w:t>
      </w:r>
      <w:r>
        <w:rPr>
          <w:rFonts w:ascii="微软雅黑" w:eastAsia="微软雅黑" w:hAnsi="微软雅黑" w:hint="eastAsia"/>
          <w:sz w:val="21"/>
          <w:szCs w:val="21"/>
        </w:rPr>
        <w:t>这</w:t>
      </w:r>
      <w:r w:rsidRPr="00032354">
        <w:rPr>
          <w:rFonts w:ascii="微软雅黑" w:eastAsia="微软雅黑" w:hAnsi="微软雅黑" w:hint="eastAsia"/>
          <w:sz w:val="21"/>
          <w:szCs w:val="21"/>
        </w:rPr>
        <w:t>各种随机要素所赐，每周目体验</w:t>
      </w:r>
      <w:r w:rsidR="00741E9D">
        <w:rPr>
          <w:rFonts w:ascii="微软雅黑" w:eastAsia="微软雅黑" w:hAnsi="微软雅黑" w:hint="eastAsia"/>
          <w:sz w:val="21"/>
          <w:szCs w:val="21"/>
        </w:rPr>
        <w:t>都新鲜独特</w:t>
      </w:r>
      <w:r w:rsidRPr="00032354">
        <w:rPr>
          <w:rFonts w:ascii="微软雅黑" w:eastAsia="微软雅黑" w:hAnsi="微软雅黑" w:hint="eastAsia"/>
          <w:sz w:val="21"/>
          <w:szCs w:val="21"/>
        </w:rPr>
        <w:t>。</w:t>
      </w:r>
      <w:r w:rsidR="009F2C1D">
        <w:rPr>
          <w:rFonts w:ascii="微软雅黑" w:eastAsia="微软雅黑" w:hAnsi="微软雅黑" w:hint="eastAsia"/>
          <w:sz w:val="21"/>
          <w:szCs w:val="21"/>
        </w:rPr>
        <w:t>游戏里的消费系统</w:t>
      </w:r>
      <w:r w:rsidR="00741E9D">
        <w:rPr>
          <w:rFonts w:ascii="微软雅黑" w:eastAsia="微软雅黑" w:hAnsi="微软雅黑" w:hint="eastAsia"/>
          <w:sz w:val="21"/>
          <w:szCs w:val="21"/>
        </w:rPr>
        <w:t>也</w:t>
      </w:r>
      <w:r w:rsidR="009F2C1D">
        <w:rPr>
          <w:rFonts w:ascii="微软雅黑" w:eastAsia="微软雅黑" w:hAnsi="微软雅黑" w:hint="eastAsia"/>
          <w:sz w:val="21"/>
          <w:szCs w:val="21"/>
        </w:rPr>
        <w:t>做得非常扎实，</w:t>
      </w:r>
      <w:r>
        <w:rPr>
          <w:rFonts w:ascii="微软雅黑" w:eastAsia="微软雅黑" w:hAnsi="微软雅黑" w:hint="eastAsia"/>
          <w:sz w:val="21"/>
          <w:szCs w:val="21"/>
        </w:rPr>
        <w:t>资金有限，所以</w:t>
      </w:r>
      <w:r w:rsidR="00741E9D">
        <w:rPr>
          <w:rFonts w:ascii="微软雅黑" w:eastAsia="微软雅黑" w:hAnsi="微软雅黑" w:hint="eastAsia"/>
          <w:sz w:val="21"/>
          <w:szCs w:val="21"/>
        </w:rPr>
        <w:t>你不得不精打细算</w:t>
      </w:r>
      <w:r w:rsidR="009F2C1D">
        <w:rPr>
          <w:rFonts w:ascii="微软雅黑" w:eastAsia="微软雅黑" w:hAnsi="微软雅黑" w:hint="eastAsia"/>
          <w:sz w:val="21"/>
          <w:szCs w:val="21"/>
        </w:rPr>
        <w:t>。这也意味着操作越多角色，</w:t>
      </w:r>
      <w:r w:rsidR="00741E9D">
        <w:rPr>
          <w:rFonts w:ascii="微软雅黑" w:eastAsia="微软雅黑" w:hAnsi="微软雅黑" w:hint="eastAsia"/>
          <w:sz w:val="21"/>
          <w:szCs w:val="21"/>
        </w:rPr>
        <w:t>要让</w:t>
      </w:r>
      <w:r w:rsidR="009F2C1D">
        <w:rPr>
          <w:rFonts w:ascii="微软雅黑" w:eastAsia="微软雅黑" w:hAnsi="微软雅黑" w:hint="eastAsia"/>
          <w:sz w:val="21"/>
          <w:szCs w:val="21"/>
        </w:rPr>
        <w:t>每个人都有齐全的装备</w:t>
      </w:r>
      <w:r w:rsidR="00741E9D">
        <w:rPr>
          <w:rFonts w:ascii="微软雅黑" w:eastAsia="微软雅黑" w:hAnsi="微软雅黑" w:hint="eastAsia"/>
          <w:sz w:val="21"/>
          <w:szCs w:val="21"/>
        </w:rPr>
        <w:t>就会越困难</w:t>
      </w:r>
      <w:r w:rsidR="009F2C1D">
        <w:rPr>
          <w:rFonts w:ascii="微软雅黑" w:eastAsia="微软雅黑" w:hAnsi="微软雅黑" w:hint="eastAsia"/>
          <w:sz w:val="21"/>
          <w:szCs w:val="21"/>
        </w:rPr>
        <w:t>。</w:t>
      </w:r>
    </w:p>
    <w:p w14:paraId="15328E5D" w14:textId="32271F10" w:rsidR="007F3D9C" w:rsidRPr="007F3D9C" w:rsidRDefault="007F3D9C" w:rsidP="007F3D9C">
      <w:pPr>
        <w:ind w:firstLineChars="202" w:firstLine="424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在怀旧老游戏社区里很多人喜欢</w:t>
      </w:r>
      <w:r w:rsidR="00C6155E">
        <w:rPr>
          <w:rFonts w:ascii="微软雅黑" w:eastAsia="微软雅黑" w:hAnsi="微软雅黑" w:hint="eastAsia"/>
        </w:rPr>
        <w:t>以极简配置</w:t>
      </w:r>
      <w:r>
        <w:rPr>
          <w:rFonts w:ascii="微软雅黑" w:eastAsia="微软雅黑" w:hAnsi="微软雅黑" w:hint="eastAsia"/>
        </w:rPr>
        <w:t>打速通。不过如果你真的放弃那些角色特有的气派盔甲，</w:t>
      </w:r>
      <w:r w:rsidR="00741E9D">
        <w:rPr>
          <w:rFonts w:ascii="微软雅黑" w:eastAsia="微软雅黑" w:hAnsi="微软雅黑" w:hint="eastAsia"/>
        </w:rPr>
        <w:t>当</w:t>
      </w:r>
      <w:r w:rsidR="00C6155E">
        <w:rPr>
          <w:rFonts w:ascii="微软雅黑" w:eastAsia="微软雅黑" w:hAnsi="微软雅黑" w:hint="eastAsia"/>
        </w:rPr>
        <w:t>赤身裸体</w:t>
      </w:r>
      <w:r>
        <w:rPr>
          <w:rFonts w:ascii="微软雅黑" w:eastAsia="微软雅黑" w:hAnsi="微软雅黑" w:hint="eastAsia"/>
        </w:rPr>
        <w:t>的</w:t>
      </w:r>
      <w:r w:rsidR="00C6155E">
        <w:rPr>
          <w:rFonts w:ascii="微软雅黑" w:eastAsia="微软雅黑" w:hAnsi="微软雅黑" w:hint="eastAsia"/>
        </w:rPr>
        <w:t>英雄们</w:t>
      </w:r>
      <w:r w:rsidR="00741E9D">
        <w:rPr>
          <w:rFonts w:ascii="微软雅黑" w:eastAsia="微软雅黑" w:hAnsi="微软雅黑" w:hint="eastAsia"/>
        </w:rPr>
        <w:t>在特洛伊战争一章中</w:t>
      </w:r>
      <w:r>
        <w:rPr>
          <w:rFonts w:ascii="微软雅黑" w:eastAsia="微软雅黑" w:hAnsi="微软雅黑" w:hint="eastAsia"/>
        </w:rPr>
        <w:t>惨死于游牧民刀下</w:t>
      </w:r>
      <w:r w:rsidR="00741E9D">
        <w:rPr>
          <w:rFonts w:ascii="微软雅黑" w:eastAsia="微软雅黑" w:hAnsi="微软雅黑" w:hint="eastAsia"/>
        </w:rPr>
        <w:t>时，</w:t>
      </w:r>
      <w:r>
        <w:rPr>
          <w:rFonts w:ascii="微软雅黑" w:eastAsia="微软雅黑" w:hAnsi="微软雅黑" w:hint="eastAsia"/>
        </w:rPr>
        <w:t>可真是</w:t>
      </w:r>
      <w:r w:rsidR="00C6155E">
        <w:rPr>
          <w:rFonts w:ascii="微软雅黑" w:eastAsia="微软雅黑" w:hAnsi="微软雅黑" w:hint="eastAsia"/>
        </w:rPr>
        <w:t>不太好受了</w:t>
      </w:r>
      <w:r>
        <w:rPr>
          <w:rFonts w:ascii="微软雅黑" w:eastAsia="微软雅黑" w:hAnsi="微软雅黑" w:hint="eastAsia"/>
        </w:rPr>
        <w:t>。</w:t>
      </w:r>
    </w:p>
    <w:p w14:paraId="4E2C13F5" w14:textId="5DD356DE" w:rsidR="00D36167" w:rsidRDefault="00D36167" w:rsidP="00D36167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相比起如今动辄上百小时的</w:t>
      </w:r>
      <w:r>
        <w:rPr>
          <w:rFonts w:ascii="微软雅黑" w:eastAsia="微软雅黑" w:hAnsi="微软雅黑"/>
        </w:rPr>
        <w:t xml:space="preserve"> </w:t>
      </w:r>
      <w:r w:rsidRPr="004C1E9E">
        <w:rPr>
          <w:rFonts w:ascii="Times New Roman" w:eastAsia="微软雅黑" w:hAnsi="Times New Roman" w:cs="Times New Roman"/>
        </w:rPr>
        <w:t>RPG</w:t>
      </w:r>
      <w:r>
        <w:rPr>
          <w:rFonts w:ascii="微软雅黑" w:eastAsia="微软雅黑" w:hAnsi="微软雅黑" w:hint="eastAsia"/>
        </w:rPr>
        <w:t>，《赫拉克勒斯的归来》</w:t>
      </w:r>
      <w:r w:rsidR="00B74845">
        <w:rPr>
          <w:rFonts w:ascii="微软雅黑" w:eastAsia="微软雅黑" w:hAnsi="微软雅黑" w:hint="eastAsia"/>
        </w:rPr>
        <w:t>相当于</w:t>
      </w:r>
      <w:r w:rsidR="008F789F">
        <w:rPr>
          <w:rFonts w:ascii="微软雅黑" w:eastAsia="微软雅黑" w:hAnsi="微软雅黑" w:hint="eastAsia"/>
        </w:rPr>
        <w:t>让你速看整个“</w:t>
      </w:r>
      <w:r w:rsidR="007F3D9C">
        <w:rPr>
          <w:rFonts w:ascii="微软雅黑" w:eastAsia="微软雅黑" w:hAnsi="微软雅黑" w:hint="eastAsia"/>
        </w:rPr>
        <w:t>古希腊神话</w:t>
      </w:r>
      <w:r w:rsidR="00B74845">
        <w:rPr>
          <w:rFonts w:ascii="微软雅黑" w:eastAsia="微软雅黑" w:hAnsi="微软雅黑" w:hint="eastAsia"/>
        </w:rPr>
        <w:t>精选集”，</w:t>
      </w:r>
      <w:r w:rsidR="00F9592C">
        <w:rPr>
          <w:rFonts w:ascii="微软雅黑" w:eastAsia="微软雅黑" w:hAnsi="微软雅黑" w:hint="eastAsia"/>
        </w:rPr>
        <w:t>一页接一页高潮迭起</w:t>
      </w:r>
      <w:r w:rsidR="008F789F">
        <w:rPr>
          <w:rFonts w:ascii="微软雅黑" w:eastAsia="微软雅黑" w:hAnsi="微软雅黑" w:hint="eastAsia"/>
        </w:rPr>
        <w:t>。</w:t>
      </w:r>
      <w:r w:rsidR="00741E9D">
        <w:rPr>
          <w:rFonts w:ascii="微软雅黑" w:eastAsia="微软雅黑" w:hAnsi="微软雅黑" w:hint="eastAsia"/>
        </w:rPr>
        <w:t>不过想想看，</w:t>
      </w:r>
      <w:r w:rsidR="00B74845">
        <w:rPr>
          <w:rFonts w:ascii="微软雅黑" w:eastAsia="微软雅黑" w:hAnsi="微软雅黑" w:hint="eastAsia"/>
        </w:rPr>
        <w:t>要是在一个游戏里</w:t>
      </w:r>
      <w:r w:rsidR="008F789F">
        <w:rPr>
          <w:rFonts w:ascii="微软雅黑" w:eastAsia="微软雅黑" w:hAnsi="微软雅黑" w:hint="eastAsia"/>
        </w:rPr>
        <w:t>仅仅几分钟时间里就</w:t>
      </w:r>
      <w:r w:rsidR="00741E9D">
        <w:rPr>
          <w:rFonts w:ascii="微软雅黑" w:eastAsia="微软雅黑" w:hAnsi="微软雅黑" w:hint="eastAsia"/>
        </w:rPr>
        <w:t>先</w:t>
      </w:r>
      <w:r w:rsidR="008F789F">
        <w:rPr>
          <w:rFonts w:ascii="微软雅黑" w:eastAsia="微软雅黑" w:hAnsi="微软雅黑" w:hint="eastAsia"/>
        </w:rPr>
        <w:t>有</w:t>
      </w:r>
      <w:r w:rsidR="00B74845">
        <w:rPr>
          <w:rFonts w:ascii="微软雅黑" w:eastAsia="微软雅黑" w:hAnsi="微软雅黑" w:hint="eastAsia"/>
        </w:rPr>
        <w:t>金羊毛</w:t>
      </w:r>
      <w:r w:rsidR="008F789F">
        <w:rPr>
          <w:rFonts w:ascii="微软雅黑" w:eastAsia="微软雅黑" w:hAnsi="微软雅黑" w:hint="eastAsia"/>
        </w:rPr>
        <w:t>等你夺取</w:t>
      </w:r>
      <w:r w:rsidR="00B74845">
        <w:rPr>
          <w:rFonts w:ascii="微软雅黑" w:eastAsia="微软雅黑" w:hAnsi="微软雅黑" w:hint="eastAsia"/>
        </w:rPr>
        <w:t>，</w:t>
      </w:r>
      <w:r w:rsidR="00741E9D">
        <w:rPr>
          <w:rFonts w:ascii="微软雅黑" w:eastAsia="微软雅黑" w:hAnsi="微软雅黑" w:hint="eastAsia"/>
        </w:rPr>
        <w:t>再有</w:t>
      </w:r>
      <w:r w:rsidR="008F789F">
        <w:rPr>
          <w:rFonts w:ascii="微软雅黑" w:eastAsia="微软雅黑" w:hAnsi="微软雅黑" w:hint="eastAsia"/>
        </w:rPr>
        <w:t>特洛伊木马待你登上，</w:t>
      </w:r>
      <w:r w:rsidR="00741E9D">
        <w:rPr>
          <w:rFonts w:ascii="微软雅黑" w:eastAsia="微软雅黑" w:hAnsi="微软雅黑" w:hint="eastAsia"/>
        </w:rPr>
        <w:t>又有</w:t>
      </w:r>
      <w:r w:rsidR="008F789F">
        <w:rPr>
          <w:rFonts w:ascii="微软雅黑" w:eastAsia="微软雅黑" w:hAnsi="微软雅黑" w:hint="eastAsia"/>
        </w:rPr>
        <w:t>奥林匹斯山让你攀爬，那它</w:t>
      </w:r>
      <w:r w:rsidR="00F9592C">
        <w:rPr>
          <w:rFonts w:ascii="微软雅黑" w:eastAsia="微软雅黑" w:hAnsi="微软雅黑" w:hint="eastAsia"/>
        </w:rPr>
        <w:t>当然不可能</w:t>
      </w:r>
      <w:r w:rsidR="008F789F">
        <w:rPr>
          <w:rFonts w:ascii="微软雅黑" w:eastAsia="微软雅黑" w:hAnsi="微软雅黑" w:hint="eastAsia"/>
        </w:rPr>
        <w:t>是慢吞吞的</w:t>
      </w:r>
      <w:r w:rsidR="00741E9D">
        <w:rPr>
          <w:rFonts w:ascii="微软雅黑" w:eastAsia="微软雅黑" w:hAnsi="微软雅黑" w:hint="eastAsia"/>
        </w:rPr>
        <w:t>一个游戏</w:t>
      </w:r>
      <w:r w:rsidR="008F789F">
        <w:rPr>
          <w:rFonts w:ascii="微软雅黑" w:eastAsia="微软雅黑" w:hAnsi="微软雅黑" w:hint="eastAsia"/>
        </w:rPr>
        <w:t>。</w:t>
      </w:r>
    </w:p>
    <w:p w14:paraId="452EB169" w14:textId="21B24C48" w:rsidR="007F3D9C" w:rsidRDefault="007F3D9C" w:rsidP="00D36167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而说到</w:t>
      </w:r>
      <w:r w:rsidR="00F9592C">
        <w:rPr>
          <w:rFonts w:ascii="微软雅黑" w:eastAsia="微软雅黑" w:hAnsi="微软雅黑" w:hint="eastAsia"/>
        </w:rPr>
        <w:t>其它带来沉浸式</w:t>
      </w:r>
      <w:r w:rsidR="00741E9D">
        <w:rPr>
          <w:rFonts w:ascii="微软雅黑" w:eastAsia="微软雅黑" w:hAnsi="微软雅黑" w:hint="eastAsia"/>
        </w:rPr>
        <w:t>游玩</w:t>
      </w:r>
      <w:r>
        <w:rPr>
          <w:rFonts w:ascii="微软雅黑" w:eastAsia="微软雅黑" w:hAnsi="微软雅黑" w:hint="eastAsia"/>
        </w:rPr>
        <w:t>体验</w:t>
      </w:r>
      <w:r w:rsidR="00F9592C">
        <w:rPr>
          <w:rFonts w:ascii="微软雅黑" w:eastAsia="微软雅黑" w:hAnsi="微软雅黑" w:hint="eastAsia"/>
        </w:rPr>
        <w:t>的方面</w:t>
      </w:r>
      <w:r>
        <w:rPr>
          <w:rFonts w:ascii="微软雅黑" w:eastAsia="微软雅黑" w:hAnsi="微软雅黑" w:hint="eastAsia"/>
        </w:rPr>
        <w:t>，游戏</w:t>
      </w:r>
      <w:r w:rsidR="00741E9D">
        <w:rPr>
          <w:rFonts w:ascii="微软雅黑" w:eastAsia="微软雅黑" w:hAnsi="微软雅黑" w:hint="eastAsia"/>
        </w:rPr>
        <w:t>里</w:t>
      </w:r>
      <w:r>
        <w:rPr>
          <w:rFonts w:ascii="微软雅黑" w:eastAsia="微软雅黑" w:hAnsi="微软雅黑" w:hint="eastAsia"/>
        </w:rPr>
        <w:t>音效极少，却都处理得非常出色，直到今天看来都</w:t>
      </w:r>
      <w:r w:rsidR="00FC0D2D">
        <w:rPr>
          <w:rFonts w:ascii="微软雅黑" w:eastAsia="微软雅黑" w:hAnsi="微软雅黑" w:hint="eastAsia"/>
        </w:rPr>
        <w:t>让人不由得</w:t>
      </w:r>
      <w:r w:rsidR="00741E9D">
        <w:rPr>
          <w:rFonts w:ascii="微软雅黑" w:eastAsia="微软雅黑" w:hAnsi="微软雅黑" w:hint="eastAsia"/>
        </w:rPr>
        <w:t>交口称赞</w:t>
      </w:r>
      <w:r w:rsidR="00FC0D2D">
        <w:rPr>
          <w:rFonts w:ascii="微软雅黑" w:eastAsia="微软雅黑" w:hAnsi="微软雅黑" w:hint="eastAsia"/>
        </w:rPr>
        <w:t>。在航行时能听到浪花拍打的</w:t>
      </w:r>
      <w:r w:rsidR="00AD6B44">
        <w:rPr>
          <w:rFonts w:ascii="微软雅黑" w:eastAsia="微软雅黑" w:hAnsi="微软雅黑" w:hint="eastAsia"/>
        </w:rPr>
        <w:t>背景音</w:t>
      </w:r>
      <w:r w:rsidR="00FC0D2D">
        <w:rPr>
          <w:rFonts w:ascii="微软雅黑" w:eastAsia="微软雅黑" w:hAnsi="微软雅黑" w:hint="eastAsia"/>
        </w:rPr>
        <w:t>，</w:t>
      </w:r>
      <w:r w:rsidR="00F9592C">
        <w:rPr>
          <w:rFonts w:ascii="微软雅黑" w:eastAsia="微软雅黑" w:hAnsi="微软雅黑" w:hint="eastAsia"/>
        </w:rPr>
        <w:t>大门打开或关上的响声</w:t>
      </w:r>
      <w:r w:rsidR="00FC0D2D">
        <w:rPr>
          <w:rFonts w:ascii="微软雅黑" w:eastAsia="微软雅黑" w:hAnsi="微软雅黑" w:hint="eastAsia"/>
        </w:rPr>
        <w:t>，受到伤害时也有随程度轻重变化的特殊音效——</w:t>
      </w:r>
      <w:r w:rsidR="00AD6B44">
        <w:rPr>
          <w:rFonts w:ascii="微软雅黑" w:eastAsia="微软雅黑" w:hAnsi="微软雅黑" w:hint="eastAsia"/>
        </w:rPr>
        <w:t>堪堪掠过的一拳几乎听不到声音，但致命一击就伴随着重低音的挽歌。游戏的音乐在当时可以说是杰作，</w:t>
      </w:r>
      <w:r w:rsidR="00741E9D">
        <w:rPr>
          <w:rFonts w:ascii="微软雅黑" w:eastAsia="微软雅黑" w:hAnsi="微软雅黑" w:hint="eastAsia"/>
        </w:rPr>
        <w:t>那</w:t>
      </w:r>
      <w:r w:rsidR="00AD6B44">
        <w:rPr>
          <w:rFonts w:ascii="微软雅黑" w:eastAsia="微软雅黑" w:hAnsi="微软雅黑" w:hint="eastAsia"/>
        </w:rPr>
        <w:t>几首歌都让人印象深刻，也无比契合主题。</w:t>
      </w:r>
    </w:p>
    <w:p w14:paraId="57950982" w14:textId="347846C5" w:rsidR="00AD6B44" w:rsidRPr="00D36167" w:rsidRDefault="00AD6B44" w:rsidP="00D36167">
      <w:pPr>
        <w:ind w:firstLineChars="202" w:firstLine="424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总的来说，</w:t>
      </w:r>
      <w:r w:rsidR="00AD1F17">
        <w:rPr>
          <w:rFonts w:ascii="微软雅黑" w:eastAsia="微软雅黑" w:hAnsi="微软雅黑" w:hint="eastAsia"/>
        </w:rPr>
        <w:t>《赫拉克勒斯的归来》之所以如此出众，原因要归功于游戏的高度娱乐性</w:t>
      </w:r>
      <w:r w:rsidR="0037014F">
        <w:rPr>
          <w:rFonts w:ascii="微软雅黑" w:eastAsia="微软雅黑" w:hAnsi="微软雅黑" w:hint="eastAsia"/>
        </w:rPr>
        <w:t>。这</w:t>
      </w:r>
      <w:r w:rsidR="004C1E9E">
        <w:rPr>
          <w:rFonts w:ascii="微软雅黑" w:eastAsia="微软雅黑" w:hAnsi="微软雅黑" w:hint="eastAsia"/>
        </w:rPr>
        <w:t>在它的出品年代尤为罕见。</w:t>
      </w:r>
      <w:r w:rsidR="004C1E9E" w:rsidRPr="004C1E9E">
        <w:rPr>
          <w:rFonts w:ascii="Times New Roman" w:eastAsia="微软雅黑" w:hAnsi="Times New Roman" w:cs="Times New Roman"/>
        </w:rPr>
        <w:t>1983</w:t>
      </w:r>
      <w:r w:rsidR="004C1E9E">
        <w:rPr>
          <w:rFonts w:ascii="微软雅黑" w:eastAsia="微软雅黑" w:hAnsi="微软雅黑"/>
        </w:rPr>
        <w:t xml:space="preserve"> </w:t>
      </w:r>
      <w:r w:rsidR="004C1E9E">
        <w:rPr>
          <w:rFonts w:ascii="微软雅黑" w:eastAsia="微软雅黑" w:hAnsi="微软雅黑" w:hint="eastAsia"/>
        </w:rPr>
        <w:t xml:space="preserve">年唯二能与之匹敌的只有《巫术 </w:t>
      </w:r>
      <w:r w:rsidR="004C1E9E" w:rsidRPr="004C1E9E">
        <w:rPr>
          <w:rFonts w:ascii="Times New Roman" w:eastAsia="微软雅黑" w:hAnsi="Times New Roman" w:cs="Times New Roman"/>
        </w:rPr>
        <w:t>3</w:t>
      </w:r>
      <w:r w:rsidR="004C1E9E">
        <w:rPr>
          <w:rFonts w:ascii="微软雅黑" w:eastAsia="微软雅黑" w:hAnsi="微软雅黑" w:hint="eastAsia"/>
        </w:rPr>
        <w:t>》（</w:t>
      </w:r>
      <w:r w:rsidR="004C1E9E" w:rsidRPr="004C1E9E">
        <w:rPr>
          <w:rFonts w:ascii="Times New Roman" w:eastAsia="微软雅黑" w:hAnsi="Times New Roman" w:cs="Times New Roman"/>
        </w:rPr>
        <w:t>Wizardry</w:t>
      </w:r>
      <w:r w:rsidR="004C1E9E">
        <w:rPr>
          <w:rFonts w:ascii="微软雅黑" w:eastAsia="微软雅黑" w:hAnsi="微软雅黑" w:hint="eastAsia"/>
        </w:rPr>
        <w:t xml:space="preserve">）和《创世纪 </w:t>
      </w:r>
      <w:r w:rsidR="004C1E9E" w:rsidRPr="004C1E9E">
        <w:rPr>
          <w:rFonts w:ascii="Times New Roman" w:eastAsia="微软雅黑" w:hAnsi="Times New Roman" w:cs="Times New Roman"/>
        </w:rPr>
        <w:t>3</w:t>
      </w:r>
      <w:r w:rsidR="004C1E9E">
        <w:rPr>
          <w:rFonts w:ascii="微软雅黑" w:eastAsia="微软雅黑" w:hAnsi="微软雅黑" w:hint="eastAsia"/>
        </w:rPr>
        <w:t>》（</w:t>
      </w:r>
      <w:r w:rsidR="004C1E9E" w:rsidRPr="004C1E9E">
        <w:rPr>
          <w:rFonts w:ascii="Times New Roman" w:eastAsia="微软雅黑" w:hAnsi="Times New Roman" w:cs="Times New Roman"/>
        </w:rPr>
        <w:t>Ultima</w:t>
      </w:r>
      <w:r w:rsidR="004C1E9E">
        <w:rPr>
          <w:rFonts w:ascii="微软雅黑" w:eastAsia="微软雅黑" w:hAnsi="微软雅黑" w:hint="eastAsia"/>
        </w:rPr>
        <w:t>），但是《巫术》本来就不是同类型的作品，而在两年之后</w:t>
      </w:r>
      <w:r w:rsidR="0037014F">
        <w:rPr>
          <w:rFonts w:ascii="微软雅黑" w:eastAsia="微软雅黑" w:hAnsi="微软雅黑" w:hint="eastAsia"/>
        </w:rPr>
        <w:t>不列颠之王</w:t>
      </w:r>
      <w:r w:rsidR="004C1E9E">
        <w:rPr>
          <w:rFonts w:ascii="微软雅黑" w:eastAsia="微软雅黑" w:hAnsi="微软雅黑" w:hint="eastAsia"/>
        </w:rPr>
        <w:t>的</w:t>
      </w:r>
      <w:r w:rsidR="0037014F">
        <w:rPr>
          <w:rFonts w:ascii="微软雅黑" w:eastAsia="微软雅黑" w:hAnsi="微软雅黑" w:hint="eastAsia"/>
        </w:rPr>
        <w:t>另</w:t>
      </w:r>
      <w:r w:rsidR="004C1E9E">
        <w:rPr>
          <w:rFonts w:ascii="微软雅黑" w:eastAsia="微软雅黑" w:hAnsi="微软雅黑" w:hint="eastAsia"/>
        </w:rPr>
        <w:t xml:space="preserve">一款 </w:t>
      </w:r>
      <w:r w:rsidR="004C1E9E" w:rsidRPr="004C1E9E">
        <w:rPr>
          <w:rFonts w:ascii="Times New Roman" w:eastAsia="微软雅黑" w:hAnsi="Times New Roman" w:cs="Times New Roman"/>
        </w:rPr>
        <w:t>CPRG</w:t>
      </w:r>
      <w:r w:rsidR="004C1E9E">
        <w:rPr>
          <w:rFonts w:ascii="微软雅黑" w:eastAsia="微软雅黑" w:hAnsi="微软雅黑" w:hint="eastAsia"/>
        </w:rPr>
        <w:t>才在叙事深度和共鸣方面有所精进，达到了斯图亚特·史密斯早已领悟的高度。当然，在引用本身就经过了千年沉淀的故事上面，史密斯确实是讨了一点巧的。</w:t>
      </w:r>
    </w:p>
    <w:p w14:paraId="39150DC4" w14:textId="77777777" w:rsidR="00D36167" w:rsidRPr="00D36167" w:rsidRDefault="00D36167" w:rsidP="00D36167">
      <w:pPr>
        <w:rPr>
          <w:rFonts w:hint="eastAsia"/>
        </w:rPr>
      </w:pPr>
    </w:p>
    <w:p w14:paraId="2F6ECE3D" w14:textId="48EAD32D" w:rsidR="009F2C1D" w:rsidRPr="009F2C1D" w:rsidRDefault="009F2C1D" w:rsidP="009F2C1D">
      <w:r>
        <w:tab/>
      </w:r>
    </w:p>
    <w:sectPr w:rsidR="009F2C1D" w:rsidRPr="009F2C1D" w:rsidSect="00A8527F">
      <w:headerReference w:type="default" r:id="rId17"/>
      <w:footerReference w:type="default" r:id="rId18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B7698" w14:textId="77777777" w:rsidR="00E92B41" w:rsidRDefault="00E92B41" w:rsidP="00F841EF">
      <w:r>
        <w:separator/>
      </w:r>
    </w:p>
  </w:endnote>
  <w:endnote w:type="continuationSeparator" w:id="0">
    <w:p w14:paraId="71655E8A" w14:textId="77777777" w:rsidR="00E92B41" w:rsidRDefault="00E92B41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811FE" w14:textId="77777777" w:rsidR="001D1957" w:rsidRPr="00412ACB" w:rsidRDefault="001D1957" w:rsidP="00412ACB">
    <w:pPr>
      <w:pStyle w:val="Footer-Grey12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F30F8" w14:textId="77777777" w:rsidR="001D1957" w:rsidRPr="00412ACB" w:rsidRDefault="001D1957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11D32" w14:textId="77777777" w:rsidR="00E92B41" w:rsidRDefault="00E92B41" w:rsidP="00F841EF">
      <w:r>
        <w:separator/>
      </w:r>
    </w:p>
  </w:footnote>
  <w:footnote w:type="continuationSeparator" w:id="0">
    <w:p w14:paraId="2AE37F11" w14:textId="77777777" w:rsidR="00E92B41" w:rsidRDefault="00E92B41" w:rsidP="00F841EF">
      <w:r>
        <w:continuationSeparator/>
      </w:r>
    </w:p>
  </w:footnote>
  <w:footnote w:id="1">
    <w:p w14:paraId="016CE5CA" w14:textId="2D002745" w:rsidR="002C3DAD" w:rsidRDefault="002C3DA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《天方夜谭》也就是《一千零一夜》。在《一千零一夜》的原版《阿拉丁与神灯》故事中，女主角苏丹公主叫作“</w:t>
      </w:r>
      <w:proofErr w:type="spellStart"/>
      <w:r w:rsidRPr="002C3DAD">
        <w:t>Buddir</w:t>
      </w:r>
      <w:proofErr w:type="spellEnd"/>
      <w:r w:rsidRPr="002C3DAD">
        <w:t>-al-</w:t>
      </w:r>
      <w:proofErr w:type="spellStart"/>
      <w:r w:rsidRPr="002C3DAD">
        <w:t>Buddoor</w:t>
      </w:r>
      <w:proofErr w:type="spellEnd"/>
      <w:r>
        <w:rPr>
          <w:rFonts w:hint="eastAsia"/>
        </w:rPr>
        <w:t>”，迪士尼改编的动画版本中的名字更为人熟知一些——茉莉公主。</w:t>
      </w:r>
    </w:p>
  </w:footnote>
  <w:footnote w:id="2">
    <w:p w14:paraId="4DC5358C" w14:textId="77777777" w:rsidR="002B4656" w:rsidRDefault="002B4656" w:rsidP="002B4656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《俄勒冈之路》是 </w:t>
      </w:r>
      <w:r>
        <w:t xml:space="preserve">1974 </w:t>
      </w:r>
      <w:r>
        <w:rPr>
          <w:rFonts w:hint="eastAsia"/>
        </w:rPr>
        <w:t xml:space="preserve">年的教育游戏，制作者最开始的目的是帮助学生了解 </w:t>
      </w:r>
      <w:r>
        <w:t xml:space="preserve">19 </w:t>
      </w:r>
      <w:r>
        <w:rPr>
          <w:rFonts w:hint="eastAsia"/>
        </w:rPr>
        <w:t>世纪美国拓荒者在“俄勒冈之路”上的生活。游戏起初是纯文本的，在后续版本中才加入图像，系统会在最后结合玩家选择的开局职业、队伍存活人数、财产数量等给出分数。</w:t>
      </w:r>
    </w:p>
    <w:p w14:paraId="21A42A3B" w14:textId="77777777" w:rsidR="002B4656" w:rsidRDefault="002B4656" w:rsidP="002B4656">
      <w:pPr>
        <w:pStyle w:val="a7"/>
      </w:pPr>
      <w:r>
        <w:rPr>
          <w:rFonts w:hint="eastAsia"/>
        </w:rPr>
        <w:t xml:space="preserve">“俄勒冈之路”是一条 </w:t>
      </w:r>
      <w:r>
        <w:t xml:space="preserve">1811 </w:t>
      </w:r>
      <w:r>
        <w:rPr>
          <w:rFonts w:hint="eastAsia"/>
        </w:rPr>
        <w:t xml:space="preserve">年至 </w:t>
      </w:r>
      <w:r>
        <w:t xml:space="preserve">1840 </w:t>
      </w:r>
      <w:r>
        <w:rPr>
          <w:rFonts w:hint="eastAsia"/>
        </w:rPr>
        <w:t xml:space="preserve">年由皮毛商贩发展出来的连接密苏里州与俄勒冈州、长达 </w:t>
      </w:r>
      <w:r>
        <w:t xml:space="preserve">2200 </w:t>
      </w:r>
      <w:r>
        <w:rPr>
          <w:rFonts w:hint="eastAsia"/>
        </w:rPr>
        <w:t xml:space="preserve">英里的通商路线，除了步行和骑马以外没有其它通行方式。直到 </w:t>
      </w:r>
      <w:r>
        <w:t xml:space="preserve">1869 </w:t>
      </w:r>
      <w:r>
        <w:rPr>
          <w:rFonts w:hint="eastAsia"/>
        </w:rPr>
        <w:t xml:space="preserve">年，使用这条路线的西部拓荒者达到 </w:t>
      </w:r>
      <w:r>
        <w:t xml:space="preserve">35 </w:t>
      </w:r>
      <w:r>
        <w:rPr>
          <w:rFonts w:hint="eastAsia"/>
        </w:rPr>
        <w:t>万人之多，但是在美国铁路建成之后，“俄勒冈之路”很快地荒废了。</w:t>
      </w:r>
    </w:p>
  </w:footnote>
  <w:footnote w:id="3">
    <w:p w14:paraId="365DD28B" w14:textId="2A35F5A2" w:rsidR="007036FA" w:rsidRDefault="007036FA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德尔斐（Delphi）是一处重要的“泛希腊圣地”，即所有古希腊城邦共同的圣地。这里供奉着“德尔斐的阿波罗”，也是重要的“德尔斐神谕”颁布之地。古希腊人向阿波罗咨询一切大到民族存亡，小到婚丧嫁娶的决定，而神的话语通过女先知之口传达到凡人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2917D" w14:textId="77777777" w:rsidR="001D1957" w:rsidRDefault="001D1957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455EF" w14:textId="77777777" w:rsidR="001D1957" w:rsidRDefault="001D1957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4D"/>
    <w:rsid w:val="00003B44"/>
    <w:rsid w:val="00032354"/>
    <w:rsid w:val="00045DB7"/>
    <w:rsid w:val="00055882"/>
    <w:rsid w:val="00062CAA"/>
    <w:rsid w:val="00064042"/>
    <w:rsid w:val="00082F7B"/>
    <w:rsid w:val="0008695B"/>
    <w:rsid w:val="00087AE0"/>
    <w:rsid w:val="000A6A0B"/>
    <w:rsid w:val="000B34CB"/>
    <w:rsid w:val="000C1A81"/>
    <w:rsid w:val="000D6670"/>
    <w:rsid w:val="000E4E1E"/>
    <w:rsid w:val="001054CA"/>
    <w:rsid w:val="00111EB5"/>
    <w:rsid w:val="00117365"/>
    <w:rsid w:val="00150BAB"/>
    <w:rsid w:val="00153EE2"/>
    <w:rsid w:val="00156848"/>
    <w:rsid w:val="001573DA"/>
    <w:rsid w:val="0016522A"/>
    <w:rsid w:val="001806CB"/>
    <w:rsid w:val="001B3B4D"/>
    <w:rsid w:val="001C21E6"/>
    <w:rsid w:val="001C799A"/>
    <w:rsid w:val="001D0E73"/>
    <w:rsid w:val="001D1957"/>
    <w:rsid w:val="001D2866"/>
    <w:rsid w:val="001D5185"/>
    <w:rsid w:val="001D5E94"/>
    <w:rsid w:val="001E3EFC"/>
    <w:rsid w:val="001F3F1F"/>
    <w:rsid w:val="001F5FF0"/>
    <w:rsid w:val="001F6039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B4656"/>
    <w:rsid w:val="002C1470"/>
    <w:rsid w:val="002C3368"/>
    <w:rsid w:val="002C3DAD"/>
    <w:rsid w:val="002D01D3"/>
    <w:rsid w:val="002E50DE"/>
    <w:rsid w:val="002F1A0E"/>
    <w:rsid w:val="002F3408"/>
    <w:rsid w:val="002F7493"/>
    <w:rsid w:val="003249D9"/>
    <w:rsid w:val="00333CDD"/>
    <w:rsid w:val="003453F4"/>
    <w:rsid w:val="003507D1"/>
    <w:rsid w:val="00355319"/>
    <w:rsid w:val="003575CF"/>
    <w:rsid w:val="00362338"/>
    <w:rsid w:val="00366B4E"/>
    <w:rsid w:val="0037014F"/>
    <w:rsid w:val="003845EC"/>
    <w:rsid w:val="00385064"/>
    <w:rsid w:val="00385C4B"/>
    <w:rsid w:val="00386127"/>
    <w:rsid w:val="003D5234"/>
    <w:rsid w:val="003E13C6"/>
    <w:rsid w:val="003F442C"/>
    <w:rsid w:val="003F4CD0"/>
    <w:rsid w:val="00400BF4"/>
    <w:rsid w:val="00412ACB"/>
    <w:rsid w:val="004158F9"/>
    <w:rsid w:val="004175C4"/>
    <w:rsid w:val="00427A03"/>
    <w:rsid w:val="004367FE"/>
    <w:rsid w:val="00445F1D"/>
    <w:rsid w:val="00473DBD"/>
    <w:rsid w:val="0047489A"/>
    <w:rsid w:val="004845CF"/>
    <w:rsid w:val="004B4D18"/>
    <w:rsid w:val="004B7AB8"/>
    <w:rsid w:val="004C1E9E"/>
    <w:rsid w:val="004C323F"/>
    <w:rsid w:val="004C691F"/>
    <w:rsid w:val="005062C4"/>
    <w:rsid w:val="005132BB"/>
    <w:rsid w:val="00532598"/>
    <w:rsid w:val="00550A5C"/>
    <w:rsid w:val="00552706"/>
    <w:rsid w:val="00554140"/>
    <w:rsid w:val="00561057"/>
    <w:rsid w:val="005759B2"/>
    <w:rsid w:val="00587227"/>
    <w:rsid w:val="00594354"/>
    <w:rsid w:val="005A2AD5"/>
    <w:rsid w:val="005A7B67"/>
    <w:rsid w:val="005B5669"/>
    <w:rsid w:val="005E1D00"/>
    <w:rsid w:val="006064EE"/>
    <w:rsid w:val="00621D8F"/>
    <w:rsid w:val="0062507E"/>
    <w:rsid w:val="0065046D"/>
    <w:rsid w:val="006524A1"/>
    <w:rsid w:val="006530AD"/>
    <w:rsid w:val="00657B80"/>
    <w:rsid w:val="006610BC"/>
    <w:rsid w:val="00661441"/>
    <w:rsid w:val="006615AC"/>
    <w:rsid w:val="00664DA0"/>
    <w:rsid w:val="006722AD"/>
    <w:rsid w:val="0067675A"/>
    <w:rsid w:val="00682618"/>
    <w:rsid w:val="00694FCF"/>
    <w:rsid w:val="006B2C72"/>
    <w:rsid w:val="006B3758"/>
    <w:rsid w:val="006C1DEC"/>
    <w:rsid w:val="006F4D28"/>
    <w:rsid w:val="007036FA"/>
    <w:rsid w:val="0071094A"/>
    <w:rsid w:val="0071777F"/>
    <w:rsid w:val="00730438"/>
    <w:rsid w:val="00731BF1"/>
    <w:rsid w:val="00741E9D"/>
    <w:rsid w:val="00746BE5"/>
    <w:rsid w:val="0076179A"/>
    <w:rsid w:val="007752FB"/>
    <w:rsid w:val="007831F8"/>
    <w:rsid w:val="007856FD"/>
    <w:rsid w:val="00785A27"/>
    <w:rsid w:val="007869FA"/>
    <w:rsid w:val="00791749"/>
    <w:rsid w:val="007A1C54"/>
    <w:rsid w:val="007A2BD6"/>
    <w:rsid w:val="007D71D1"/>
    <w:rsid w:val="007F3D9C"/>
    <w:rsid w:val="00804F76"/>
    <w:rsid w:val="00806138"/>
    <w:rsid w:val="008451DD"/>
    <w:rsid w:val="00857D3E"/>
    <w:rsid w:val="00861514"/>
    <w:rsid w:val="00866BB6"/>
    <w:rsid w:val="00876728"/>
    <w:rsid w:val="00885A03"/>
    <w:rsid w:val="00885AD1"/>
    <w:rsid w:val="00890C17"/>
    <w:rsid w:val="008913E9"/>
    <w:rsid w:val="00891D5D"/>
    <w:rsid w:val="008931DD"/>
    <w:rsid w:val="008A620A"/>
    <w:rsid w:val="008B497A"/>
    <w:rsid w:val="008D4384"/>
    <w:rsid w:val="008D5696"/>
    <w:rsid w:val="008E2428"/>
    <w:rsid w:val="008E3CB4"/>
    <w:rsid w:val="008F142C"/>
    <w:rsid w:val="008F2319"/>
    <w:rsid w:val="008F2B87"/>
    <w:rsid w:val="008F789F"/>
    <w:rsid w:val="009015AC"/>
    <w:rsid w:val="00911BFC"/>
    <w:rsid w:val="00915D9D"/>
    <w:rsid w:val="0092507E"/>
    <w:rsid w:val="009337BE"/>
    <w:rsid w:val="00937B95"/>
    <w:rsid w:val="00960341"/>
    <w:rsid w:val="0097206B"/>
    <w:rsid w:val="009977B5"/>
    <w:rsid w:val="009B351E"/>
    <w:rsid w:val="009B48BF"/>
    <w:rsid w:val="009B5ACC"/>
    <w:rsid w:val="009C45E4"/>
    <w:rsid w:val="009F2C1D"/>
    <w:rsid w:val="00A2094B"/>
    <w:rsid w:val="00A3384D"/>
    <w:rsid w:val="00A34B6E"/>
    <w:rsid w:val="00A45082"/>
    <w:rsid w:val="00A47A89"/>
    <w:rsid w:val="00A50650"/>
    <w:rsid w:val="00A633EF"/>
    <w:rsid w:val="00A703B1"/>
    <w:rsid w:val="00A773E6"/>
    <w:rsid w:val="00A8527F"/>
    <w:rsid w:val="00A867B3"/>
    <w:rsid w:val="00A8783F"/>
    <w:rsid w:val="00AA606A"/>
    <w:rsid w:val="00AA64CD"/>
    <w:rsid w:val="00AA68E8"/>
    <w:rsid w:val="00AC0787"/>
    <w:rsid w:val="00AC153E"/>
    <w:rsid w:val="00AC3916"/>
    <w:rsid w:val="00AC437D"/>
    <w:rsid w:val="00AD1F17"/>
    <w:rsid w:val="00AD6B44"/>
    <w:rsid w:val="00AE78CB"/>
    <w:rsid w:val="00AF0E6B"/>
    <w:rsid w:val="00B02067"/>
    <w:rsid w:val="00B10315"/>
    <w:rsid w:val="00B10A40"/>
    <w:rsid w:val="00B23138"/>
    <w:rsid w:val="00B25851"/>
    <w:rsid w:val="00B35839"/>
    <w:rsid w:val="00B415B0"/>
    <w:rsid w:val="00B50715"/>
    <w:rsid w:val="00B62941"/>
    <w:rsid w:val="00B64617"/>
    <w:rsid w:val="00B74845"/>
    <w:rsid w:val="00B81F88"/>
    <w:rsid w:val="00BA2914"/>
    <w:rsid w:val="00BE1C44"/>
    <w:rsid w:val="00BE1C72"/>
    <w:rsid w:val="00BE74A7"/>
    <w:rsid w:val="00BF11F4"/>
    <w:rsid w:val="00BF4678"/>
    <w:rsid w:val="00C2685A"/>
    <w:rsid w:val="00C36086"/>
    <w:rsid w:val="00C6155E"/>
    <w:rsid w:val="00C61659"/>
    <w:rsid w:val="00C7080D"/>
    <w:rsid w:val="00C93A60"/>
    <w:rsid w:val="00CA3F9F"/>
    <w:rsid w:val="00CE2F7E"/>
    <w:rsid w:val="00D02128"/>
    <w:rsid w:val="00D03448"/>
    <w:rsid w:val="00D14C1E"/>
    <w:rsid w:val="00D2473E"/>
    <w:rsid w:val="00D36167"/>
    <w:rsid w:val="00D40B17"/>
    <w:rsid w:val="00D43879"/>
    <w:rsid w:val="00D47D43"/>
    <w:rsid w:val="00D62021"/>
    <w:rsid w:val="00D74177"/>
    <w:rsid w:val="00D81BDB"/>
    <w:rsid w:val="00DA3E65"/>
    <w:rsid w:val="00DA4567"/>
    <w:rsid w:val="00DB684D"/>
    <w:rsid w:val="00DC199F"/>
    <w:rsid w:val="00DC41BE"/>
    <w:rsid w:val="00DC7054"/>
    <w:rsid w:val="00DD0457"/>
    <w:rsid w:val="00DD1A42"/>
    <w:rsid w:val="00DE4E05"/>
    <w:rsid w:val="00DF1BD2"/>
    <w:rsid w:val="00DF2B2C"/>
    <w:rsid w:val="00E06D6C"/>
    <w:rsid w:val="00E07734"/>
    <w:rsid w:val="00E1534E"/>
    <w:rsid w:val="00E15496"/>
    <w:rsid w:val="00E20D0F"/>
    <w:rsid w:val="00E377C2"/>
    <w:rsid w:val="00E46F52"/>
    <w:rsid w:val="00E61F41"/>
    <w:rsid w:val="00E63C55"/>
    <w:rsid w:val="00E81749"/>
    <w:rsid w:val="00E92B41"/>
    <w:rsid w:val="00E96BDA"/>
    <w:rsid w:val="00EA10AB"/>
    <w:rsid w:val="00EA35E2"/>
    <w:rsid w:val="00EC684F"/>
    <w:rsid w:val="00EC6E10"/>
    <w:rsid w:val="00EE2E4F"/>
    <w:rsid w:val="00EE3E02"/>
    <w:rsid w:val="00F27A93"/>
    <w:rsid w:val="00F27EC2"/>
    <w:rsid w:val="00F46053"/>
    <w:rsid w:val="00F46451"/>
    <w:rsid w:val="00F505B5"/>
    <w:rsid w:val="00F57896"/>
    <w:rsid w:val="00F734E7"/>
    <w:rsid w:val="00F75076"/>
    <w:rsid w:val="00F800C8"/>
    <w:rsid w:val="00F8075D"/>
    <w:rsid w:val="00F841EF"/>
    <w:rsid w:val="00F9592C"/>
    <w:rsid w:val="00FA259E"/>
    <w:rsid w:val="00FC0D2D"/>
    <w:rsid w:val="00FE4EC8"/>
    <w:rsid w:val="00FE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42C3D"/>
  <w15:chartTrackingRefBased/>
  <w15:docId w15:val="{AD44B006-7A8B-4F96-A18C-DFB735CF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rsid w:val="00B25851"/>
    <w:rPr>
      <w:sz w:val="18"/>
      <w:szCs w:val="18"/>
    </w:rPr>
  </w:style>
  <w:style w:type="character" w:styleId="a9">
    <w:name w:val="footnote reference"/>
    <w:basedOn w:val="a0"/>
    <w:uiPriority w:val="99"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paragraph" w:styleId="af2">
    <w:name w:val="List Paragraph"/>
    <w:basedOn w:val="a"/>
    <w:uiPriority w:val="34"/>
    <w:qFormat/>
    <w:rsid w:val="002169D6"/>
    <w:pPr>
      <w:ind w:firstLineChars="200" w:firstLine="420"/>
    </w:pPr>
  </w:style>
  <w:style w:type="paragraph" w:customStyle="1" w:styleId="-21">
    <w:name w:val="正文-首行缩进21"/>
    <w:basedOn w:val="a"/>
    <w:qFormat/>
    <w:rsid w:val="006C1DEC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30">
    <w:name w:val="Footer-Grey30"/>
    <w:basedOn w:val="a"/>
    <w:qFormat/>
    <w:rsid w:val="006C1DE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21">
    <w:name w:val="Footer-Grey121"/>
    <w:basedOn w:val="a"/>
    <w:qFormat/>
    <w:rsid w:val="006C1DE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9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78EFA-1981-42A5-9A4E-EE7C504BD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章节模版20200902.dotx</Template>
  <TotalTime>4855</TotalTime>
  <Pages>3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FanQuan</dc:creator>
  <cp:keywords/>
  <dc:description/>
  <cp:lastModifiedBy>思漪 凌</cp:lastModifiedBy>
  <cp:revision>21</cp:revision>
  <dcterms:created xsi:type="dcterms:W3CDTF">2020-11-21T10:27:00Z</dcterms:created>
  <dcterms:modified xsi:type="dcterms:W3CDTF">2020-12-04T15:54:00Z</dcterms:modified>
</cp:coreProperties>
</file>