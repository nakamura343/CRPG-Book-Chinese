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8C40" w14:textId="440FA826"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291B439F" wp14:editId="27B28B41">
                <wp:simplePos x="0" y="0"/>
                <wp:positionH relativeFrom="margin">
                  <wp:align>right</wp:align>
                </wp:positionH>
                <wp:positionV relativeFrom="paragraph">
                  <wp:posOffset>563825</wp:posOffset>
                </wp:positionV>
                <wp:extent cx="6185535" cy="3031490"/>
                <wp:effectExtent l="0" t="0" r="5715" b="0"/>
                <wp:wrapTopAndBottom/>
                <wp:docPr id="4" name="组合 4"/>
                <wp:cNvGraphicFramePr/>
                <a:graphic xmlns:a="http://schemas.openxmlformats.org/drawingml/2006/main">
                  <a:graphicData uri="http://schemas.microsoft.com/office/word/2010/wordprocessingGroup">
                    <wpg:wgp>
                      <wpg:cNvGrpSpPr/>
                      <wpg:grpSpPr>
                        <a:xfrm>
                          <a:off x="0" y="0"/>
                          <a:ext cx="6185535" cy="3031490"/>
                          <a:chOff x="0" y="0"/>
                          <a:chExt cx="6185535" cy="3031490"/>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7600" y="0"/>
                            <a:ext cx="6170335" cy="2678430"/>
                          </a:xfrm>
                          <a:prstGeom prst="rect">
                            <a:avLst/>
                          </a:prstGeom>
                        </pic:spPr>
                      </pic:pic>
                      <wps:wsp>
                        <wps:cNvPr id="3" name="文本框 3"/>
                        <wps:cNvSpPr txBox="1"/>
                        <wps:spPr>
                          <a:xfrm>
                            <a:off x="0" y="2687320"/>
                            <a:ext cx="6185535" cy="344170"/>
                          </a:xfrm>
                          <a:prstGeom prst="rect">
                            <a:avLst/>
                          </a:prstGeom>
                          <a:solidFill>
                            <a:prstClr val="white"/>
                          </a:solidFill>
                          <a:ln>
                            <a:noFill/>
                          </a:ln>
                        </wps:spPr>
                        <wps:txbx>
                          <w:txbxContent>
                            <w:p w14:paraId="7FFFA3E3" w14:textId="73207186" w:rsidR="00F96429" w:rsidRPr="00F30A58" w:rsidRDefault="002753B9" w:rsidP="002753B9">
                              <w:pPr>
                                <w:pStyle w:val="af"/>
                                <w:jc w:val="center"/>
                                <w:rPr>
                                  <w:szCs w:val="21"/>
                                </w:rPr>
                              </w:pPr>
                              <w:r>
                                <w:rPr>
                                  <w:rFonts w:hint="eastAsia"/>
                                </w:rPr>
                                <w:t>St</w:t>
                              </w:r>
                              <w:r>
                                <w:t>rategic Simulations Inc., 1986, Atari ST, DOS, Apple II and C64</w:t>
                              </w:r>
                            </w:p>
                            <w:p w14:paraId="0D3F27E4" w14:textId="77777777" w:rsidR="000C1A81" w:rsidRPr="00F30A58" w:rsidRDefault="000C1A81" w:rsidP="000C1A81">
                              <w:pPr>
                                <w:rPr>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91B439F" id="组合 4" o:spid="_x0000_s1026" style="position:absolute;left:0;text-align:left;margin-left:435.85pt;margin-top:44.4pt;width:487.05pt;height:238.7pt;z-index:251660288;mso-position-horizontal:right;mso-position-horizontal-relative:margin;mso-width-relative:margin;mso-height-relative:margin" coordsize="61855,3031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6;width:61703;height:26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&#13;&#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34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" stroked="f">
                  <v:textbox style="mso-fit-shape-to-text:t" inset="0,0,0,0">
                    <w:txbxContent>
                      <w:p w14:paraId="7FFFA3E3" w14:textId="73207186" w:rsidR="00F96429" w:rsidRPr="00F30A58" w:rsidRDefault="002753B9" w:rsidP="002753B9">
                        <w:pPr>
                          <w:pStyle w:val="af"/>
                          <w:jc w:val="center"/>
                          <w:rPr>
                            <w:szCs w:val="21"/>
                          </w:rPr>
                        </w:pPr>
                        <w:r>
                          <w:rPr>
                            <w:rFonts w:hint="eastAsia"/>
                          </w:rPr>
                          <w:t>St</w:t>
                        </w:r>
                        <w:r>
                          <w:t>rategic Simulations Inc., 1986, Atari ST, DOS, Apple II and C64</w:t>
                        </w:r>
                      </w:p>
                      <w:p w14:paraId="0D3F27E4" w14:textId="77777777" w:rsidR="000C1A81" w:rsidRPr="00F30A58" w:rsidRDefault="000C1A81" w:rsidP="000C1A81">
                        <w:pPr>
                          <w:rPr>
                            <w:sz w:val="20"/>
                            <w:szCs w:val="21"/>
                          </w:rPr>
                        </w:pPr>
                      </w:p>
                    </w:txbxContent>
                  </v:textbox>
                </v:shape>
                <w10:wrap type="topAndBottom" anchorx="margin"/>
              </v:group>
            </w:pict>
          </mc:Fallback>
        </mc:AlternateContent>
      </w:r>
      <w:r w:rsidR="00DB684D">
        <w:rPr>
          <w:rFonts w:hint="eastAsia"/>
        </w:rPr>
        <w:t>《</w:t>
      </w:r>
      <w:r w:rsidR="002753B9">
        <w:rPr>
          <w:rFonts w:hint="eastAsia"/>
        </w:rPr>
        <w:t>神戒传奇</w:t>
      </w:r>
      <w:r w:rsidR="00DB684D">
        <w:rPr>
          <w:rFonts w:hint="eastAsia"/>
        </w:rPr>
        <w:t>》（</w:t>
      </w:r>
      <w:r w:rsidR="002753B9">
        <w:rPr>
          <w:rFonts w:hint="eastAsia"/>
        </w:rPr>
        <w:t>Rings</w:t>
      </w:r>
      <w:r w:rsidR="002753B9">
        <w:t xml:space="preserve"> </w:t>
      </w:r>
      <w:r w:rsidR="002753B9">
        <w:rPr>
          <w:rFonts w:hint="eastAsia"/>
        </w:rPr>
        <w:t>of</w:t>
      </w:r>
      <w:r w:rsidR="002753B9">
        <w:t xml:space="preserve"> </w:t>
      </w:r>
      <w:proofErr w:type="spellStart"/>
      <w:r w:rsidR="002753B9">
        <w:rPr>
          <w:rFonts w:hint="eastAsia"/>
        </w:rPr>
        <w:t>Zilfin</w:t>
      </w:r>
      <w:proofErr w:type="spellEnd"/>
      <w:r w:rsidR="00DB684D">
        <w:rPr>
          <w:rFonts w:hint="eastAsia"/>
        </w:rPr>
        <w:t>）</w:t>
      </w:r>
    </w:p>
    <w:p w14:paraId="1F583F01" w14:textId="3EB00CC1" w:rsidR="0016522A" w:rsidRDefault="008F2B87" w:rsidP="00F734E7">
      <w:r w:rsidRPr="008F2B87">
        <w:rPr>
          <w:rFonts w:hint="eastAsia"/>
        </w:rPr>
        <w:t>作者：</w:t>
      </w:r>
      <w:r w:rsidR="00DB684D">
        <w:rPr>
          <w:rFonts w:hint="eastAsia"/>
        </w:rPr>
        <w:t>FE</w:t>
      </w:r>
    </w:p>
    <w:p w14:paraId="1775D558" w14:textId="4F333C06" w:rsidR="0016522A" w:rsidRPr="008F2B87" w:rsidRDefault="0016522A" w:rsidP="008F2B87">
      <w:pPr>
        <w:jc w:val="left"/>
      </w:pPr>
      <w:r w:rsidRPr="008F2B87">
        <w:rPr>
          <w:rFonts w:hint="eastAsia"/>
        </w:rPr>
        <w:t>翻译：</w:t>
      </w:r>
      <w:r w:rsidR="002753B9">
        <w:rPr>
          <w:rFonts w:hint="eastAsia"/>
        </w:rPr>
        <w:t>F</w:t>
      </w:r>
      <w:r w:rsidR="002753B9">
        <w:t>Q</w:t>
      </w:r>
    </w:p>
    <w:p w14:paraId="1E864B7D" w14:textId="3F210F5B" w:rsidR="0016522A" w:rsidRDefault="00642597" w:rsidP="00F734E7">
      <w:r>
        <w:rPr>
          <w:noProof/>
        </w:rPr>
        <w:pict w14:anchorId="7C9FE6A9">
          <v:rect id="_x0000_i1025" alt="" style="width:243.8pt;height:.05pt;mso-width-percent:0;mso-height-percent:0;mso-width-percent:0;mso-height-percent:0" o:hrpct="587" o:hrstd="t" o:hrnoshade="t" o:hr="t" fillcolor="#cfcdcd [2894]" stroked="f"/>
        </w:pict>
      </w:r>
    </w:p>
    <w:p w14:paraId="210ACEEE" w14:textId="77777777" w:rsidR="0016522A" w:rsidRDefault="0016522A" w:rsidP="00F734E7">
      <w:pPr>
        <w:sectPr w:rsidR="0016522A"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7581EF13" w14:textId="074E8C31" w:rsidR="00EA6A98" w:rsidRDefault="00EA6A98" w:rsidP="00F348C6">
      <w:pPr>
        <w:pStyle w:val="-"/>
        <w:ind w:firstLine="420"/>
      </w:pPr>
      <w:r>
        <w:rPr>
          <w:rFonts w:hint="eastAsia"/>
        </w:rPr>
        <w:t>《神戒传奇》是一款</w:t>
      </w:r>
      <w:ins w:id="0" w:author="陈 俊宏" w:date="2021-03-05T10:33:00Z">
        <w:r w:rsidR="00B97AA2">
          <w:rPr>
            <w:rFonts w:hint="eastAsia"/>
          </w:rPr>
          <w:t>让你思索或许</w:t>
        </w:r>
        <w:r w:rsidR="00B97AA2">
          <w:rPr>
            <w:rFonts w:hint="eastAsia"/>
          </w:rPr>
          <w:t xml:space="preserve"> CRPG</w:t>
        </w:r>
        <w:r w:rsidR="00B97AA2">
          <w:t xml:space="preserve"> </w:t>
        </w:r>
        <w:r w:rsidR="00B97AA2">
          <w:rPr>
            <w:rFonts w:hint="eastAsia"/>
          </w:rPr>
          <w:t>曾有一种截然不同的玩法的</w:t>
        </w:r>
      </w:ins>
      <w:del w:id="1" w:author="陈 俊宏" w:date="2021-03-05T10:34:00Z">
        <w:r w:rsidDel="00B97AA2">
          <w:rPr>
            <w:rFonts w:hint="eastAsia"/>
          </w:rPr>
          <w:delText>非常</w:delText>
        </w:r>
      </w:del>
      <w:r>
        <w:rPr>
          <w:rFonts w:hint="eastAsia"/>
        </w:rPr>
        <w:t>早期</w:t>
      </w:r>
      <w:del w:id="2" w:author="陈 俊宏" w:date="2021-03-05T10:34:00Z">
        <w:r w:rsidDel="00B97AA2">
          <w:rPr>
            <w:rFonts w:hint="eastAsia"/>
          </w:rPr>
          <w:delText>的</w:delText>
        </w:r>
      </w:del>
      <w:r>
        <w:rPr>
          <w:rFonts w:hint="eastAsia"/>
        </w:rPr>
        <w:t xml:space="preserve"> CRPG</w:t>
      </w:r>
      <w:r>
        <w:t xml:space="preserve"> </w:t>
      </w:r>
      <w:r>
        <w:rPr>
          <w:rFonts w:hint="eastAsia"/>
        </w:rPr>
        <w:t>之一</w:t>
      </w:r>
      <w:del w:id="3" w:author="陈 俊宏" w:date="2021-03-05T10:33:00Z">
        <w:r w:rsidDel="00B97AA2">
          <w:rPr>
            <w:rFonts w:hint="eastAsia"/>
          </w:rPr>
          <w:delText>，</w:delText>
        </w:r>
      </w:del>
      <w:del w:id="4" w:author="陈 俊宏" w:date="2021-03-05T10:27:00Z">
        <w:r w:rsidDel="002E418E">
          <w:rPr>
            <w:rFonts w:hint="eastAsia"/>
          </w:rPr>
          <w:delText>能让你怀疑不同的游戏风格的演变到底能有多大的差别</w:delText>
        </w:r>
      </w:del>
      <w:r>
        <w:rPr>
          <w:rFonts w:hint="eastAsia"/>
        </w:rPr>
        <w:t>。这款游戏是轻度</w:t>
      </w:r>
      <w:r>
        <w:rPr>
          <w:rFonts w:hint="eastAsia"/>
        </w:rPr>
        <w:t xml:space="preserve"> RPG</w:t>
      </w:r>
      <w:r>
        <w:t xml:space="preserve"> </w:t>
      </w:r>
      <w:r>
        <w:rPr>
          <w:rFonts w:hint="eastAsia"/>
        </w:rPr>
        <w:t>元素</w:t>
      </w:r>
      <w:r w:rsidR="00F7741F">
        <w:rPr>
          <w:rFonts w:hint="eastAsia"/>
        </w:rPr>
        <w:t>与《国王密使》（</w:t>
      </w:r>
      <w:r w:rsidR="00F7741F">
        <w:rPr>
          <w:rFonts w:hint="eastAsia"/>
        </w:rPr>
        <w:t>King</w:t>
      </w:r>
      <w:r w:rsidR="00F7741F">
        <w:t>’</w:t>
      </w:r>
      <w:r w:rsidR="00F7741F">
        <w:rPr>
          <w:rFonts w:hint="eastAsia"/>
        </w:rPr>
        <w:t>s</w:t>
      </w:r>
      <w:r w:rsidR="00F7741F">
        <w:t xml:space="preserve"> </w:t>
      </w:r>
      <w:r w:rsidR="00F7741F">
        <w:rPr>
          <w:rFonts w:hint="eastAsia"/>
        </w:rPr>
        <w:t>Quest</w:t>
      </w:r>
      <w:r w:rsidR="00F7741F">
        <w:rPr>
          <w:rFonts w:hint="eastAsia"/>
        </w:rPr>
        <w:t>）风格的冒险，以及快节奏街机式的战斗相融合的一款</w:t>
      </w:r>
      <w:ins w:id="5" w:author="陈 俊宏" w:date="2021-03-05T10:34:00Z">
        <w:r w:rsidR="00B97AA2">
          <w:rPr>
            <w:rFonts w:hint="eastAsia"/>
          </w:rPr>
          <w:t>独特之作</w:t>
        </w:r>
      </w:ins>
      <w:del w:id="6" w:author="陈 俊宏" w:date="2021-03-05T10:34:00Z">
        <w:r w:rsidR="00F7741F" w:rsidDel="00B97AA2">
          <w:rPr>
            <w:rFonts w:hint="eastAsia"/>
          </w:rPr>
          <w:delText>作品</w:delText>
        </w:r>
      </w:del>
      <w:r w:rsidR="00F7741F">
        <w:rPr>
          <w:rFonts w:hint="eastAsia"/>
        </w:rPr>
        <w:t>。</w:t>
      </w:r>
    </w:p>
    <w:p w14:paraId="24D24DB9" w14:textId="6195DDC1" w:rsidR="00F7741F" w:rsidRDefault="00F7741F" w:rsidP="00F348C6">
      <w:pPr>
        <w:pStyle w:val="-"/>
        <w:ind w:firstLine="420"/>
      </w:pPr>
      <w:r>
        <w:rPr>
          <w:rFonts w:hint="eastAsia"/>
        </w:rPr>
        <w:t>故事情节就是</w:t>
      </w:r>
      <w:ins w:id="7" w:author="陈 俊宏" w:date="2021-03-05T10:34:00Z">
        <w:r w:rsidR="00B97AA2">
          <w:rPr>
            <w:rFonts w:hint="eastAsia"/>
          </w:rPr>
          <w:t>老掉牙</w:t>
        </w:r>
      </w:ins>
      <w:del w:id="8" w:author="陈 俊宏" w:date="2021-03-05T10:34:00Z">
        <w:r w:rsidDel="00B97AA2">
          <w:rPr>
            <w:rFonts w:hint="eastAsia"/>
          </w:rPr>
          <w:delText>常见</w:delText>
        </w:r>
      </w:del>
      <w:r>
        <w:rPr>
          <w:rFonts w:hint="eastAsia"/>
        </w:rPr>
        <w:t>的拯救世界之类的</w:t>
      </w:r>
      <w:ins w:id="9" w:author="陈 俊宏" w:date="2021-03-05T10:35:00Z">
        <w:r w:rsidR="00B97AA2">
          <w:rPr>
            <w:rFonts w:hint="eastAsia"/>
          </w:rPr>
          <w:t>戏码</w:t>
        </w:r>
      </w:ins>
      <w:r>
        <w:rPr>
          <w:rFonts w:hint="eastAsia"/>
        </w:rPr>
        <w:t>，但也有一些</w:t>
      </w:r>
      <w:ins w:id="10" w:author="陈 俊宏" w:date="2021-03-05T10:35:00Z">
        <w:r w:rsidR="00B97AA2">
          <w:rPr>
            <w:rFonts w:hint="eastAsia"/>
          </w:rPr>
          <w:t>创新之处</w:t>
        </w:r>
      </w:ins>
      <w:del w:id="11" w:author="陈 俊宏" w:date="2021-03-05T10:35:00Z">
        <w:r w:rsidDel="00B97AA2">
          <w:rPr>
            <w:rFonts w:hint="eastAsia"/>
          </w:rPr>
          <w:delText>不同</w:delText>
        </w:r>
      </w:del>
      <w:r>
        <w:rPr>
          <w:rFonts w:hint="eastAsia"/>
        </w:rPr>
        <w:t>。</w:t>
      </w:r>
      <w:r w:rsidR="00197C8D">
        <w:rPr>
          <w:rFonts w:hint="eastAsia"/>
        </w:rPr>
        <w:t>巴提尼克（</w:t>
      </w:r>
      <w:proofErr w:type="spellStart"/>
      <w:r w:rsidR="00197C8D">
        <w:rPr>
          <w:rFonts w:hint="eastAsia"/>
        </w:rPr>
        <w:t>Batiniq</w:t>
      </w:r>
      <w:proofErr w:type="spellEnd"/>
      <w:r w:rsidR="00197C8D">
        <w:rPr>
          <w:rFonts w:hint="eastAsia"/>
        </w:rPr>
        <w:t>）</w:t>
      </w:r>
      <w:r w:rsidR="00197C8D">
        <w:rPr>
          <w:rStyle w:val="a9"/>
        </w:rPr>
        <w:footnoteReference w:id="1"/>
      </w:r>
      <w:r w:rsidR="00197C8D">
        <w:rPr>
          <w:rFonts w:hint="eastAsia"/>
        </w:rPr>
        <w:t>大陆</w:t>
      </w:r>
      <w:ins w:id="12" w:author="陈 俊宏" w:date="2021-03-05T10:36:00Z">
        <w:r w:rsidR="00B97AA2">
          <w:rPr>
            <w:rFonts w:hint="eastAsia"/>
          </w:rPr>
          <w:t>面临着</w:t>
        </w:r>
      </w:ins>
      <w:r w:rsidR="00197C8D">
        <w:rPr>
          <w:rFonts w:hint="eastAsia"/>
        </w:rPr>
        <w:t>被拥有</w:t>
      </w:r>
      <w:ins w:id="13" w:author="陈 俊宏" w:date="2021-03-05T10:37:00Z">
        <w:r w:rsidR="00B97AA2">
          <w:rPr>
            <w:rFonts w:hint="eastAsia"/>
          </w:rPr>
          <w:t>两枚</w:t>
        </w:r>
      </w:ins>
      <w:del w:id="14" w:author="陈 俊宏" w:date="2021-03-05T10:37:00Z">
        <w:r w:rsidR="00197C8D" w:rsidDel="00B97AA2">
          <w:rPr>
            <w:rFonts w:hint="eastAsia"/>
          </w:rPr>
          <w:delText>其中一枚</w:delText>
        </w:r>
      </w:del>
      <w:r w:rsidR="00197C8D">
        <w:rPr>
          <w:rFonts w:hint="eastAsia"/>
        </w:rPr>
        <w:t>神戒（</w:t>
      </w:r>
      <w:r w:rsidR="00197C8D">
        <w:rPr>
          <w:rFonts w:hint="eastAsia"/>
        </w:rPr>
        <w:t>Rings</w:t>
      </w:r>
      <w:r w:rsidR="00197C8D">
        <w:t xml:space="preserve"> </w:t>
      </w:r>
      <w:r w:rsidR="00197C8D">
        <w:rPr>
          <w:rFonts w:hint="eastAsia"/>
        </w:rPr>
        <w:t>of</w:t>
      </w:r>
      <w:r w:rsidR="00197C8D">
        <w:t xml:space="preserve"> </w:t>
      </w:r>
      <w:proofErr w:type="spellStart"/>
      <w:r w:rsidR="00197C8D">
        <w:rPr>
          <w:rFonts w:hint="eastAsia"/>
        </w:rPr>
        <w:t>Zilfin</w:t>
      </w:r>
      <w:proofErr w:type="spellEnd"/>
      <w:r w:rsidR="00197C8D">
        <w:rPr>
          <w:rFonts w:hint="eastAsia"/>
        </w:rPr>
        <w:t>）</w:t>
      </w:r>
      <w:ins w:id="15" w:author="陈 俊宏" w:date="2021-03-05T10:37:00Z">
        <w:r w:rsidR="00B97AA2">
          <w:rPr>
            <w:rFonts w:hint="eastAsia"/>
          </w:rPr>
          <w:t>之一</w:t>
        </w:r>
      </w:ins>
      <w:r w:rsidR="00197C8D">
        <w:rPr>
          <w:rFonts w:hint="eastAsia"/>
        </w:rPr>
        <w:t>的邪恶的德拉戈斯王（</w:t>
      </w:r>
      <w:r w:rsidR="00197C8D">
        <w:rPr>
          <w:rFonts w:hint="eastAsia"/>
        </w:rPr>
        <w:t>Lord</w:t>
      </w:r>
      <w:r w:rsidR="00197C8D">
        <w:t xml:space="preserve"> </w:t>
      </w:r>
      <w:r w:rsidR="00197C8D">
        <w:rPr>
          <w:rFonts w:hint="eastAsia"/>
        </w:rPr>
        <w:t>Dragos</w:t>
      </w:r>
      <w:r w:rsidR="00197C8D">
        <w:rPr>
          <w:rFonts w:hint="eastAsia"/>
        </w:rPr>
        <w:t>）</w:t>
      </w:r>
      <w:r w:rsidR="009A3F60">
        <w:rPr>
          <w:rFonts w:hint="eastAsia"/>
        </w:rPr>
        <w:t>所</w:t>
      </w:r>
      <w:ins w:id="16" w:author="陈 俊宏" w:date="2021-03-05T10:37:00Z">
        <w:r w:rsidR="00B97AA2">
          <w:rPr>
            <w:rFonts w:hint="eastAsia"/>
          </w:rPr>
          <w:t>毁灭的威胁</w:t>
        </w:r>
      </w:ins>
      <w:del w:id="17" w:author="陈 俊宏" w:date="2021-03-05T10:37:00Z">
        <w:r w:rsidR="009A3F60" w:rsidDel="00B97AA2">
          <w:rPr>
            <w:rFonts w:hint="eastAsia"/>
          </w:rPr>
          <w:delText>统治</w:delText>
        </w:r>
      </w:del>
      <w:r w:rsidR="00197C8D">
        <w:rPr>
          <w:rFonts w:hint="eastAsia"/>
        </w:rPr>
        <w:t>。</w:t>
      </w:r>
      <w:r w:rsidR="009A3F60">
        <w:rPr>
          <w:rFonts w:hint="eastAsia"/>
        </w:rPr>
        <w:t>你的宏伟目标差不多就是取得两枚神戒并使用他们永远击垮德拉戈斯。</w:t>
      </w:r>
    </w:p>
    <w:p w14:paraId="14CD5EBE" w14:textId="738DEC18" w:rsidR="009A3F60" w:rsidRDefault="00CF75E1" w:rsidP="00F348C6">
      <w:pPr>
        <w:pStyle w:val="-"/>
        <w:ind w:firstLine="420"/>
      </w:pPr>
      <w:r>
        <w:rPr>
          <w:rFonts w:hint="eastAsia"/>
        </w:rPr>
        <w:t>整个游戏世界被分割成一系列地点，比如村庄、森林、山川、地牢、和沙漠。你必须跑遍每一寸土地，收集物品，购买装备，和</w:t>
      </w:r>
      <w:r>
        <w:rPr>
          <w:rFonts w:hint="eastAsia"/>
        </w:rPr>
        <w:t xml:space="preserve"> </w:t>
      </w:r>
      <w:r>
        <w:t xml:space="preserve">NPC </w:t>
      </w:r>
      <w:r>
        <w:rPr>
          <w:rFonts w:hint="eastAsia"/>
        </w:rPr>
        <w:t>攀谈以获取提示信息，以及偶尔打打怪。</w:t>
      </w:r>
    </w:p>
    <w:p w14:paraId="26A74A35" w14:textId="55AF78F1" w:rsidR="00CF75E1" w:rsidRDefault="00CF75E1" w:rsidP="00F348C6">
      <w:pPr>
        <w:pStyle w:val="-"/>
        <w:ind w:firstLine="420"/>
      </w:pPr>
      <w:r>
        <w:rPr>
          <w:rFonts w:hint="eastAsia"/>
        </w:rPr>
        <w:t>大多数敌人都是在</w:t>
      </w:r>
      <w:ins w:id="18" w:author="陈 俊宏" w:date="2021-03-05T10:40:00Z">
        <w:r w:rsidR="00E602F2">
          <w:rPr>
            <w:rFonts w:hint="eastAsia"/>
          </w:rPr>
          <w:t>陆地上和你</w:t>
        </w:r>
      </w:ins>
      <w:del w:id="19" w:author="陈 俊宏" w:date="2021-03-05T10:40:00Z">
        <w:r w:rsidDel="00E602F2">
          <w:rPr>
            <w:rFonts w:hint="eastAsia"/>
          </w:rPr>
          <w:delText>场景里</w:delText>
        </w:r>
      </w:del>
      <w:r>
        <w:rPr>
          <w:rFonts w:hint="eastAsia"/>
        </w:rPr>
        <w:t>实时对战的；你可以用剑砍它们，施用法术，或者用弓箭对射。</w:t>
      </w:r>
      <w:r w:rsidR="001F6601">
        <w:rPr>
          <w:rFonts w:hint="eastAsia"/>
        </w:rPr>
        <w:t>但也</w:t>
      </w:r>
      <w:r w:rsidR="001F6601">
        <w:rPr>
          <w:rFonts w:hint="eastAsia"/>
        </w:rPr>
        <w:t>有一些敌人属于飞行生物，它们只能被弓箭或者制导法术击落——这很《太空侵略者》</w:t>
      </w:r>
      <w:r w:rsidR="00902493">
        <w:rPr>
          <w:rFonts w:hint="eastAsia"/>
        </w:rPr>
        <w:t>（</w:t>
      </w:r>
      <w:r w:rsidR="00902493">
        <w:rPr>
          <w:rFonts w:hint="eastAsia"/>
        </w:rPr>
        <w:t>Space</w:t>
      </w:r>
      <w:r w:rsidR="00902493">
        <w:t xml:space="preserve"> </w:t>
      </w:r>
      <w:r w:rsidR="00902493">
        <w:rPr>
          <w:rFonts w:hint="eastAsia"/>
        </w:rPr>
        <w:t>Invaders</w:t>
      </w:r>
      <w:r w:rsidR="00902493">
        <w:rPr>
          <w:rFonts w:hint="eastAsia"/>
        </w:rPr>
        <w:t>）</w:t>
      </w:r>
      <w:ins w:id="20" w:author="陈 俊宏" w:date="2021-03-05T10:47:00Z">
        <w:r w:rsidR="00E602F2">
          <w:rPr>
            <w:rStyle w:val="a9"/>
          </w:rPr>
          <w:footnoteReference w:id="2"/>
        </w:r>
      </w:ins>
      <w:r w:rsidR="001F6601">
        <w:rPr>
          <w:rFonts w:hint="eastAsia"/>
        </w:rPr>
        <w:t>。</w:t>
      </w:r>
    </w:p>
    <w:p w14:paraId="3E3FE16B" w14:textId="3222940A" w:rsidR="001F6601" w:rsidRDefault="001F6601" w:rsidP="00F348C6">
      <w:pPr>
        <w:pStyle w:val="-"/>
        <w:ind w:firstLine="420"/>
      </w:pPr>
      <w:r>
        <w:rPr>
          <w:rFonts w:hint="eastAsia"/>
        </w:rPr>
        <w:t>你的耐力在每一次被击中的时候</w:t>
      </w:r>
      <w:ins w:id="28" w:author="陈 俊宏" w:date="2021-03-05T10:52:00Z">
        <w:r w:rsidR="00D55834">
          <w:rPr>
            <w:rFonts w:hint="eastAsia"/>
          </w:rPr>
          <w:t>会</w:t>
        </w:r>
      </w:ins>
      <w:r>
        <w:rPr>
          <w:rFonts w:hint="eastAsia"/>
        </w:rPr>
        <w:t>减少，而且攻击</w:t>
      </w:r>
      <w:r w:rsidR="003A0C9E">
        <w:rPr>
          <w:rFonts w:hint="eastAsia"/>
        </w:rPr>
        <w:t>、施法、甚至走路都会消耗疲劳值，这就要求你必须做好疲劳值的管理。幸运的是，在巴提尼克有很多魔法蘑菇和医者可供回复疲劳值。</w:t>
      </w:r>
    </w:p>
    <w:p w14:paraId="265157BF" w14:textId="1E7B6AA8" w:rsidR="003A0C9E" w:rsidRDefault="003A0C9E" w:rsidP="00F348C6">
      <w:pPr>
        <w:pStyle w:val="-"/>
        <w:ind w:firstLine="420"/>
      </w:pPr>
      <w:r>
        <w:rPr>
          <w:rFonts w:hint="eastAsia"/>
        </w:rPr>
        <w:t>虽然《神戒传奇》有一个很有趣的游戏世界，但它也有一个很大的缺点。你总是需要重复进行冗长的横版卷轴式的跑图</w:t>
      </w:r>
      <w:r w:rsidR="00B36CAE">
        <w:rPr>
          <w:rFonts w:hint="eastAsia"/>
        </w:rPr>
        <w:t>，还伴随着打怪，收集食物和休息，而不能从一个地点直接快速旅行到另一个地点。每一遍路途都一模一样，很快就会让人感觉枯燥，尤其是当你需要跨越很多区域的时候。其实最后你可以得到一个传送法术，让</w:t>
      </w:r>
      <w:ins w:id="29" w:author="陈 俊宏" w:date="2021-03-05T10:53:00Z">
        <w:r w:rsidR="00D55834">
          <w:rPr>
            <w:rFonts w:hint="eastAsia"/>
          </w:rPr>
          <w:t>跑图</w:t>
        </w:r>
      </w:ins>
      <w:del w:id="30" w:author="陈 俊宏" w:date="2021-03-05T10:53:00Z">
        <w:r w:rsidR="00B36CAE" w:rsidDel="00D55834">
          <w:rPr>
            <w:rFonts w:hint="eastAsia"/>
          </w:rPr>
          <w:delText>这些</w:delText>
        </w:r>
      </w:del>
      <w:r w:rsidR="00B36CAE">
        <w:rPr>
          <w:rFonts w:hint="eastAsia"/>
        </w:rPr>
        <w:t>变得更高效，但很少有玩家会玩到</w:t>
      </w:r>
      <w:r w:rsidR="00FC1973">
        <w:rPr>
          <w:rFonts w:hint="eastAsia"/>
        </w:rPr>
        <w:t>这里。</w:t>
      </w:r>
    </w:p>
    <w:p w14:paraId="77C2AF04" w14:textId="0F540CC2" w:rsidR="00FC1973" w:rsidRDefault="00FC1973" w:rsidP="00F348C6">
      <w:pPr>
        <w:pStyle w:val="-"/>
        <w:ind w:firstLine="420"/>
      </w:pPr>
      <w:r>
        <w:rPr>
          <w:rFonts w:hint="eastAsia"/>
        </w:rPr>
        <w:t>这真的很让人失望。即使这个游戏的其余部分都非常丝滑流畅，是经过了精心设计的。而且</w:t>
      </w:r>
      <w:ins w:id="31" w:author="陈 俊宏" w:date="2021-03-05T10:53:00Z">
        <w:r w:rsidR="00D55834">
          <w:rPr>
            <w:rFonts w:hint="eastAsia"/>
          </w:rPr>
          <w:t>它</w:t>
        </w:r>
      </w:ins>
      <w:r>
        <w:rPr>
          <w:rFonts w:hint="eastAsia"/>
        </w:rPr>
        <w:t>也</w:t>
      </w:r>
      <w:r>
        <w:rPr>
          <w:rFonts w:hint="eastAsia"/>
        </w:rPr>
        <w:lastRenderedPageBreak/>
        <w:t>是面向新手设计的，难度很低。</w:t>
      </w:r>
      <w:r w:rsidR="008D380A">
        <w:rPr>
          <w:rFonts w:hint="eastAsia"/>
        </w:rPr>
        <w:t>这</w:t>
      </w:r>
      <w:ins w:id="32" w:author="陈 俊宏" w:date="2021-03-05T10:54:00Z">
        <w:r w:rsidR="00D55834">
          <w:rPr>
            <w:rFonts w:hint="eastAsia"/>
          </w:rPr>
          <w:t>巨大的瑕疵也</w:t>
        </w:r>
      </w:ins>
      <w:del w:id="33" w:author="陈 俊宏" w:date="2021-03-05T10:54:00Z">
        <w:r w:rsidR="008D380A" w:rsidDel="00D55834">
          <w:rPr>
            <w:rFonts w:hint="eastAsia"/>
          </w:rPr>
          <w:delText>就</w:delText>
        </w:r>
      </w:del>
      <w:r w:rsidR="008D380A">
        <w:rPr>
          <w:rFonts w:hint="eastAsia"/>
        </w:rPr>
        <w:t>使得《神戒传奇》不可能被牵强地当做著名的《荣耀任务》（</w:t>
      </w:r>
      <w:r w:rsidR="008D380A">
        <w:rPr>
          <w:rFonts w:hint="eastAsia"/>
        </w:rPr>
        <w:t>Quest</w:t>
      </w:r>
      <w:r w:rsidR="008D380A">
        <w:t xml:space="preserve"> </w:t>
      </w:r>
      <w:r w:rsidR="008D380A">
        <w:rPr>
          <w:rFonts w:hint="eastAsia"/>
        </w:rPr>
        <w:t>for</w:t>
      </w:r>
      <w:r w:rsidR="008D380A">
        <w:t xml:space="preserve"> </w:t>
      </w:r>
      <w:r w:rsidR="008D380A">
        <w:rPr>
          <w:rFonts w:hint="eastAsia"/>
        </w:rPr>
        <w:t>Glory</w:t>
      </w:r>
      <w:r w:rsidR="008D380A">
        <w:rPr>
          <w:rFonts w:hint="eastAsia"/>
        </w:rPr>
        <w:t>）系列的先驱。</w:t>
      </w:r>
    </w:p>
    <w:p w14:paraId="2AAC4954" w14:textId="76A2F895" w:rsidR="008D380A" w:rsidRDefault="008D380A" w:rsidP="00F348C6">
      <w:pPr>
        <w:pStyle w:val="-"/>
        <w:ind w:firstLine="420"/>
      </w:pPr>
      <w:r>
        <w:rPr>
          <w:rFonts w:hint="eastAsia"/>
        </w:rPr>
        <w:t>《神戒传奇》的作者</w:t>
      </w:r>
      <w:r>
        <w:rPr>
          <w:rFonts w:hint="eastAsia"/>
        </w:rPr>
        <w:t xml:space="preserve"> Ali</w:t>
      </w:r>
      <w:r>
        <w:t xml:space="preserve"> </w:t>
      </w:r>
      <w:proofErr w:type="spellStart"/>
      <w:r>
        <w:rPr>
          <w:rFonts w:hint="eastAsia"/>
        </w:rPr>
        <w:t>Atabek</w:t>
      </w:r>
      <w:proofErr w:type="spellEnd"/>
      <w:r>
        <w:t xml:space="preserve"> </w:t>
      </w:r>
      <w:r>
        <w:rPr>
          <w:rFonts w:hint="eastAsia"/>
        </w:rPr>
        <w:t>在</w:t>
      </w:r>
      <w:r>
        <w:rPr>
          <w:rFonts w:hint="eastAsia"/>
        </w:rPr>
        <w:t xml:space="preserve"> </w:t>
      </w:r>
      <w:r>
        <w:t xml:space="preserve">1989 </w:t>
      </w:r>
      <w:r>
        <w:rPr>
          <w:rFonts w:hint="eastAsia"/>
        </w:rPr>
        <w:t>年继续开发了《</w:t>
      </w:r>
      <w:r w:rsidR="00DE074A">
        <w:rPr>
          <w:rFonts w:hint="eastAsia"/>
        </w:rPr>
        <w:t>魔法之烛》（</w:t>
      </w:r>
      <w:r w:rsidR="00DE074A">
        <w:rPr>
          <w:rFonts w:hint="eastAsia"/>
        </w:rPr>
        <w:t>The</w:t>
      </w:r>
      <w:r w:rsidR="00DE074A">
        <w:t xml:space="preserve"> </w:t>
      </w:r>
      <w:r w:rsidR="00DE074A">
        <w:rPr>
          <w:rFonts w:hint="eastAsia"/>
        </w:rPr>
        <w:t>Magic</w:t>
      </w:r>
      <w:r w:rsidR="00DE074A">
        <w:t xml:space="preserve"> </w:t>
      </w:r>
      <w:r w:rsidR="00DE074A">
        <w:rPr>
          <w:rFonts w:hint="eastAsia"/>
        </w:rPr>
        <w:t>Candle</w:t>
      </w:r>
      <w:r w:rsidR="00DE074A">
        <w:rPr>
          <w:rFonts w:hint="eastAsia"/>
        </w:rPr>
        <w:t>）系列。有很多本作的概念被继承了过去，让它们有第二次机会得以更好地发挥余热。</w:t>
      </w:r>
    </w:p>
    <w:p w14:paraId="77CB2273" w14:textId="77777777" w:rsidR="00F348C6" w:rsidRDefault="00F348C6" w:rsidP="00F348C6">
      <w:pPr>
        <w:pStyle w:val="-"/>
        <w:ind w:firstLine="420"/>
      </w:pPr>
    </w:p>
    <w:p w14:paraId="46F59BC0" w14:textId="77777777" w:rsidR="00F348C6" w:rsidRDefault="00F348C6" w:rsidP="00F348C6">
      <w:pPr>
        <w:pStyle w:val="-"/>
        <w:keepNext/>
        <w:ind w:firstLineChars="0" w:firstLine="0"/>
      </w:pPr>
      <w:r>
        <w:rPr>
          <w:rFonts w:hint="eastAsia"/>
          <w:noProof/>
        </w:rPr>
        <w:drawing>
          <wp:inline distT="0" distB="0" distL="0" distR="0" wp14:anchorId="1D60D9CF" wp14:editId="04985110">
            <wp:extent cx="2959200" cy="222028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20280"/>
                    </a:xfrm>
                    <a:prstGeom prst="rect">
                      <a:avLst/>
                    </a:prstGeom>
                  </pic:spPr>
                </pic:pic>
              </a:graphicData>
            </a:graphic>
          </wp:inline>
        </w:drawing>
      </w:r>
    </w:p>
    <w:p w14:paraId="5764E5E5" w14:textId="567CF546" w:rsidR="00F348C6" w:rsidRDefault="00F348C6" w:rsidP="00F348C6">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02493">
        <w:rPr>
          <w:noProof/>
        </w:rPr>
        <w:t>1</w:t>
      </w:r>
      <w:r>
        <w:fldChar w:fldCharType="end"/>
      </w:r>
      <w:r w:rsidR="00DE074A">
        <w:rPr>
          <w:rFonts w:hint="eastAsia"/>
        </w:rPr>
        <w:t xml:space="preserve"> </w:t>
      </w:r>
      <w:r w:rsidR="00902493">
        <w:rPr>
          <w:rFonts w:hint="eastAsia"/>
        </w:rPr>
        <w:t>夜鸟（</w:t>
      </w:r>
      <w:r w:rsidR="00902493">
        <w:rPr>
          <w:rFonts w:hint="eastAsia"/>
        </w:rPr>
        <w:t>Night</w:t>
      </w:r>
      <w:r w:rsidR="00902493">
        <w:t xml:space="preserve"> </w:t>
      </w:r>
      <w:r w:rsidR="00902493">
        <w:rPr>
          <w:rFonts w:hint="eastAsia"/>
        </w:rPr>
        <w:t>Birds</w:t>
      </w:r>
      <w:r w:rsidR="00902493">
        <w:rPr>
          <w:rFonts w:hint="eastAsia"/>
        </w:rPr>
        <w:t>）可能在你的旅途中出现。你必须用</w:t>
      </w:r>
      <w:del w:id="34" w:author="陈 俊宏" w:date="2021-03-05T10:55:00Z">
        <w:r w:rsidR="00902493" w:rsidDel="00D55834">
          <w:rPr>
            <w:rFonts w:hint="eastAsia"/>
          </w:rPr>
          <w:delText>一种</w:delText>
        </w:r>
      </w:del>
      <w:r w:rsidR="00902493">
        <w:rPr>
          <w:rFonts w:hint="eastAsia"/>
        </w:rPr>
        <w:t>《太空侵略者》的方式把它们快速射下来，否则它们会召唤其他怪物。</w:t>
      </w:r>
    </w:p>
    <w:p w14:paraId="42BB5E3E" w14:textId="1EA6E9DD" w:rsidR="00710D5F" w:rsidRDefault="00710D5F" w:rsidP="00902493">
      <w:pPr>
        <w:pStyle w:val="-"/>
        <w:ind w:firstLineChars="0" w:firstLine="0"/>
      </w:pPr>
    </w:p>
    <w:p w14:paraId="00F6C7AF" w14:textId="77777777" w:rsidR="00902493" w:rsidRDefault="00902493" w:rsidP="00902493">
      <w:pPr>
        <w:pStyle w:val="-"/>
        <w:keepNext/>
        <w:ind w:firstLineChars="0" w:firstLine="0"/>
      </w:pPr>
      <w:r>
        <w:rPr>
          <w:noProof/>
        </w:rPr>
        <w:drawing>
          <wp:inline distT="0" distB="0" distL="0" distR="0" wp14:anchorId="14AC01BB" wp14:editId="51F42306">
            <wp:extent cx="2959200" cy="2220279"/>
            <wp:effectExtent l="0" t="0" r="0" b="889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20279"/>
                    </a:xfrm>
                    <a:prstGeom prst="rect">
                      <a:avLst/>
                    </a:prstGeom>
                  </pic:spPr>
                </pic:pic>
              </a:graphicData>
            </a:graphic>
          </wp:inline>
        </w:drawing>
      </w:r>
    </w:p>
    <w:p w14:paraId="0466939D" w14:textId="3FF286FE" w:rsidR="00902493" w:rsidRPr="00E07734" w:rsidRDefault="00902493" w:rsidP="00902493">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城镇和村庄会提供医者和商店、酒馆等场所。和</w:t>
      </w:r>
      <w:r>
        <w:rPr>
          <w:rFonts w:hint="eastAsia"/>
        </w:rPr>
        <w:t xml:space="preserve"> NPC</w:t>
      </w:r>
      <w:r>
        <w:t xml:space="preserve"> </w:t>
      </w:r>
      <w:r>
        <w:rPr>
          <w:rFonts w:hint="eastAsia"/>
        </w:rPr>
        <w:t>交谈可以</w:t>
      </w:r>
      <w:r w:rsidR="00E6540C">
        <w:rPr>
          <w:rFonts w:hint="eastAsia"/>
        </w:rPr>
        <w:t>发现有助于完成任务的重要线索。</w:t>
      </w:r>
    </w:p>
    <w:sectPr w:rsidR="00902493" w:rsidRPr="00E07734"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C210B" w14:textId="77777777" w:rsidR="00642597" w:rsidRDefault="00642597" w:rsidP="00F841EF">
      <w:r>
        <w:separator/>
      </w:r>
    </w:p>
  </w:endnote>
  <w:endnote w:type="continuationSeparator" w:id="0">
    <w:p w14:paraId="4B25244B" w14:textId="77777777" w:rsidR="00642597" w:rsidRDefault="00642597"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44F3D"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780A4"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E5C51" w14:textId="77777777" w:rsidR="00642597" w:rsidRDefault="00642597" w:rsidP="00F841EF">
      <w:r>
        <w:separator/>
      </w:r>
    </w:p>
  </w:footnote>
  <w:footnote w:type="continuationSeparator" w:id="0">
    <w:p w14:paraId="06F2D8A3" w14:textId="77777777" w:rsidR="00642597" w:rsidRDefault="00642597" w:rsidP="00F841EF">
      <w:r>
        <w:continuationSeparator/>
      </w:r>
    </w:p>
  </w:footnote>
  <w:footnote w:id="1">
    <w:p w14:paraId="34AA3968" w14:textId="4E5011E4" w:rsidR="00197C8D" w:rsidRPr="00197C8D" w:rsidRDefault="00197C8D">
      <w:pPr>
        <w:pStyle w:val="a7"/>
      </w:pPr>
      <w:r>
        <w:rPr>
          <w:rStyle w:val="a9"/>
        </w:rPr>
        <w:footnoteRef/>
      </w:r>
      <w:r>
        <w:t xml:space="preserve"> </w:t>
      </w:r>
      <w:r>
        <w:rPr>
          <w:rFonts w:hint="eastAsia"/>
        </w:rPr>
        <w:t>译者注：本文部分与《神戒传奇》相关的专有名词使用的是原创翻译。</w:t>
      </w:r>
    </w:p>
  </w:footnote>
  <w:footnote w:id="2">
    <w:p w14:paraId="47BFA26C" w14:textId="15E96867" w:rsidR="00E602F2" w:rsidRDefault="00E602F2">
      <w:pPr>
        <w:pStyle w:val="a7"/>
        <w:rPr>
          <w:rFonts w:hint="eastAsia"/>
        </w:rPr>
      </w:pPr>
      <w:ins w:id="21" w:author="陈 俊宏" w:date="2021-03-05T10:47:00Z">
        <w:r>
          <w:rPr>
            <w:rStyle w:val="a9"/>
          </w:rPr>
          <w:footnoteRef/>
        </w:r>
        <w:r>
          <w:t xml:space="preserve"> </w:t>
        </w:r>
        <w:r>
          <w:rPr>
            <w:rFonts w:hint="eastAsia"/>
          </w:rPr>
          <w:t>译者注：《太空侵略者》是</w:t>
        </w:r>
      </w:ins>
      <w:ins w:id="22" w:author="陈 俊宏" w:date="2021-03-05T10:51:00Z">
        <w:r w:rsidR="00D55834">
          <w:rPr>
            <w:rFonts w:hint="eastAsia"/>
          </w:rPr>
          <w:t>宫本茂设计的</w:t>
        </w:r>
      </w:ins>
      <w:ins w:id="23" w:author="陈 俊宏" w:date="2021-03-05T10:49:00Z">
        <w:r>
          <w:rPr>
            <w:rFonts w:hint="eastAsia"/>
          </w:rPr>
          <w:t>世界上</w:t>
        </w:r>
      </w:ins>
      <w:ins w:id="24" w:author="陈 俊宏" w:date="2021-03-05T10:48:00Z">
        <w:r>
          <w:rPr>
            <w:rFonts w:hint="eastAsia"/>
          </w:rPr>
          <w:t>第一款固定射击类游戏，开创了射击类游戏的</w:t>
        </w:r>
      </w:ins>
      <w:ins w:id="25" w:author="陈 俊宏" w:date="2021-03-05T10:49:00Z">
        <w:r>
          <w:rPr>
            <w:rFonts w:hint="eastAsia"/>
          </w:rPr>
          <w:t>模版。</w:t>
        </w:r>
      </w:ins>
      <w:ins w:id="26" w:author="陈 俊宏" w:date="2021-03-05T10:51:00Z">
        <w:r w:rsidR="00D55834">
          <w:rPr>
            <w:rFonts w:hint="eastAsia"/>
          </w:rPr>
          <w:t>此游戏被视为世界上最具有影响力的游戏之一，现今的基本所有动作游戏</w:t>
        </w:r>
      </w:ins>
      <w:ins w:id="27" w:author="陈 俊宏" w:date="2021-03-05T10:52:00Z">
        <w:r w:rsidR="00D55834">
          <w:rPr>
            <w:rFonts w:hint="eastAsia"/>
          </w:rPr>
          <w:t>都有其影子。</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5757F"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91453"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俊宏">
    <w15:presenceInfo w15:providerId="Windows Live" w15:userId="0427e016da503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B9"/>
    <w:rsid w:val="00007178"/>
    <w:rsid w:val="00045DB7"/>
    <w:rsid w:val="00055882"/>
    <w:rsid w:val="00062CAA"/>
    <w:rsid w:val="00064042"/>
    <w:rsid w:val="00087AE0"/>
    <w:rsid w:val="000A6A0B"/>
    <w:rsid w:val="000B34CB"/>
    <w:rsid w:val="000C1A81"/>
    <w:rsid w:val="000E4E1E"/>
    <w:rsid w:val="00111EB5"/>
    <w:rsid w:val="00117365"/>
    <w:rsid w:val="00150BAB"/>
    <w:rsid w:val="00153EE2"/>
    <w:rsid w:val="001573DA"/>
    <w:rsid w:val="0016522A"/>
    <w:rsid w:val="001806CB"/>
    <w:rsid w:val="00197C8D"/>
    <w:rsid w:val="001B3B4D"/>
    <w:rsid w:val="001C799A"/>
    <w:rsid w:val="001D0E73"/>
    <w:rsid w:val="001D5185"/>
    <w:rsid w:val="001D5E94"/>
    <w:rsid w:val="001E57C0"/>
    <w:rsid w:val="001F3F1F"/>
    <w:rsid w:val="001F5FF0"/>
    <w:rsid w:val="001F6039"/>
    <w:rsid w:val="001F6601"/>
    <w:rsid w:val="002169D6"/>
    <w:rsid w:val="002312C8"/>
    <w:rsid w:val="00234451"/>
    <w:rsid w:val="002425D0"/>
    <w:rsid w:val="002466B9"/>
    <w:rsid w:val="002602A7"/>
    <w:rsid w:val="0026784B"/>
    <w:rsid w:val="00270C80"/>
    <w:rsid w:val="00273981"/>
    <w:rsid w:val="002753B9"/>
    <w:rsid w:val="00285E6A"/>
    <w:rsid w:val="002A2333"/>
    <w:rsid w:val="002A5139"/>
    <w:rsid w:val="002D01D3"/>
    <w:rsid w:val="002E418E"/>
    <w:rsid w:val="002F1A0E"/>
    <w:rsid w:val="002F3408"/>
    <w:rsid w:val="002F7493"/>
    <w:rsid w:val="00316C8C"/>
    <w:rsid w:val="003249D9"/>
    <w:rsid w:val="00333CDD"/>
    <w:rsid w:val="00355319"/>
    <w:rsid w:val="003575CF"/>
    <w:rsid w:val="00362338"/>
    <w:rsid w:val="00366B4E"/>
    <w:rsid w:val="00373773"/>
    <w:rsid w:val="003845EC"/>
    <w:rsid w:val="00385064"/>
    <w:rsid w:val="00385C4B"/>
    <w:rsid w:val="003A0C9E"/>
    <w:rsid w:val="003E13C6"/>
    <w:rsid w:val="003F442C"/>
    <w:rsid w:val="003F7E6F"/>
    <w:rsid w:val="00412ACB"/>
    <w:rsid w:val="00427A03"/>
    <w:rsid w:val="004367FE"/>
    <w:rsid w:val="00445F1D"/>
    <w:rsid w:val="00473DBD"/>
    <w:rsid w:val="004B4D18"/>
    <w:rsid w:val="004B7AB8"/>
    <w:rsid w:val="004C323F"/>
    <w:rsid w:val="004C691F"/>
    <w:rsid w:val="005062C4"/>
    <w:rsid w:val="00532598"/>
    <w:rsid w:val="00561057"/>
    <w:rsid w:val="00576BB6"/>
    <w:rsid w:val="00594354"/>
    <w:rsid w:val="005A2AD5"/>
    <w:rsid w:val="005B5669"/>
    <w:rsid w:val="005C71CD"/>
    <w:rsid w:val="005E1D00"/>
    <w:rsid w:val="00621D8F"/>
    <w:rsid w:val="00642597"/>
    <w:rsid w:val="0065046D"/>
    <w:rsid w:val="006530AD"/>
    <w:rsid w:val="00657B80"/>
    <w:rsid w:val="006610BC"/>
    <w:rsid w:val="00661441"/>
    <w:rsid w:val="00664DA0"/>
    <w:rsid w:val="006722AD"/>
    <w:rsid w:val="0067675A"/>
    <w:rsid w:val="00694FCF"/>
    <w:rsid w:val="006B2C72"/>
    <w:rsid w:val="006B3758"/>
    <w:rsid w:val="006F4D28"/>
    <w:rsid w:val="0071094A"/>
    <w:rsid w:val="00710D5F"/>
    <w:rsid w:val="0071777F"/>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D380A"/>
    <w:rsid w:val="008D4384"/>
    <w:rsid w:val="008D5696"/>
    <w:rsid w:val="008E3CB4"/>
    <w:rsid w:val="008F2B87"/>
    <w:rsid w:val="00902493"/>
    <w:rsid w:val="00911BFC"/>
    <w:rsid w:val="0092047D"/>
    <w:rsid w:val="0092507E"/>
    <w:rsid w:val="00937B95"/>
    <w:rsid w:val="00960341"/>
    <w:rsid w:val="0097206B"/>
    <w:rsid w:val="009851AC"/>
    <w:rsid w:val="009A3F60"/>
    <w:rsid w:val="009B5ACC"/>
    <w:rsid w:val="009C45E4"/>
    <w:rsid w:val="009D21CC"/>
    <w:rsid w:val="00A2094B"/>
    <w:rsid w:val="00A3384D"/>
    <w:rsid w:val="00A47A89"/>
    <w:rsid w:val="00A50650"/>
    <w:rsid w:val="00A633EF"/>
    <w:rsid w:val="00A773E6"/>
    <w:rsid w:val="00A8527F"/>
    <w:rsid w:val="00A867B3"/>
    <w:rsid w:val="00A8783F"/>
    <w:rsid w:val="00AA606A"/>
    <w:rsid w:val="00AA68E8"/>
    <w:rsid w:val="00AC153E"/>
    <w:rsid w:val="00AC3916"/>
    <w:rsid w:val="00AC437D"/>
    <w:rsid w:val="00B10A40"/>
    <w:rsid w:val="00B25851"/>
    <w:rsid w:val="00B36CAE"/>
    <w:rsid w:val="00B415B0"/>
    <w:rsid w:val="00B50715"/>
    <w:rsid w:val="00B57DAD"/>
    <w:rsid w:val="00B62941"/>
    <w:rsid w:val="00B64617"/>
    <w:rsid w:val="00B97AA2"/>
    <w:rsid w:val="00BA2914"/>
    <w:rsid w:val="00BE1C72"/>
    <w:rsid w:val="00BF11F4"/>
    <w:rsid w:val="00C36086"/>
    <w:rsid w:val="00C61659"/>
    <w:rsid w:val="00C7080D"/>
    <w:rsid w:val="00CE2F7E"/>
    <w:rsid w:val="00CF75E1"/>
    <w:rsid w:val="00D02128"/>
    <w:rsid w:val="00D03448"/>
    <w:rsid w:val="00D2473E"/>
    <w:rsid w:val="00D40B17"/>
    <w:rsid w:val="00D43879"/>
    <w:rsid w:val="00D47D43"/>
    <w:rsid w:val="00D55834"/>
    <w:rsid w:val="00D60E4E"/>
    <w:rsid w:val="00D62021"/>
    <w:rsid w:val="00DA3E65"/>
    <w:rsid w:val="00DB684D"/>
    <w:rsid w:val="00DC7054"/>
    <w:rsid w:val="00DD0457"/>
    <w:rsid w:val="00DE074A"/>
    <w:rsid w:val="00DF1BD2"/>
    <w:rsid w:val="00E06D6C"/>
    <w:rsid w:val="00E07734"/>
    <w:rsid w:val="00E1534E"/>
    <w:rsid w:val="00E20D0F"/>
    <w:rsid w:val="00E377C2"/>
    <w:rsid w:val="00E602F2"/>
    <w:rsid w:val="00E61F41"/>
    <w:rsid w:val="00E63C55"/>
    <w:rsid w:val="00E6540C"/>
    <w:rsid w:val="00E81749"/>
    <w:rsid w:val="00E81D1D"/>
    <w:rsid w:val="00E85ED9"/>
    <w:rsid w:val="00E96BDA"/>
    <w:rsid w:val="00EA10AB"/>
    <w:rsid w:val="00EA35E2"/>
    <w:rsid w:val="00EA6A98"/>
    <w:rsid w:val="00EB267F"/>
    <w:rsid w:val="00EE2E4F"/>
    <w:rsid w:val="00EE3E02"/>
    <w:rsid w:val="00F27EC2"/>
    <w:rsid w:val="00F30A58"/>
    <w:rsid w:val="00F348C6"/>
    <w:rsid w:val="00F46451"/>
    <w:rsid w:val="00F4686B"/>
    <w:rsid w:val="00F505B5"/>
    <w:rsid w:val="00F734E7"/>
    <w:rsid w:val="00F75076"/>
    <w:rsid w:val="00F7741F"/>
    <w:rsid w:val="00F800C8"/>
    <w:rsid w:val="00F8075D"/>
    <w:rsid w:val="00F841EF"/>
    <w:rsid w:val="00F96429"/>
    <w:rsid w:val="00FA259E"/>
    <w:rsid w:val="00FC1973"/>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33E58"/>
  <w15:chartTrackingRefBased/>
  <w15:docId w15:val="{814DC42C-104F-461A-9920-192006F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22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F:\坚果云\CRPG-Book-Chinese\review模版20210228.dotx</Template>
  <TotalTime>73</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陈 俊宏</cp:lastModifiedBy>
  <cp:revision>3</cp:revision>
  <dcterms:created xsi:type="dcterms:W3CDTF">2021-02-28T04:30:00Z</dcterms:created>
  <dcterms:modified xsi:type="dcterms:W3CDTF">2021-03-05T02:56:00Z</dcterms:modified>
</cp:coreProperties>
</file>