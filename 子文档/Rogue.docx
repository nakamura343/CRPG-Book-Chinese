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F9DFC" w14:textId="0C99BDF3" w:rsidR="0016522A" w:rsidRPr="00F734E7" w:rsidRDefault="000C1A81" w:rsidP="00DB684D">
      <w:pPr>
        <w:pStyle w:val="3"/>
      </w:pPr>
      <w:r>
        <w:rPr>
          <w:rFonts w:hint="eastAsia"/>
          <w:noProof/>
        </w:rPr>
        <mc:AlternateContent>
          <mc:Choice Requires="wpg">
            <w:drawing>
              <wp:anchor distT="0" distB="0" distL="114300" distR="114300" simplePos="0" relativeHeight="251660288" behindDoc="0" locked="0" layoutInCell="1" allowOverlap="1" wp14:anchorId="0650A27F" wp14:editId="75B2F2D7">
                <wp:simplePos x="0" y="0"/>
                <wp:positionH relativeFrom="margin">
                  <wp:align>right</wp:align>
                </wp:positionH>
                <wp:positionV relativeFrom="paragraph">
                  <wp:posOffset>563825</wp:posOffset>
                </wp:positionV>
                <wp:extent cx="6185535" cy="3201670"/>
                <wp:effectExtent l="0" t="0" r="5715" b="0"/>
                <wp:wrapTopAndBottom/>
                <wp:docPr id="4" name="组合 4"/>
                <wp:cNvGraphicFramePr/>
                <a:graphic xmlns:a="http://schemas.openxmlformats.org/drawingml/2006/main">
                  <a:graphicData uri="http://schemas.microsoft.com/office/word/2010/wordprocessingGroup">
                    <wpg:wgp>
                      <wpg:cNvGrpSpPr/>
                      <wpg:grpSpPr>
                        <a:xfrm>
                          <a:off x="0" y="0"/>
                          <a:ext cx="6185535" cy="3201670"/>
                          <a:chOff x="0" y="1273"/>
                          <a:chExt cx="6185535" cy="3201670"/>
                        </a:xfrm>
                      </wpg:grpSpPr>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1273"/>
                            <a:ext cx="6185535" cy="2675884"/>
                          </a:xfrm>
                          <a:prstGeom prst="rect">
                            <a:avLst/>
                          </a:prstGeom>
                        </pic:spPr>
                      </pic:pic>
                      <wps:wsp>
                        <wps:cNvPr id="3" name="文本框 3"/>
                        <wps:cNvSpPr txBox="1"/>
                        <wps:spPr>
                          <a:xfrm>
                            <a:off x="0" y="2686688"/>
                            <a:ext cx="6185535" cy="516255"/>
                          </a:xfrm>
                          <a:prstGeom prst="rect">
                            <a:avLst/>
                          </a:prstGeom>
                          <a:solidFill>
                            <a:prstClr val="white"/>
                          </a:solidFill>
                          <a:ln>
                            <a:noFill/>
                          </a:ln>
                        </wps:spPr>
                        <wps:txbx>
                          <w:txbxContent>
                            <w:p w14:paraId="78EA61DD" w14:textId="19E3B048" w:rsidR="00B4677E" w:rsidRPr="00747AF9" w:rsidRDefault="00B4677E" w:rsidP="00D40C64">
                              <w:pPr>
                                <w:ind w:leftChars="200" w:left="420"/>
                                <w:jc w:val="center"/>
                                <w:rPr>
                                  <w:rFonts w:asciiTheme="majorEastAsia" w:eastAsiaTheme="majorEastAsia" w:hAnsiTheme="majorEastAsia"/>
                                  <w:sz w:val="20"/>
                                  <w:szCs w:val="20"/>
                                </w:rPr>
                              </w:pPr>
                              <w:r w:rsidRPr="00747AF9">
                                <w:rPr>
                                  <w:rFonts w:asciiTheme="majorEastAsia" w:eastAsiaTheme="majorEastAsia" w:hAnsiTheme="majorEastAsia"/>
                                  <w:sz w:val="20"/>
                                  <w:szCs w:val="20"/>
                                </w:rPr>
                                <w:t>Michael Toy and Ken Arnold, 1980</w:t>
                              </w:r>
                              <w:r w:rsidR="00D40C64">
                                <w:rPr>
                                  <w:rFonts w:asciiTheme="majorEastAsia" w:eastAsiaTheme="majorEastAsia" w:hAnsiTheme="majorEastAsia" w:hint="eastAsia"/>
                                  <w:sz w:val="20"/>
                                  <w:szCs w:val="20"/>
                                </w:rPr>
                                <w:t>,</w:t>
                              </w:r>
                              <w:r w:rsidR="00D40C64">
                                <w:rPr>
                                  <w:rFonts w:asciiTheme="majorEastAsia" w:eastAsiaTheme="majorEastAsia" w:hAnsiTheme="majorEastAsia"/>
                                  <w:sz w:val="20"/>
                                  <w:szCs w:val="20"/>
                                </w:rPr>
                                <w:t xml:space="preserve"> </w:t>
                              </w:r>
                              <w:r w:rsidRPr="00747AF9">
                                <w:rPr>
                                  <w:rFonts w:asciiTheme="majorEastAsia" w:eastAsiaTheme="majorEastAsia" w:hAnsiTheme="majorEastAsia" w:hint="eastAsia"/>
                                  <w:sz w:val="20"/>
                                  <w:szCs w:val="20"/>
                                </w:rPr>
                                <w:t>U</w:t>
                              </w:r>
                              <w:r w:rsidRPr="00747AF9">
                                <w:rPr>
                                  <w:rFonts w:asciiTheme="majorEastAsia" w:eastAsiaTheme="majorEastAsia" w:hAnsiTheme="majorEastAsia"/>
                                  <w:sz w:val="20"/>
                                  <w:szCs w:val="20"/>
                                </w:rPr>
                                <w:t xml:space="preserve">NIX (MS-DOS, Amiga, Atari ST, </w:t>
                              </w:r>
                              <w:proofErr w:type="spellStart"/>
                              <w:proofErr w:type="gramStart"/>
                              <w:r w:rsidRPr="00747AF9">
                                <w:rPr>
                                  <w:rFonts w:asciiTheme="majorEastAsia" w:eastAsiaTheme="majorEastAsia" w:hAnsiTheme="majorEastAsia"/>
                                  <w:sz w:val="20"/>
                                  <w:szCs w:val="20"/>
                                </w:rPr>
                                <w:t>etc</w:t>
                              </w:r>
                              <w:proofErr w:type="spellEnd"/>
                              <w:r w:rsidRPr="00747AF9">
                                <w:rPr>
                                  <w:rFonts w:asciiTheme="majorEastAsia" w:eastAsiaTheme="majorEastAsia" w:hAnsiTheme="majorEastAsia"/>
                                  <w:sz w:val="20"/>
                                  <w:szCs w:val="20"/>
                                </w:rPr>
                                <w:t>)</w:t>
                              </w:r>
                              <w:r w:rsidR="00D40C64">
                                <w:rPr>
                                  <w:rFonts w:asciiTheme="majorEastAsia" w:eastAsiaTheme="majorEastAsia" w:hAnsiTheme="majorEastAsia"/>
                                  <w:sz w:val="20"/>
                                  <w:szCs w:val="20"/>
                                </w:rPr>
                                <w:t>*</w:t>
                              </w:r>
                              <w:proofErr w:type="gramEnd"/>
                            </w:p>
                            <w:p w14:paraId="0ACABC81" w14:textId="388E377F" w:rsidR="00B4677E" w:rsidRPr="00747AF9" w:rsidRDefault="00747AF9" w:rsidP="00D40C64">
                              <w:pPr>
                                <w:ind w:leftChars="200" w:left="420"/>
                                <w:jc w:val="center"/>
                                <w:rPr>
                                  <w:rFonts w:asciiTheme="minorEastAsia" w:hAnsiTheme="minorEastAsia"/>
                                  <w:sz w:val="20"/>
                                  <w:szCs w:val="20"/>
                                </w:rPr>
                              </w:pPr>
                              <w:r w:rsidRPr="00747AF9">
                                <w:rPr>
                                  <w:rFonts w:asciiTheme="minorEastAsia" w:hAnsiTheme="minorEastAsia"/>
                                  <w:sz w:val="20"/>
                                  <w:szCs w:val="20"/>
                                </w:rPr>
                                <w:t>*</w:t>
                              </w:r>
                              <w:r w:rsidRPr="00747AF9">
                                <w:rPr>
                                  <w:rFonts w:asciiTheme="minorEastAsia" w:hAnsiTheme="minorEastAsia" w:hint="eastAsia"/>
                                  <w:sz w:val="20"/>
                                  <w:szCs w:val="20"/>
                                </w:rPr>
                                <w:t>R</w:t>
                              </w:r>
                              <w:r w:rsidRPr="00747AF9">
                                <w:rPr>
                                  <w:rFonts w:asciiTheme="minorEastAsia" w:hAnsiTheme="minorEastAsia"/>
                                  <w:sz w:val="20"/>
                                  <w:szCs w:val="20"/>
                                </w:rPr>
                                <w:t xml:space="preserve">ogue </w:t>
                              </w:r>
                              <w:r w:rsidR="00D40C64">
                                <w:rPr>
                                  <w:rFonts w:asciiTheme="minorEastAsia" w:hAnsiTheme="minorEastAsia" w:hint="eastAsia"/>
                                  <w:sz w:val="20"/>
                                  <w:szCs w:val="20"/>
                                </w:rPr>
                                <w:t>最初</w:t>
                              </w:r>
                              <w:r w:rsidRPr="00747AF9">
                                <w:rPr>
                                  <w:rFonts w:asciiTheme="minorEastAsia" w:hAnsiTheme="minorEastAsia" w:hint="eastAsia"/>
                                  <w:sz w:val="20"/>
                                  <w:szCs w:val="20"/>
                                </w:rPr>
                                <w:t xml:space="preserve">于 </w:t>
                              </w:r>
                              <w:r w:rsidRPr="00747AF9">
                                <w:rPr>
                                  <w:rFonts w:asciiTheme="minorEastAsia" w:hAnsiTheme="minorEastAsia"/>
                                  <w:sz w:val="20"/>
                                  <w:szCs w:val="20"/>
                                </w:rPr>
                                <w:t>1980 年</w:t>
                              </w:r>
                              <w:r w:rsidRPr="00747AF9">
                                <w:rPr>
                                  <w:rFonts w:asciiTheme="minorEastAsia" w:hAnsiTheme="minorEastAsia" w:hint="eastAsia"/>
                                  <w:sz w:val="20"/>
                                  <w:szCs w:val="20"/>
                                </w:rPr>
                                <w:t>出现</w:t>
                              </w:r>
                              <w:r w:rsidR="00D40C64">
                                <w:rPr>
                                  <w:rFonts w:asciiTheme="minorEastAsia" w:hAnsiTheme="minorEastAsia" w:hint="eastAsia"/>
                                  <w:sz w:val="20"/>
                                  <w:szCs w:val="20"/>
                                </w:rPr>
                                <w:t>在</w:t>
                              </w:r>
                              <w:r w:rsidRPr="00747AF9">
                                <w:rPr>
                                  <w:rFonts w:asciiTheme="minorEastAsia" w:hAnsiTheme="minorEastAsia" w:hint="eastAsia"/>
                                  <w:sz w:val="20"/>
                                  <w:szCs w:val="20"/>
                                </w:rPr>
                                <w:t xml:space="preserve"> </w:t>
                              </w:r>
                              <w:r w:rsidRPr="00747AF9">
                                <w:rPr>
                                  <w:rFonts w:asciiTheme="minorEastAsia" w:hAnsiTheme="minorEastAsia"/>
                                  <w:sz w:val="20"/>
                                  <w:szCs w:val="20"/>
                                </w:rPr>
                                <w:t>Unix 平台</w:t>
                              </w:r>
                              <w:r w:rsidR="00D40C64">
                                <w:rPr>
                                  <w:rFonts w:asciiTheme="minorEastAsia" w:hAnsiTheme="minorEastAsia" w:hint="eastAsia"/>
                                  <w:sz w:val="20"/>
                                  <w:szCs w:val="20"/>
                                </w:rPr>
                                <w:t>上</w:t>
                              </w:r>
                              <w:r w:rsidRPr="00747AF9">
                                <w:rPr>
                                  <w:rFonts w:asciiTheme="minorEastAsia" w:hAnsiTheme="minorEastAsia" w:hint="eastAsia"/>
                                  <w:sz w:val="20"/>
                                  <w:szCs w:val="20"/>
                                </w:rPr>
                                <w:t>。</w:t>
                              </w:r>
                              <w:r>
                                <w:rPr>
                                  <w:rFonts w:asciiTheme="minorEastAsia" w:hAnsiTheme="minorEastAsia" w:hint="eastAsia"/>
                                  <w:sz w:val="20"/>
                                  <w:szCs w:val="20"/>
                                </w:rPr>
                                <w:t xml:space="preserve">在 </w:t>
                              </w:r>
                              <w:r>
                                <w:rPr>
                                  <w:rFonts w:asciiTheme="minorEastAsia" w:hAnsiTheme="minorEastAsia"/>
                                  <w:sz w:val="20"/>
                                  <w:szCs w:val="20"/>
                                </w:rPr>
                                <w:t>1984 年</w:t>
                              </w:r>
                              <w:r w:rsidR="00D40C64">
                                <w:rPr>
                                  <w:rFonts w:asciiTheme="minorEastAsia" w:hAnsiTheme="minorEastAsia" w:hint="eastAsia"/>
                                  <w:sz w:val="20"/>
                                  <w:szCs w:val="20"/>
                                </w:rPr>
                                <w:t>，</w:t>
                              </w:r>
                              <w:r>
                                <w:rPr>
                                  <w:rFonts w:asciiTheme="minorEastAsia" w:hAnsiTheme="minorEastAsia" w:hint="eastAsia"/>
                                  <w:sz w:val="20"/>
                                  <w:szCs w:val="20"/>
                                </w:rPr>
                                <w:t xml:space="preserve">其被 </w:t>
                              </w:r>
                              <w:r>
                                <w:rPr>
                                  <w:rFonts w:asciiTheme="minorEastAsia" w:hAnsiTheme="minorEastAsia"/>
                                  <w:sz w:val="20"/>
                                  <w:szCs w:val="20"/>
                                </w:rPr>
                                <w:t>A.I. Design 移植到</w:t>
                              </w:r>
                              <w:r>
                                <w:rPr>
                                  <w:rFonts w:asciiTheme="minorEastAsia" w:hAnsiTheme="minorEastAsia" w:hint="eastAsia"/>
                                  <w:sz w:val="20"/>
                                  <w:szCs w:val="20"/>
                                </w:rPr>
                                <w:t>了</w:t>
                              </w:r>
                              <w:r w:rsidR="00A33DC4">
                                <w:rPr>
                                  <w:rFonts w:asciiTheme="minorEastAsia" w:hAnsiTheme="minorEastAsia" w:hint="eastAsia"/>
                                  <w:sz w:val="20"/>
                                  <w:szCs w:val="20"/>
                                </w:rPr>
                                <w:t xml:space="preserve"> </w:t>
                              </w:r>
                              <w:r w:rsidR="00A33DC4">
                                <w:rPr>
                                  <w:rFonts w:asciiTheme="minorEastAsia" w:hAnsiTheme="minorEastAsia"/>
                                  <w:sz w:val="20"/>
                                  <w:szCs w:val="20"/>
                                </w:rPr>
                                <w:t>MS-DOS平台</w:t>
                              </w:r>
                              <w:r w:rsidR="00A33DC4">
                                <w:rPr>
                                  <w:rFonts w:asciiTheme="minorEastAsia" w:hAnsiTheme="minorEastAsia" w:hint="eastAsia"/>
                                  <w:sz w:val="20"/>
                                  <w:szCs w:val="20"/>
                                </w:rPr>
                                <w:t xml:space="preserve">，并在 </w:t>
                              </w:r>
                              <w:r w:rsidR="00A33DC4">
                                <w:rPr>
                                  <w:rFonts w:asciiTheme="minorEastAsia" w:hAnsiTheme="minorEastAsia"/>
                                  <w:sz w:val="20"/>
                                  <w:szCs w:val="20"/>
                                </w:rPr>
                                <w:t>1985 年</w:t>
                              </w:r>
                              <w:r w:rsidR="00A33DC4">
                                <w:rPr>
                                  <w:rFonts w:asciiTheme="minorEastAsia" w:hAnsiTheme="minorEastAsia" w:hint="eastAsia"/>
                                  <w:sz w:val="20"/>
                                  <w:szCs w:val="20"/>
                                </w:rPr>
                                <w:t xml:space="preserve">由 </w:t>
                              </w:r>
                              <w:proofErr w:type="spellStart"/>
                              <w:r w:rsidR="00A33DC4">
                                <w:rPr>
                                  <w:rFonts w:asciiTheme="minorEastAsia" w:hAnsiTheme="minorEastAsia"/>
                                  <w:sz w:val="20"/>
                                  <w:szCs w:val="20"/>
                                </w:rPr>
                                <w:t>Epyx</w:t>
                              </w:r>
                              <w:proofErr w:type="spellEnd"/>
                              <w:r w:rsidR="00A33DC4">
                                <w:rPr>
                                  <w:rFonts w:asciiTheme="minorEastAsia" w:hAnsiTheme="minorEastAsia"/>
                                  <w:sz w:val="20"/>
                                  <w:szCs w:val="20"/>
                                </w:rPr>
                                <w:t xml:space="preserve"> 移植到了</w:t>
                              </w:r>
                              <w:r w:rsidR="00A33DC4">
                                <w:rPr>
                                  <w:rFonts w:asciiTheme="minorEastAsia" w:hAnsiTheme="minorEastAsia" w:hint="eastAsia"/>
                                  <w:sz w:val="20"/>
                                  <w:szCs w:val="20"/>
                                </w:rPr>
                                <w:t>多个平台。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650A27F" id="组合 4" o:spid="_x0000_s1026" style="position:absolute;left:0;text-align:left;margin-left:435.85pt;margin-top:44.4pt;width:487.05pt;height:252.1pt;z-index:251660288;mso-position-horizontal:right;mso-position-horizontal-relative:margin;mso-width-relative:margin;mso-height-relative:margin" coordorigin=",12" coordsize="61855,3201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top:12;width:61855;height:26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">
                  <v:imagedata r:id="rId9" o:title=""/>
                </v:shape>
                <v:shapetype id="_x0000_t202" coordsize="21600,21600" o:spt="202" path="m,l,21600r21600,l21600,xe">
                  <v:stroke joinstyle="miter"/>
                  <v:path gradientshapeok="t" o:connecttype="rect"/>
                </v:shapetype>
                <v:shape id="文本框 3" o:spid="_x0000_s1028" type="#_x0000_t202" style="position:absolute;top:26866;width:61855;height: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78EA61DD" w14:textId="19E3B048" w:rsidR="00B4677E" w:rsidRPr="00747AF9" w:rsidRDefault="00B4677E" w:rsidP="00D40C64">
                        <w:pPr>
                          <w:ind w:leftChars="200" w:left="420"/>
                          <w:jc w:val="center"/>
                          <w:rPr>
                            <w:rFonts w:asciiTheme="majorEastAsia" w:eastAsiaTheme="majorEastAsia" w:hAnsiTheme="majorEastAsia"/>
                            <w:sz w:val="20"/>
                            <w:szCs w:val="20"/>
                          </w:rPr>
                        </w:pPr>
                        <w:r w:rsidRPr="00747AF9">
                          <w:rPr>
                            <w:rFonts w:asciiTheme="majorEastAsia" w:eastAsiaTheme="majorEastAsia" w:hAnsiTheme="majorEastAsia"/>
                            <w:sz w:val="20"/>
                            <w:szCs w:val="20"/>
                          </w:rPr>
                          <w:t>Michael Toy and Ken Arnold, 1980</w:t>
                        </w:r>
                        <w:r w:rsidR="00D40C64">
                          <w:rPr>
                            <w:rFonts w:asciiTheme="majorEastAsia" w:eastAsiaTheme="majorEastAsia" w:hAnsiTheme="majorEastAsia" w:hint="eastAsia"/>
                            <w:sz w:val="20"/>
                            <w:szCs w:val="20"/>
                          </w:rPr>
                          <w:t>,</w:t>
                        </w:r>
                        <w:r w:rsidR="00D40C64">
                          <w:rPr>
                            <w:rFonts w:asciiTheme="majorEastAsia" w:eastAsiaTheme="majorEastAsia" w:hAnsiTheme="majorEastAsia"/>
                            <w:sz w:val="20"/>
                            <w:szCs w:val="20"/>
                          </w:rPr>
                          <w:t xml:space="preserve"> </w:t>
                        </w:r>
                        <w:r w:rsidRPr="00747AF9">
                          <w:rPr>
                            <w:rFonts w:asciiTheme="majorEastAsia" w:eastAsiaTheme="majorEastAsia" w:hAnsiTheme="majorEastAsia" w:hint="eastAsia"/>
                            <w:sz w:val="20"/>
                            <w:szCs w:val="20"/>
                          </w:rPr>
                          <w:t>U</w:t>
                        </w:r>
                        <w:r w:rsidRPr="00747AF9">
                          <w:rPr>
                            <w:rFonts w:asciiTheme="majorEastAsia" w:eastAsiaTheme="majorEastAsia" w:hAnsiTheme="majorEastAsia"/>
                            <w:sz w:val="20"/>
                            <w:szCs w:val="20"/>
                          </w:rPr>
                          <w:t xml:space="preserve">NIX (MS-DOS, Amiga, Atari ST, </w:t>
                        </w:r>
                        <w:proofErr w:type="spellStart"/>
                        <w:proofErr w:type="gramStart"/>
                        <w:r w:rsidRPr="00747AF9">
                          <w:rPr>
                            <w:rFonts w:asciiTheme="majorEastAsia" w:eastAsiaTheme="majorEastAsia" w:hAnsiTheme="majorEastAsia"/>
                            <w:sz w:val="20"/>
                            <w:szCs w:val="20"/>
                          </w:rPr>
                          <w:t>etc</w:t>
                        </w:r>
                        <w:proofErr w:type="spellEnd"/>
                        <w:r w:rsidRPr="00747AF9">
                          <w:rPr>
                            <w:rFonts w:asciiTheme="majorEastAsia" w:eastAsiaTheme="majorEastAsia" w:hAnsiTheme="majorEastAsia"/>
                            <w:sz w:val="20"/>
                            <w:szCs w:val="20"/>
                          </w:rPr>
                          <w:t>)</w:t>
                        </w:r>
                        <w:r w:rsidR="00D40C64">
                          <w:rPr>
                            <w:rFonts w:asciiTheme="majorEastAsia" w:eastAsiaTheme="majorEastAsia" w:hAnsiTheme="majorEastAsia"/>
                            <w:sz w:val="20"/>
                            <w:szCs w:val="20"/>
                          </w:rPr>
                          <w:t>*</w:t>
                        </w:r>
                        <w:proofErr w:type="gramEnd"/>
                      </w:p>
                      <w:p w14:paraId="0ACABC81" w14:textId="388E377F" w:rsidR="00B4677E" w:rsidRPr="00747AF9" w:rsidRDefault="00747AF9" w:rsidP="00D40C64">
                        <w:pPr>
                          <w:ind w:leftChars="200" w:left="420"/>
                          <w:jc w:val="center"/>
                          <w:rPr>
                            <w:rFonts w:asciiTheme="minorEastAsia" w:hAnsiTheme="minorEastAsia"/>
                            <w:sz w:val="20"/>
                            <w:szCs w:val="20"/>
                          </w:rPr>
                        </w:pPr>
                        <w:r w:rsidRPr="00747AF9">
                          <w:rPr>
                            <w:rFonts w:asciiTheme="minorEastAsia" w:hAnsiTheme="minorEastAsia"/>
                            <w:sz w:val="20"/>
                            <w:szCs w:val="20"/>
                          </w:rPr>
                          <w:t>*</w:t>
                        </w:r>
                        <w:r w:rsidRPr="00747AF9">
                          <w:rPr>
                            <w:rFonts w:asciiTheme="minorEastAsia" w:hAnsiTheme="minorEastAsia" w:hint="eastAsia"/>
                            <w:sz w:val="20"/>
                            <w:szCs w:val="20"/>
                          </w:rPr>
                          <w:t>R</w:t>
                        </w:r>
                        <w:r w:rsidRPr="00747AF9">
                          <w:rPr>
                            <w:rFonts w:asciiTheme="minorEastAsia" w:hAnsiTheme="minorEastAsia"/>
                            <w:sz w:val="20"/>
                            <w:szCs w:val="20"/>
                          </w:rPr>
                          <w:t xml:space="preserve">ogue </w:t>
                        </w:r>
                        <w:r w:rsidR="00D40C64">
                          <w:rPr>
                            <w:rFonts w:asciiTheme="minorEastAsia" w:hAnsiTheme="minorEastAsia" w:hint="eastAsia"/>
                            <w:sz w:val="20"/>
                            <w:szCs w:val="20"/>
                          </w:rPr>
                          <w:t>最初</w:t>
                        </w:r>
                        <w:r w:rsidRPr="00747AF9">
                          <w:rPr>
                            <w:rFonts w:asciiTheme="minorEastAsia" w:hAnsiTheme="minorEastAsia" w:hint="eastAsia"/>
                            <w:sz w:val="20"/>
                            <w:szCs w:val="20"/>
                          </w:rPr>
                          <w:t xml:space="preserve">于 </w:t>
                        </w:r>
                        <w:r w:rsidRPr="00747AF9">
                          <w:rPr>
                            <w:rFonts w:asciiTheme="minorEastAsia" w:hAnsiTheme="minorEastAsia"/>
                            <w:sz w:val="20"/>
                            <w:szCs w:val="20"/>
                          </w:rPr>
                          <w:t>1980 年</w:t>
                        </w:r>
                        <w:r w:rsidRPr="00747AF9">
                          <w:rPr>
                            <w:rFonts w:asciiTheme="minorEastAsia" w:hAnsiTheme="minorEastAsia" w:hint="eastAsia"/>
                            <w:sz w:val="20"/>
                            <w:szCs w:val="20"/>
                          </w:rPr>
                          <w:t>出现</w:t>
                        </w:r>
                        <w:r w:rsidR="00D40C64">
                          <w:rPr>
                            <w:rFonts w:asciiTheme="minorEastAsia" w:hAnsiTheme="minorEastAsia" w:hint="eastAsia"/>
                            <w:sz w:val="20"/>
                            <w:szCs w:val="20"/>
                          </w:rPr>
                          <w:t>在</w:t>
                        </w:r>
                        <w:r w:rsidRPr="00747AF9">
                          <w:rPr>
                            <w:rFonts w:asciiTheme="minorEastAsia" w:hAnsiTheme="minorEastAsia" w:hint="eastAsia"/>
                            <w:sz w:val="20"/>
                            <w:szCs w:val="20"/>
                          </w:rPr>
                          <w:t xml:space="preserve"> </w:t>
                        </w:r>
                        <w:r w:rsidRPr="00747AF9">
                          <w:rPr>
                            <w:rFonts w:asciiTheme="minorEastAsia" w:hAnsiTheme="minorEastAsia"/>
                            <w:sz w:val="20"/>
                            <w:szCs w:val="20"/>
                          </w:rPr>
                          <w:t>Unix 平台</w:t>
                        </w:r>
                        <w:r w:rsidR="00D40C64">
                          <w:rPr>
                            <w:rFonts w:asciiTheme="minorEastAsia" w:hAnsiTheme="minorEastAsia" w:hint="eastAsia"/>
                            <w:sz w:val="20"/>
                            <w:szCs w:val="20"/>
                          </w:rPr>
                          <w:t>上</w:t>
                        </w:r>
                        <w:r w:rsidRPr="00747AF9">
                          <w:rPr>
                            <w:rFonts w:asciiTheme="minorEastAsia" w:hAnsiTheme="minorEastAsia" w:hint="eastAsia"/>
                            <w:sz w:val="20"/>
                            <w:szCs w:val="20"/>
                          </w:rPr>
                          <w:t>。</w:t>
                        </w:r>
                        <w:r>
                          <w:rPr>
                            <w:rFonts w:asciiTheme="minorEastAsia" w:hAnsiTheme="minorEastAsia" w:hint="eastAsia"/>
                            <w:sz w:val="20"/>
                            <w:szCs w:val="20"/>
                          </w:rPr>
                          <w:t xml:space="preserve">在 </w:t>
                        </w:r>
                        <w:r>
                          <w:rPr>
                            <w:rFonts w:asciiTheme="minorEastAsia" w:hAnsiTheme="minorEastAsia"/>
                            <w:sz w:val="20"/>
                            <w:szCs w:val="20"/>
                          </w:rPr>
                          <w:t>1984 年</w:t>
                        </w:r>
                        <w:r w:rsidR="00D40C64">
                          <w:rPr>
                            <w:rFonts w:asciiTheme="minorEastAsia" w:hAnsiTheme="minorEastAsia" w:hint="eastAsia"/>
                            <w:sz w:val="20"/>
                            <w:szCs w:val="20"/>
                          </w:rPr>
                          <w:t>，</w:t>
                        </w:r>
                        <w:r>
                          <w:rPr>
                            <w:rFonts w:asciiTheme="minorEastAsia" w:hAnsiTheme="minorEastAsia" w:hint="eastAsia"/>
                            <w:sz w:val="20"/>
                            <w:szCs w:val="20"/>
                          </w:rPr>
                          <w:t xml:space="preserve">其被 </w:t>
                        </w:r>
                        <w:r>
                          <w:rPr>
                            <w:rFonts w:asciiTheme="minorEastAsia" w:hAnsiTheme="minorEastAsia"/>
                            <w:sz w:val="20"/>
                            <w:szCs w:val="20"/>
                          </w:rPr>
                          <w:t>A.I. Design 移植到</w:t>
                        </w:r>
                        <w:r>
                          <w:rPr>
                            <w:rFonts w:asciiTheme="minorEastAsia" w:hAnsiTheme="minorEastAsia" w:hint="eastAsia"/>
                            <w:sz w:val="20"/>
                            <w:szCs w:val="20"/>
                          </w:rPr>
                          <w:t>了</w:t>
                        </w:r>
                        <w:r w:rsidR="00A33DC4">
                          <w:rPr>
                            <w:rFonts w:asciiTheme="minorEastAsia" w:hAnsiTheme="minorEastAsia" w:hint="eastAsia"/>
                            <w:sz w:val="20"/>
                            <w:szCs w:val="20"/>
                          </w:rPr>
                          <w:t xml:space="preserve"> </w:t>
                        </w:r>
                        <w:r w:rsidR="00A33DC4">
                          <w:rPr>
                            <w:rFonts w:asciiTheme="minorEastAsia" w:hAnsiTheme="minorEastAsia"/>
                            <w:sz w:val="20"/>
                            <w:szCs w:val="20"/>
                          </w:rPr>
                          <w:t>MS-DOS平台</w:t>
                        </w:r>
                        <w:r w:rsidR="00A33DC4">
                          <w:rPr>
                            <w:rFonts w:asciiTheme="minorEastAsia" w:hAnsiTheme="minorEastAsia" w:hint="eastAsia"/>
                            <w:sz w:val="20"/>
                            <w:szCs w:val="20"/>
                          </w:rPr>
                          <w:t xml:space="preserve">，并在 </w:t>
                        </w:r>
                        <w:r w:rsidR="00A33DC4">
                          <w:rPr>
                            <w:rFonts w:asciiTheme="minorEastAsia" w:hAnsiTheme="minorEastAsia"/>
                            <w:sz w:val="20"/>
                            <w:szCs w:val="20"/>
                          </w:rPr>
                          <w:t>1985 年</w:t>
                        </w:r>
                        <w:r w:rsidR="00A33DC4">
                          <w:rPr>
                            <w:rFonts w:asciiTheme="minorEastAsia" w:hAnsiTheme="minorEastAsia" w:hint="eastAsia"/>
                            <w:sz w:val="20"/>
                            <w:szCs w:val="20"/>
                          </w:rPr>
                          <w:t xml:space="preserve">由 </w:t>
                        </w:r>
                        <w:proofErr w:type="spellStart"/>
                        <w:r w:rsidR="00A33DC4">
                          <w:rPr>
                            <w:rFonts w:asciiTheme="minorEastAsia" w:hAnsiTheme="minorEastAsia"/>
                            <w:sz w:val="20"/>
                            <w:szCs w:val="20"/>
                          </w:rPr>
                          <w:t>Epyx</w:t>
                        </w:r>
                        <w:proofErr w:type="spellEnd"/>
                        <w:r w:rsidR="00A33DC4">
                          <w:rPr>
                            <w:rFonts w:asciiTheme="minorEastAsia" w:hAnsiTheme="minorEastAsia"/>
                            <w:sz w:val="20"/>
                            <w:szCs w:val="20"/>
                          </w:rPr>
                          <w:t xml:space="preserve"> 移植到了</w:t>
                        </w:r>
                        <w:r w:rsidR="00A33DC4">
                          <w:rPr>
                            <w:rFonts w:asciiTheme="minorEastAsia" w:hAnsiTheme="minorEastAsia" w:hint="eastAsia"/>
                            <w:sz w:val="20"/>
                            <w:szCs w:val="20"/>
                          </w:rPr>
                          <w:t>多个平台。</w:t>
                        </w:r>
                      </w:p>
                    </w:txbxContent>
                  </v:textbox>
                </v:shape>
                <w10:wrap type="topAndBottom" anchorx="margin"/>
              </v:group>
            </w:pict>
          </mc:Fallback>
        </mc:AlternateContent>
      </w:r>
      <w:r w:rsidR="00D10B2D">
        <w:rPr>
          <w:rFonts w:hint="eastAsia"/>
        </w:rPr>
        <w:t>R</w:t>
      </w:r>
      <w:r w:rsidR="00D10B2D">
        <w:t>ogue</w:t>
      </w:r>
    </w:p>
    <w:p w14:paraId="238C7D67" w14:textId="7EBD3CE2" w:rsidR="0016522A" w:rsidRDefault="008F2B87" w:rsidP="00F734E7">
      <w:r w:rsidRPr="008F2B87">
        <w:rPr>
          <w:rFonts w:hint="eastAsia"/>
        </w:rPr>
        <w:t>作者：</w:t>
      </w:r>
      <w:r w:rsidR="00745B06">
        <w:t>RP</w:t>
      </w:r>
    </w:p>
    <w:p w14:paraId="5FB39C60" w14:textId="2364CCE7" w:rsidR="0016522A" w:rsidRPr="008F2B87" w:rsidRDefault="0016522A" w:rsidP="008F2B87">
      <w:pPr>
        <w:jc w:val="left"/>
      </w:pPr>
      <w:r w:rsidRPr="008F2B87">
        <w:rPr>
          <w:rFonts w:hint="eastAsia"/>
        </w:rPr>
        <w:t>翻译：</w:t>
      </w:r>
      <w:r w:rsidR="00745B06">
        <w:rPr>
          <w:rFonts w:hint="eastAsia"/>
        </w:rPr>
        <w:t>L</w:t>
      </w:r>
      <w:r w:rsidR="00745B06">
        <w:t>ightningChris</w:t>
      </w:r>
    </w:p>
    <w:p w14:paraId="0883056A" w14:textId="77777777" w:rsidR="0016522A" w:rsidRDefault="0092507E" w:rsidP="00F734E7">
      <w:r>
        <w:rPr>
          <w:noProof/>
        </w:rPr>
        <mc:AlternateContent>
          <mc:Choice Requires="wps">
            <w:drawing>
              <wp:anchor distT="45720" distB="45720" distL="114300" distR="114300" simplePos="0" relativeHeight="251662336" behindDoc="0" locked="0" layoutInCell="1" allowOverlap="1" wp14:anchorId="057C038A" wp14:editId="01A07E75">
                <wp:simplePos x="0" y="0"/>
                <wp:positionH relativeFrom="margin">
                  <wp:align>right</wp:align>
                </wp:positionH>
                <wp:positionV relativeFrom="paragraph">
                  <wp:posOffset>249362</wp:posOffset>
                </wp:positionV>
                <wp:extent cx="6169660" cy="1404620"/>
                <wp:effectExtent l="0" t="0" r="2540" b="571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1404620"/>
                        </a:xfrm>
                        <a:prstGeom prst="rect">
                          <a:avLst/>
                        </a:prstGeom>
                        <a:solidFill>
                          <a:srgbClr val="FFFFFF"/>
                        </a:solidFill>
                        <a:ln w="9525">
                          <a:noFill/>
                          <a:miter lim="800000"/>
                          <a:headEnd/>
                          <a:tailEnd/>
                        </a:ln>
                      </wps:spPr>
                      <wps:txbx>
                        <w:txbxContent>
                          <w:p w14:paraId="329D609A" w14:textId="492E4BCE" w:rsidR="00B64617" w:rsidRDefault="0092507E">
                            <w:pPr>
                              <w:rPr>
                                <w:rFonts w:ascii="Times New Roman" w:eastAsia="楷体" w:hAnsi="Times New Roman"/>
                              </w:rPr>
                            </w:pPr>
                            <w:r w:rsidRPr="00E81749">
                              <w:rPr>
                                <w:rFonts w:ascii="Times New Roman" w:eastAsia="楷体" w:hAnsi="Times New Roman" w:hint="eastAsia"/>
                              </w:rPr>
                              <w:t>“</w:t>
                            </w:r>
                            <w:r w:rsidR="00FC6498">
                              <w:rPr>
                                <w:rFonts w:ascii="Times New Roman" w:eastAsia="楷体" w:hAnsi="Times New Roman"/>
                              </w:rPr>
                              <w:t>在</w:t>
                            </w:r>
                            <w:r w:rsidR="00FC6498">
                              <w:rPr>
                                <w:rFonts w:ascii="Times New Roman" w:eastAsia="楷体" w:hAnsi="Times New Roman" w:hint="eastAsia"/>
                              </w:rPr>
                              <w:t>大多数情况下，我认为玩</w:t>
                            </w:r>
                            <w:r w:rsidR="00FC6498">
                              <w:rPr>
                                <w:rFonts w:ascii="Times New Roman" w:eastAsia="楷体" w:hAnsi="Times New Roman" w:hint="eastAsia"/>
                              </w:rPr>
                              <w:t xml:space="preserve"> </w:t>
                            </w:r>
                            <w:r w:rsidR="00FC6498">
                              <w:rPr>
                                <w:rFonts w:ascii="Times New Roman" w:eastAsia="楷体" w:hAnsi="Times New Roman"/>
                              </w:rPr>
                              <w:t xml:space="preserve">Rogue </w:t>
                            </w:r>
                            <w:r w:rsidR="00FC6498">
                              <w:rPr>
                                <w:rFonts w:ascii="Times New Roman" w:eastAsia="楷体" w:hAnsi="Times New Roman"/>
                              </w:rPr>
                              <w:t>和</w:t>
                            </w:r>
                            <w:r w:rsidR="00FC6498">
                              <w:rPr>
                                <w:rFonts w:ascii="Times New Roman" w:eastAsia="楷体" w:hAnsi="Times New Roman" w:hint="eastAsia"/>
                              </w:rPr>
                              <w:t>玩《暗黑破坏神》</w:t>
                            </w:r>
                            <w:r w:rsidR="00FC6498">
                              <w:rPr>
                                <w:rFonts w:ascii="Times New Roman" w:eastAsia="楷体" w:hAnsi="Times New Roman" w:hint="eastAsia"/>
                              </w:rPr>
                              <w:t xml:space="preserve"> </w:t>
                            </w:r>
                            <w:r w:rsidR="00FC6498">
                              <w:rPr>
                                <w:rFonts w:ascii="Times New Roman" w:eastAsia="楷体" w:hAnsi="Times New Roman"/>
                              </w:rPr>
                              <w:t xml:space="preserve">(Diablo) </w:t>
                            </w:r>
                            <w:r w:rsidR="00FC6498">
                              <w:rPr>
                                <w:rFonts w:ascii="Times New Roman" w:eastAsia="楷体" w:hAnsi="Times New Roman"/>
                              </w:rPr>
                              <w:t>相比</w:t>
                            </w:r>
                            <w:r w:rsidR="00FC6498">
                              <w:rPr>
                                <w:rFonts w:ascii="Times New Roman" w:eastAsia="楷体" w:hAnsi="Times New Roman" w:hint="eastAsia"/>
                              </w:rPr>
                              <w:t>就像是看书和看电影的区别一样。当你在看书时，你看不到角色的样子，也看不到那些特效和特技，你只是在脑中想象它们，而最后书本和电影带来的</w:t>
                            </w:r>
                            <w:r w:rsidR="004E24D5">
                              <w:rPr>
                                <w:rFonts w:ascii="Times New Roman" w:eastAsia="楷体" w:hAnsi="Times New Roman" w:hint="eastAsia"/>
                              </w:rPr>
                              <w:t>效果是一样强烈的。二者区别只是在于你是否需要在脑中想象画面罢了。就像有些人依旧更爱读书而非电影一样，现在还是有很多人（也包括我自己）更喜欢玩</w:t>
                            </w:r>
                            <w:r w:rsidR="004E24D5">
                              <w:rPr>
                                <w:rFonts w:ascii="Times New Roman" w:eastAsia="楷体" w:hAnsi="Times New Roman" w:hint="eastAsia"/>
                              </w:rPr>
                              <w:t xml:space="preserve"> </w:t>
                            </w:r>
                            <w:r w:rsidR="004E24D5">
                              <w:rPr>
                                <w:rFonts w:ascii="Times New Roman" w:eastAsia="楷体" w:hAnsi="Times New Roman"/>
                              </w:rPr>
                              <w:t xml:space="preserve">Rogue </w:t>
                            </w:r>
                            <w:r w:rsidR="004E24D5">
                              <w:rPr>
                                <w:rFonts w:ascii="Times New Roman" w:eastAsia="楷体" w:hAnsi="Times New Roman"/>
                              </w:rPr>
                              <w:t>而不是</w:t>
                            </w:r>
                            <w:r w:rsidR="004E24D5">
                              <w:rPr>
                                <w:rFonts w:ascii="Times New Roman" w:eastAsia="楷体" w:hAnsi="Times New Roman" w:hint="eastAsia"/>
                              </w:rPr>
                              <w:t>那些新的，画面更好的游戏。</w:t>
                            </w:r>
                            <w:r w:rsidRPr="00E81749">
                              <w:rPr>
                                <w:rFonts w:ascii="Times New Roman" w:eastAsia="楷体" w:hAnsi="Times New Roman" w:hint="eastAsia"/>
                              </w:rPr>
                              <w:t>”</w:t>
                            </w:r>
                          </w:p>
                          <w:p w14:paraId="5A8FAFA9" w14:textId="77777777" w:rsidR="003F7E6F" w:rsidRPr="00E81749" w:rsidRDefault="003F7E6F">
                            <w:pPr>
                              <w:rPr>
                                <w:rFonts w:ascii="Times New Roman" w:eastAsia="楷体" w:hAnsi="Times New Roman"/>
                              </w:rPr>
                            </w:pPr>
                          </w:p>
                          <w:p w14:paraId="5552DDAE" w14:textId="10C63936" w:rsidR="002169D6" w:rsidRPr="00E81749" w:rsidRDefault="002169D6" w:rsidP="002169D6">
                            <w:pPr>
                              <w:wordWrap w:val="0"/>
                              <w:jc w:val="right"/>
                              <w:rPr>
                                <w:rFonts w:ascii="Times New Roman" w:eastAsia="楷体" w:hAnsi="Times New Roman"/>
                              </w:rPr>
                            </w:pPr>
                            <w:r w:rsidRPr="00E81749">
                              <w:rPr>
                                <w:rFonts w:ascii="Times New Roman" w:eastAsia="楷体" w:hAnsi="Times New Roman"/>
                              </w:rPr>
                              <w:t>——</w:t>
                            </w:r>
                            <w:hyperlink r:id="rId10" w:history="1">
                              <w:r w:rsidR="004E24D5" w:rsidRPr="0055313C">
                                <w:rPr>
                                  <w:rStyle w:val="aa"/>
                                </w:rPr>
                                <w:t>Glen Wichman</w:t>
                              </w:r>
                            </w:hyperlink>
                          </w:p>
                          <w:p w14:paraId="670F3CA4" w14:textId="0FF936B1" w:rsidR="002169D6" w:rsidRPr="00E81749" w:rsidRDefault="00282297" w:rsidP="002169D6">
                            <w:pPr>
                              <w:jc w:val="right"/>
                              <w:rPr>
                                <w:rFonts w:ascii="Times New Roman" w:eastAsia="楷体" w:hAnsi="Times New Roman"/>
                              </w:rPr>
                            </w:pPr>
                            <w:r>
                              <w:rPr>
                                <w:rFonts w:ascii="Times New Roman" w:eastAsia="楷体" w:hAnsi="Times New Roman" w:hint="eastAsia"/>
                              </w:rPr>
                              <w:t>R</w:t>
                            </w:r>
                            <w:r>
                              <w:rPr>
                                <w:rFonts w:ascii="Times New Roman" w:eastAsia="楷体" w:hAnsi="Times New Roman"/>
                              </w:rPr>
                              <w:t xml:space="preserve">ogue </w:t>
                            </w:r>
                            <w:r>
                              <w:rPr>
                                <w:rFonts w:ascii="Times New Roman" w:eastAsia="楷体" w:hAnsi="Times New Roman" w:hint="eastAsia"/>
                              </w:rPr>
                              <w:t>的联合创作人</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7C038A" id="文本框 2" o:spid="_x0000_s1029" type="#_x0000_t202" style="position:absolute;left:0;text-align:left;margin-left:434.6pt;margin-top:19.65pt;width:485.8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" stroked="f">
                <v:textbox style="mso-fit-shape-to-text:t">
                  <w:txbxContent>
                    <w:p w14:paraId="329D609A" w14:textId="492E4BCE" w:rsidR="00B64617" w:rsidRDefault="0092507E">
                      <w:pPr>
                        <w:rPr>
                          <w:rFonts w:ascii="Times New Roman" w:eastAsia="楷体" w:hAnsi="Times New Roman"/>
                        </w:rPr>
                      </w:pPr>
                      <w:r w:rsidRPr="00E81749">
                        <w:rPr>
                          <w:rFonts w:ascii="Times New Roman" w:eastAsia="楷体" w:hAnsi="Times New Roman" w:hint="eastAsia"/>
                        </w:rPr>
                        <w:t>“</w:t>
                      </w:r>
                      <w:r w:rsidR="00FC6498">
                        <w:rPr>
                          <w:rFonts w:ascii="Times New Roman" w:eastAsia="楷体" w:hAnsi="Times New Roman"/>
                        </w:rPr>
                        <w:t>在</w:t>
                      </w:r>
                      <w:r w:rsidR="00FC6498">
                        <w:rPr>
                          <w:rFonts w:ascii="Times New Roman" w:eastAsia="楷体" w:hAnsi="Times New Roman" w:hint="eastAsia"/>
                        </w:rPr>
                        <w:t>大多数情况下，我认为玩</w:t>
                      </w:r>
                      <w:r w:rsidR="00FC6498">
                        <w:rPr>
                          <w:rFonts w:ascii="Times New Roman" w:eastAsia="楷体" w:hAnsi="Times New Roman" w:hint="eastAsia"/>
                        </w:rPr>
                        <w:t xml:space="preserve"> </w:t>
                      </w:r>
                      <w:r w:rsidR="00FC6498">
                        <w:rPr>
                          <w:rFonts w:ascii="Times New Roman" w:eastAsia="楷体" w:hAnsi="Times New Roman"/>
                        </w:rPr>
                        <w:t xml:space="preserve">Rogue </w:t>
                      </w:r>
                      <w:r w:rsidR="00FC6498">
                        <w:rPr>
                          <w:rFonts w:ascii="Times New Roman" w:eastAsia="楷体" w:hAnsi="Times New Roman"/>
                        </w:rPr>
                        <w:t>和</w:t>
                      </w:r>
                      <w:r w:rsidR="00FC6498">
                        <w:rPr>
                          <w:rFonts w:ascii="Times New Roman" w:eastAsia="楷体" w:hAnsi="Times New Roman" w:hint="eastAsia"/>
                        </w:rPr>
                        <w:t>玩《暗黑破坏神》</w:t>
                      </w:r>
                      <w:r w:rsidR="00FC6498">
                        <w:rPr>
                          <w:rFonts w:ascii="Times New Roman" w:eastAsia="楷体" w:hAnsi="Times New Roman" w:hint="eastAsia"/>
                        </w:rPr>
                        <w:t xml:space="preserve"> </w:t>
                      </w:r>
                      <w:r w:rsidR="00FC6498">
                        <w:rPr>
                          <w:rFonts w:ascii="Times New Roman" w:eastAsia="楷体" w:hAnsi="Times New Roman"/>
                        </w:rPr>
                        <w:t xml:space="preserve">(Diablo) </w:t>
                      </w:r>
                      <w:r w:rsidR="00FC6498">
                        <w:rPr>
                          <w:rFonts w:ascii="Times New Roman" w:eastAsia="楷体" w:hAnsi="Times New Roman"/>
                        </w:rPr>
                        <w:t>相比</w:t>
                      </w:r>
                      <w:r w:rsidR="00FC6498">
                        <w:rPr>
                          <w:rFonts w:ascii="Times New Roman" w:eastAsia="楷体" w:hAnsi="Times New Roman" w:hint="eastAsia"/>
                        </w:rPr>
                        <w:t>就像是看书和看电影的区别一样。当你在看书时，你看不到角色的样子，也看不到那些特效和特技，你只是在脑中想象它们，而最后书本和电影带来的</w:t>
                      </w:r>
                      <w:r w:rsidR="004E24D5">
                        <w:rPr>
                          <w:rFonts w:ascii="Times New Roman" w:eastAsia="楷体" w:hAnsi="Times New Roman" w:hint="eastAsia"/>
                        </w:rPr>
                        <w:t>效果是一样强烈的。二者区别只是在于你是否需要在脑中想象画面罢了。就像有些人依旧更爱读书而非电影一样，现在还是有很多人（也包括我自己）更喜欢玩</w:t>
                      </w:r>
                      <w:r w:rsidR="004E24D5">
                        <w:rPr>
                          <w:rFonts w:ascii="Times New Roman" w:eastAsia="楷体" w:hAnsi="Times New Roman" w:hint="eastAsia"/>
                        </w:rPr>
                        <w:t xml:space="preserve"> </w:t>
                      </w:r>
                      <w:r w:rsidR="004E24D5">
                        <w:rPr>
                          <w:rFonts w:ascii="Times New Roman" w:eastAsia="楷体" w:hAnsi="Times New Roman"/>
                        </w:rPr>
                        <w:t xml:space="preserve">Rogue </w:t>
                      </w:r>
                      <w:r w:rsidR="004E24D5">
                        <w:rPr>
                          <w:rFonts w:ascii="Times New Roman" w:eastAsia="楷体" w:hAnsi="Times New Roman"/>
                        </w:rPr>
                        <w:t>而不是</w:t>
                      </w:r>
                      <w:r w:rsidR="004E24D5">
                        <w:rPr>
                          <w:rFonts w:ascii="Times New Roman" w:eastAsia="楷体" w:hAnsi="Times New Roman" w:hint="eastAsia"/>
                        </w:rPr>
                        <w:t>那些新的，画面更好的游戏。</w:t>
                      </w:r>
                      <w:r w:rsidRPr="00E81749">
                        <w:rPr>
                          <w:rFonts w:ascii="Times New Roman" w:eastAsia="楷体" w:hAnsi="Times New Roman" w:hint="eastAsia"/>
                        </w:rPr>
                        <w:t>”</w:t>
                      </w:r>
                    </w:p>
                    <w:p w14:paraId="5A8FAFA9" w14:textId="77777777" w:rsidR="003F7E6F" w:rsidRPr="00E81749" w:rsidRDefault="003F7E6F">
                      <w:pPr>
                        <w:rPr>
                          <w:rFonts w:ascii="Times New Roman" w:eastAsia="楷体" w:hAnsi="Times New Roman"/>
                        </w:rPr>
                      </w:pPr>
                    </w:p>
                    <w:p w14:paraId="5552DDAE" w14:textId="10C63936" w:rsidR="002169D6" w:rsidRPr="00E81749" w:rsidRDefault="002169D6" w:rsidP="002169D6">
                      <w:pPr>
                        <w:wordWrap w:val="0"/>
                        <w:jc w:val="right"/>
                        <w:rPr>
                          <w:rFonts w:ascii="Times New Roman" w:eastAsia="楷体" w:hAnsi="Times New Roman"/>
                        </w:rPr>
                      </w:pPr>
                      <w:r w:rsidRPr="00E81749">
                        <w:rPr>
                          <w:rFonts w:ascii="Times New Roman" w:eastAsia="楷体" w:hAnsi="Times New Roman"/>
                        </w:rPr>
                        <w:t>——</w:t>
                      </w:r>
                      <w:hyperlink r:id="rId11" w:history="1">
                        <w:r w:rsidR="004E24D5" w:rsidRPr="0055313C">
                          <w:rPr>
                            <w:rStyle w:val="aa"/>
                          </w:rPr>
                          <w:t>Glen Wichman</w:t>
                        </w:r>
                      </w:hyperlink>
                    </w:p>
                    <w:p w14:paraId="670F3CA4" w14:textId="0FF936B1" w:rsidR="002169D6" w:rsidRPr="00E81749" w:rsidRDefault="00282297" w:rsidP="002169D6">
                      <w:pPr>
                        <w:jc w:val="right"/>
                        <w:rPr>
                          <w:rFonts w:ascii="Times New Roman" w:eastAsia="楷体" w:hAnsi="Times New Roman"/>
                        </w:rPr>
                      </w:pPr>
                      <w:r>
                        <w:rPr>
                          <w:rFonts w:ascii="Times New Roman" w:eastAsia="楷体" w:hAnsi="Times New Roman" w:hint="eastAsia"/>
                        </w:rPr>
                        <w:t>R</w:t>
                      </w:r>
                      <w:r>
                        <w:rPr>
                          <w:rFonts w:ascii="Times New Roman" w:eastAsia="楷体" w:hAnsi="Times New Roman"/>
                        </w:rPr>
                        <w:t xml:space="preserve">ogue </w:t>
                      </w:r>
                      <w:r>
                        <w:rPr>
                          <w:rFonts w:ascii="Times New Roman" w:eastAsia="楷体" w:hAnsi="Times New Roman" w:hint="eastAsia"/>
                        </w:rPr>
                        <w:t>的联合创作人</w:t>
                      </w:r>
                    </w:p>
                  </w:txbxContent>
                </v:textbox>
                <w10:wrap type="topAndBottom" anchorx="margin"/>
              </v:shape>
            </w:pict>
          </mc:Fallback>
        </mc:AlternateContent>
      </w:r>
      <w:r w:rsidR="00EE53A1">
        <w:pict w14:anchorId="05200043">
          <v:rect id="_x0000_i1025" style="width:261.65pt;height:1pt" o:hrpct="500" o:hrstd="t" o:hrnoshade="t" o:hr="t" fillcolor="#cfcdcd [2894]" stroked="f"/>
        </w:pict>
      </w:r>
    </w:p>
    <w:p w14:paraId="2573749F" w14:textId="77777777" w:rsidR="0016522A" w:rsidRDefault="0016522A" w:rsidP="00F734E7">
      <w:pPr>
        <w:sectPr w:rsidR="0016522A" w:rsidSect="00F800C8">
          <w:headerReference w:type="default" r:id="rId12"/>
          <w:footerReference w:type="default" r:id="rId13"/>
          <w:pgSz w:w="11906" w:h="16838"/>
          <w:pgMar w:top="1440" w:right="1080" w:bottom="1440" w:left="1080" w:header="567" w:footer="567" w:gutter="0"/>
          <w:cols w:space="425"/>
          <w:docGrid w:type="lines" w:linePitch="312"/>
          <w15:footnoteColumns w:val="1"/>
        </w:sectPr>
      </w:pPr>
    </w:p>
    <w:p w14:paraId="594DCBAE" w14:textId="6E6A15D4" w:rsidR="00F348C6" w:rsidRDefault="0055313C" w:rsidP="00F348C6">
      <w:pPr>
        <w:pStyle w:val="-"/>
        <w:ind w:firstLine="420"/>
      </w:pPr>
      <w:r>
        <w:rPr>
          <w:rFonts w:hint="eastAsia"/>
        </w:rPr>
        <w:t>R</w:t>
      </w:r>
      <w:r>
        <w:t xml:space="preserve">ogue </w:t>
      </w:r>
      <w:r>
        <w:rPr>
          <w:rFonts w:hint="eastAsia"/>
        </w:rPr>
        <w:t>这游戏</w:t>
      </w:r>
      <w:r w:rsidR="00D40C64">
        <w:rPr>
          <w:rFonts w:hint="eastAsia"/>
        </w:rPr>
        <w:t>是</w:t>
      </w:r>
      <w:r w:rsidR="00D40C64">
        <w:rPr>
          <w:rFonts w:hint="eastAsia"/>
        </w:rPr>
        <w:t xml:space="preserve"> roguelike </w:t>
      </w:r>
      <w:r w:rsidR="00D40C64">
        <w:rPr>
          <w:rFonts w:hint="eastAsia"/>
        </w:rPr>
        <w:t>这一子类游戏的命名来源</w:t>
      </w:r>
      <w:r w:rsidR="00345A04">
        <w:rPr>
          <w:rFonts w:hint="eastAsia"/>
        </w:rPr>
        <w:t>。</w:t>
      </w:r>
      <w:r w:rsidR="00345A04">
        <w:rPr>
          <w:rFonts w:hint="eastAsia"/>
        </w:rPr>
        <w:t>R</w:t>
      </w:r>
      <w:r w:rsidR="00345A04">
        <w:t xml:space="preserve">ogue </w:t>
      </w:r>
      <w:r w:rsidR="00345A04">
        <w:rPr>
          <w:rFonts w:hint="eastAsia"/>
        </w:rPr>
        <w:t>受到了很有名的</w:t>
      </w:r>
      <w:r w:rsidR="00142C2A">
        <w:rPr>
          <w:rFonts w:hint="eastAsia"/>
        </w:rPr>
        <w:t>文字冒险</w:t>
      </w:r>
      <w:r w:rsidR="00345A04">
        <w:rPr>
          <w:rFonts w:hint="eastAsia"/>
        </w:rPr>
        <w:t>游戏</w:t>
      </w:r>
      <w:r w:rsidR="00E14C20">
        <w:rPr>
          <w:rFonts w:hint="eastAsia"/>
        </w:rPr>
        <w:t>《巨洞冒险》</w:t>
      </w:r>
      <w:r w:rsidR="00142C2A">
        <w:rPr>
          <w:rFonts w:hint="eastAsia"/>
        </w:rPr>
        <w:t>（</w:t>
      </w:r>
      <w:r w:rsidR="00345A04">
        <w:t>Colossal Cave Adventure</w:t>
      </w:r>
      <w:r w:rsidR="00142C2A">
        <w:rPr>
          <w:rFonts w:hint="eastAsia"/>
        </w:rPr>
        <w:t>）</w:t>
      </w:r>
      <w:r w:rsidR="00345A04">
        <w:rPr>
          <w:rFonts w:hint="eastAsia"/>
        </w:rPr>
        <w:t>的启发</w:t>
      </w:r>
      <w:r w:rsidR="00E14C20">
        <w:rPr>
          <w:rFonts w:hint="eastAsia"/>
        </w:rPr>
        <w:t>，不过《巨洞冒险》着重于世界的塑造，手工谜题以及故事发展，而</w:t>
      </w:r>
      <w:r w:rsidR="00E14C20">
        <w:rPr>
          <w:rFonts w:hint="eastAsia"/>
        </w:rPr>
        <w:t xml:space="preserve"> </w:t>
      </w:r>
      <w:r w:rsidR="00E14C20">
        <w:t>Rogue</w:t>
      </w:r>
      <w:r w:rsidR="00D40C64">
        <w:t xml:space="preserve"> </w:t>
      </w:r>
      <w:r w:rsidR="00E14C20">
        <w:rPr>
          <w:rFonts w:hint="eastAsia"/>
        </w:rPr>
        <w:t>则</w:t>
      </w:r>
      <w:r w:rsidR="00D40C64">
        <w:rPr>
          <w:rFonts w:hint="eastAsia"/>
        </w:rPr>
        <w:t>主要注重</w:t>
      </w:r>
      <w:r w:rsidR="00E14C20">
        <w:rPr>
          <w:rFonts w:hint="eastAsia"/>
        </w:rPr>
        <w:t>可重复游玩性：</w:t>
      </w:r>
      <w:r w:rsidR="00D40C64">
        <w:rPr>
          <w:rFonts w:hint="eastAsia"/>
        </w:rPr>
        <w:t>每次重玩游戏，</w:t>
      </w:r>
      <w:r w:rsidR="00E14C20">
        <w:rPr>
          <w:rFonts w:hint="eastAsia"/>
        </w:rPr>
        <w:t>各种元素都会随机布局，使得</w:t>
      </w:r>
      <w:proofErr w:type="gramStart"/>
      <w:r w:rsidR="00E14C20">
        <w:rPr>
          <w:rFonts w:hint="eastAsia"/>
        </w:rPr>
        <w:t>玩家每</w:t>
      </w:r>
      <w:proofErr w:type="gramEnd"/>
      <w:r w:rsidR="00D40C64">
        <w:rPr>
          <w:rFonts w:hint="eastAsia"/>
        </w:rPr>
        <w:t>一局都能</w:t>
      </w:r>
      <w:r w:rsidR="002F70EE">
        <w:rPr>
          <w:rFonts w:hint="eastAsia"/>
        </w:rPr>
        <w:t>有全新的体验。</w:t>
      </w:r>
      <w:r w:rsidR="002F70EE">
        <w:rPr>
          <w:rFonts w:hint="eastAsia"/>
        </w:rPr>
        <w:t>R</w:t>
      </w:r>
      <w:r w:rsidR="002F70EE">
        <w:t xml:space="preserve">ogue </w:t>
      </w:r>
      <w:r w:rsidR="002F70EE">
        <w:rPr>
          <w:rFonts w:hint="eastAsia"/>
        </w:rPr>
        <w:t>的目标非常</w:t>
      </w:r>
      <w:r w:rsidR="006A78DF">
        <w:rPr>
          <w:rFonts w:hint="eastAsia"/>
        </w:rPr>
        <w:t>简单明了：活着取得位于地牢底层的</w:t>
      </w:r>
      <w:r w:rsidR="00D40C64">
        <w:rPr>
          <w:rFonts w:hint="eastAsia"/>
        </w:rPr>
        <w:t>“</w:t>
      </w:r>
      <w:r w:rsidR="0015270A">
        <w:rPr>
          <w:rFonts w:hint="eastAsia"/>
        </w:rPr>
        <w:t>严多护符”</w:t>
      </w:r>
      <w:r w:rsidR="0015270A">
        <w:rPr>
          <w:rStyle w:val="a9"/>
        </w:rPr>
        <w:footnoteReference w:id="1"/>
      </w:r>
      <w:r w:rsidR="0015270A">
        <w:rPr>
          <w:rFonts w:hint="eastAsia"/>
        </w:rPr>
        <w:t>（</w:t>
      </w:r>
      <w:r w:rsidR="0015270A">
        <w:t xml:space="preserve">Amulet of </w:t>
      </w:r>
      <w:proofErr w:type="spellStart"/>
      <w:r w:rsidR="0015270A">
        <w:t>Yendor</w:t>
      </w:r>
      <w:proofErr w:type="spellEnd"/>
      <w:r w:rsidR="0015270A">
        <w:rPr>
          <w:rFonts w:hint="eastAsia"/>
        </w:rPr>
        <w:t>）</w:t>
      </w:r>
      <w:r w:rsidR="006A78DF">
        <w:rPr>
          <w:rFonts w:hint="eastAsia"/>
        </w:rPr>
        <w:t>并将其带回地面即可。</w:t>
      </w:r>
    </w:p>
    <w:p w14:paraId="64DBC046" w14:textId="2F8DF5C1" w:rsidR="008617B0" w:rsidRDefault="008617B0" w:rsidP="0015270A">
      <w:pPr>
        <w:pStyle w:val="-"/>
        <w:ind w:leftChars="50" w:left="105" w:firstLineChars="150" w:firstLine="315"/>
      </w:pPr>
      <w:r>
        <w:rPr>
          <w:rFonts w:hint="eastAsia"/>
        </w:rPr>
        <w:t>这游戏是由</w:t>
      </w:r>
      <w:r w:rsidR="0015270A">
        <w:rPr>
          <w:rFonts w:hint="eastAsia"/>
        </w:rPr>
        <w:t xml:space="preserve"> </w:t>
      </w:r>
      <w:r w:rsidR="0015270A">
        <w:t xml:space="preserve">Michael Toy </w:t>
      </w:r>
      <w:r>
        <w:rPr>
          <w:rFonts w:hint="eastAsia"/>
        </w:rPr>
        <w:t>以及</w:t>
      </w:r>
      <w:r w:rsidR="0015270A">
        <w:rPr>
          <w:rFonts w:hint="eastAsia"/>
        </w:rPr>
        <w:t xml:space="preserve"> </w:t>
      </w:r>
      <w:r w:rsidR="0015270A">
        <w:t xml:space="preserve">Glen </w:t>
      </w:r>
      <w:proofErr w:type="spellStart"/>
      <w:r w:rsidR="0015270A">
        <w:t>Wichman</w:t>
      </w:r>
      <w:proofErr w:type="spellEnd"/>
      <w:r>
        <w:rPr>
          <w:rFonts w:hint="eastAsia"/>
        </w:rPr>
        <w:t>所开发的，后来加州大学伯克利分校的</w:t>
      </w:r>
      <w:r w:rsidR="0015270A">
        <w:rPr>
          <w:rFonts w:hint="eastAsia"/>
        </w:rPr>
        <w:t xml:space="preserve"> </w:t>
      </w:r>
      <w:r w:rsidR="0015270A">
        <w:t xml:space="preserve">Ken Arnold </w:t>
      </w:r>
      <w:r w:rsidR="0015270A">
        <w:rPr>
          <w:rFonts w:hint="eastAsia"/>
        </w:rPr>
        <w:t>也参与其中</w:t>
      </w:r>
      <w:r>
        <w:rPr>
          <w:rFonts w:hint="eastAsia"/>
        </w:rPr>
        <w:t>。</w:t>
      </w:r>
      <w:r w:rsidR="000065E3">
        <w:rPr>
          <w:rFonts w:hint="eastAsia"/>
        </w:rPr>
        <w:t>因为</w:t>
      </w:r>
      <w:proofErr w:type="gramStart"/>
      <w:r w:rsidR="000065E3">
        <w:rPr>
          <w:rFonts w:hint="eastAsia"/>
        </w:rPr>
        <w:t>是用伯克</w:t>
      </w:r>
      <w:proofErr w:type="gramEnd"/>
      <w:r w:rsidR="000065E3">
        <w:rPr>
          <w:rFonts w:hint="eastAsia"/>
        </w:rPr>
        <w:t>利分校的</w:t>
      </w:r>
      <w:r w:rsidR="000065E3">
        <w:rPr>
          <w:rFonts w:hint="eastAsia"/>
        </w:rPr>
        <w:t xml:space="preserve"> </w:t>
      </w:r>
      <w:r w:rsidR="000065E3">
        <w:t xml:space="preserve">Unix </w:t>
      </w:r>
      <w:r w:rsidR="000065E3">
        <w:rPr>
          <w:rFonts w:hint="eastAsia"/>
        </w:rPr>
        <w:t>终端所开发的游戏，</w:t>
      </w:r>
      <w:r w:rsidR="000065E3">
        <w:rPr>
          <w:rFonts w:hint="eastAsia"/>
        </w:rPr>
        <w:t>R</w:t>
      </w:r>
      <w:r w:rsidR="000065E3">
        <w:t xml:space="preserve">ogue </w:t>
      </w:r>
      <w:r w:rsidR="000065E3">
        <w:rPr>
          <w:rFonts w:hint="eastAsia"/>
        </w:rPr>
        <w:t>变得</w:t>
      </w:r>
      <w:proofErr w:type="gramStart"/>
      <w:r w:rsidR="000065E3">
        <w:rPr>
          <w:rFonts w:hint="eastAsia"/>
        </w:rPr>
        <w:t>无比受</w:t>
      </w:r>
      <w:proofErr w:type="gramEnd"/>
      <w:r w:rsidR="000065E3">
        <w:rPr>
          <w:rFonts w:hint="eastAsia"/>
        </w:rPr>
        <w:t>欢迎并且还被囊括进了</w:t>
      </w:r>
      <w:r w:rsidR="00ED169E">
        <w:rPr>
          <w:rFonts w:hint="eastAsia"/>
        </w:rPr>
        <w:t>伯克利软件套件中</w:t>
      </w:r>
      <w:r w:rsidR="00E85571">
        <w:rPr>
          <w:rFonts w:hint="eastAsia"/>
        </w:rPr>
        <w:t>，伯克利软件套</w:t>
      </w:r>
      <w:bookmarkStart w:id="0" w:name="_GoBack"/>
      <w:bookmarkEnd w:id="0"/>
      <w:r w:rsidR="00E85571">
        <w:rPr>
          <w:rFonts w:hint="eastAsia"/>
        </w:rPr>
        <w:t>件是一个开源的操作系统，也因此</w:t>
      </w:r>
      <w:r w:rsidR="00E85571">
        <w:rPr>
          <w:rFonts w:hint="eastAsia"/>
        </w:rPr>
        <w:t xml:space="preserve"> </w:t>
      </w:r>
      <w:r w:rsidR="00E85571">
        <w:t xml:space="preserve">Rogue </w:t>
      </w:r>
      <w:r w:rsidR="00E85571">
        <w:rPr>
          <w:rFonts w:hint="eastAsia"/>
        </w:rPr>
        <w:t>就传播到了别的大学里。</w:t>
      </w:r>
    </w:p>
    <w:p w14:paraId="6D5A94E8" w14:textId="71D2B6DB" w:rsidR="00E85571" w:rsidRDefault="00E85571" w:rsidP="00F348C6">
      <w:pPr>
        <w:pStyle w:val="-"/>
        <w:ind w:firstLine="420"/>
      </w:pPr>
      <w:r>
        <w:rPr>
          <w:rFonts w:hint="eastAsia"/>
        </w:rPr>
        <w:t>由于游戏很受欢迎，游戏的两位制作者非常激动，并成立了一家公司叫</w:t>
      </w:r>
      <w:r>
        <w:rPr>
          <w:rFonts w:hint="eastAsia"/>
        </w:rPr>
        <w:t xml:space="preserve"> </w:t>
      </w:r>
      <w:r>
        <w:t>A. I. Design</w:t>
      </w:r>
      <w:r>
        <w:rPr>
          <w:rFonts w:hint="eastAsia"/>
        </w:rPr>
        <w:t>，并</w:t>
      </w:r>
      <w:r w:rsidR="006176EF">
        <w:rPr>
          <w:rFonts w:hint="eastAsia"/>
        </w:rPr>
        <w:t>与</w:t>
      </w:r>
      <w:r>
        <w:rPr>
          <w:rFonts w:hint="eastAsia"/>
        </w:rPr>
        <w:t xml:space="preserve"> </w:t>
      </w:r>
      <w:proofErr w:type="spellStart"/>
      <w:r>
        <w:t>Epyx</w:t>
      </w:r>
      <w:proofErr w:type="spellEnd"/>
      <w:r w:rsidR="008E5194">
        <w:rPr>
          <w:rStyle w:val="a9"/>
        </w:rPr>
        <w:footnoteReference w:id="2"/>
      </w:r>
      <w:r w:rsidR="006176EF">
        <w:t xml:space="preserve"> </w:t>
      </w:r>
      <w:r w:rsidR="006176EF">
        <w:rPr>
          <w:rFonts w:hint="eastAsia"/>
        </w:rPr>
        <w:lastRenderedPageBreak/>
        <w:t>订下了协议将此游戏商业化发行。可一切已经太晚了。人们早已将</w:t>
      </w:r>
      <w:r w:rsidR="006176EF">
        <w:rPr>
          <w:rFonts w:hint="eastAsia"/>
        </w:rPr>
        <w:t xml:space="preserve"> </w:t>
      </w:r>
      <w:r w:rsidR="006176EF">
        <w:t xml:space="preserve">Rogue </w:t>
      </w:r>
      <w:r w:rsidR="006176EF">
        <w:rPr>
          <w:rFonts w:hint="eastAsia"/>
        </w:rPr>
        <w:t>看作一</w:t>
      </w:r>
      <w:r w:rsidR="00945DCB">
        <w:rPr>
          <w:rFonts w:hint="eastAsia"/>
        </w:rPr>
        <w:t>种公有领域游戏</w:t>
      </w:r>
      <w:r w:rsidR="00945DCB">
        <w:rPr>
          <w:rStyle w:val="a9"/>
        </w:rPr>
        <w:footnoteReference w:id="3"/>
      </w:r>
      <w:r w:rsidR="00915F6D">
        <w:rPr>
          <w:rFonts w:hint="eastAsia"/>
        </w:rPr>
        <w:t>了，并且不断地在制作和分享他们自己的</w:t>
      </w:r>
      <w:r w:rsidR="00915F6D">
        <w:rPr>
          <w:rFonts w:hint="eastAsia"/>
        </w:rPr>
        <w:t xml:space="preserve"> </w:t>
      </w:r>
      <w:proofErr w:type="gramStart"/>
      <w:r w:rsidR="00915F6D">
        <w:t>“</w:t>
      </w:r>
      <w:r w:rsidR="00D40C64">
        <w:rPr>
          <w:rFonts w:hint="eastAsia"/>
        </w:rPr>
        <w:t xml:space="preserve"> roguelike</w:t>
      </w:r>
      <w:proofErr w:type="gramEnd"/>
      <w:r w:rsidR="00803BD7">
        <w:rPr>
          <w:rFonts w:hint="eastAsia"/>
        </w:rPr>
        <w:t xml:space="preserve"> </w:t>
      </w:r>
      <w:r w:rsidR="00915F6D">
        <w:rPr>
          <w:rFonts w:hint="eastAsia"/>
        </w:rPr>
        <w:t>游戏“，因此</w:t>
      </w:r>
      <w:r w:rsidR="00803BD7">
        <w:rPr>
          <w:rFonts w:hint="eastAsia"/>
        </w:rPr>
        <w:t>产生了一个全新的游戏分类。</w:t>
      </w:r>
    </w:p>
    <w:p w14:paraId="43D8236D" w14:textId="77777777" w:rsidR="00F348C6" w:rsidRDefault="00F348C6" w:rsidP="00F348C6">
      <w:pPr>
        <w:pStyle w:val="-"/>
        <w:ind w:firstLine="420"/>
      </w:pPr>
    </w:p>
    <w:p w14:paraId="55D3E397" w14:textId="77777777" w:rsidR="00F348C6" w:rsidRDefault="00F348C6" w:rsidP="00F348C6">
      <w:pPr>
        <w:pStyle w:val="-"/>
        <w:keepNext/>
        <w:ind w:firstLineChars="0" w:firstLine="0"/>
      </w:pPr>
      <w:r>
        <w:rPr>
          <w:rFonts w:hint="eastAsia"/>
          <w:noProof/>
        </w:rPr>
        <w:drawing>
          <wp:inline distT="0" distB="0" distL="0" distR="0" wp14:anchorId="37B6AED5" wp14:editId="59BE967D">
            <wp:extent cx="2959200" cy="2221200"/>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9200" cy="2221200"/>
                    </a:xfrm>
                    <a:prstGeom prst="rect">
                      <a:avLst/>
                    </a:prstGeom>
                  </pic:spPr>
                </pic:pic>
              </a:graphicData>
            </a:graphic>
          </wp:inline>
        </w:drawing>
      </w:r>
    </w:p>
    <w:p w14:paraId="3CCEED46" w14:textId="6CD59FA6" w:rsidR="00F348C6" w:rsidRDefault="00F348C6" w:rsidP="00F348C6">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46CA9">
        <w:rPr>
          <w:noProof/>
        </w:rPr>
        <w:t>1</w:t>
      </w:r>
      <w:r>
        <w:fldChar w:fldCharType="end"/>
      </w:r>
      <w:r w:rsidR="009F3EA0">
        <w:rPr>
          <w:rFonts w:hint="eastAsia"/>
        </w:rPr>
        <w:t>：怪物随时都在重生，同时你还需要注意陷阱和</w:t>
      </w:r>
      <w:proofErr w:type="gramStart"/>
      <w:r w:rsidR="009F3EA0">
        <w:rPr>
          <w:rFonts w:hint="eastAsia"/>
        </w:rPr>
        <w:t>密道</w:t>
      </w:r>
      <w:proofErr w:type="gramEnd"/>
      <w:r w:rsidR="009F3EA0">
        <w:rPr>
          <w:rFonts w:hint="eastAsia"/>
        </w:rPr>
        <w:t>。</w:t>
      </w:r>
      <w:r w:rsidR="009F3EA0">
        <w:t xml:space="preserve"> </w:t>
      </w:r>
    </w:p>
    <w:p w14:paraId="697172F7" w14:textId="77777777" w:rsidR="00F348C6" w:rsidRDefault="00F348C6" w:rsidP="00F348C6">
      <w:pPr>
        <w:pStyle w:val="-"/>
        <w:ind w:firstLine="420"/>
      </w:pPr>
    </w:p>
    <w:p w14:paraId="40B49C3F" w14:textId="7CC42A47" w:rsidR="003F7E6F" w:rsidRDefault="001B46D7" w:rsidP="00F348C6">
      <w:pPr>
        <w:pStyle w:val="-"/>
        <w:ind w:firstLine="420"/>
      </w:pPr>
      <w:r>
        <w:rPr>
          <w:rFonts w:hint="eastAsia"/>
        </w:rPr>
        <w:t>在真正接触到</w:t>
      </w:r>
      <w:r>
        <w:rPr>
          <w:rFonts w:hint="eastAsia"/>
        </w:rPr>
        <w:t xml:space="preserve"> </w:t>
      </w:r>
      <w:r>
        <w:t xml:space="preserve">Rogue </w:t>
      </w:r>
      <w:r>
        <w:rPr>
          <w:rFonts w:hint="eastAsia"/>
        </w:rPr>
        <w:t>之前</w:t>
      </w:r>
      <w:r w:rsidR="003A22FF">
        <w:rPr>
          <w:rFonts w:hint="eastAsia"/>
        </w:rPr>
        <w:t>我花了几年的时间对一些有着近乎荒唐的复杂度和乖僻的机制的</w:t>
      </w:r>
      <w:r w:rsidR="00D40C64">
        <w:rPr>
          <w:rFonts w:hint="eastAsia"/>
        </w:rPr>
        <w:t xml:space="preserve"> roguelike</w:t>
      </w:r>
      <w:r w:rsidR="003A22FF">
        <w:t xml:space="preserve"> </w:t>
      </w:r>
      <w:r w:rsidR="003A22FF">
        <w:rPr>
          <w:rFonts w:hint="eastAsia"/>
        </w:rPr>
        <w:t>游戏而</w:t>
      </w:r>
      <w:r w:rsidR="00CD7110">
        <w:rPr>
          <w:rFonts w:hint="eastAsia"/>
        </w:rPr>
        <w:t>打脑壳</w:t>
      </w:r>
      <w:r w:rsidR="003A22FF">
        <w:rPr>
          <w:rFonts w:hint="eastAsia"/>
        </w:rPr>
        <w:t>，这些游戏</w:t>
      </w:r>
      <w:r w:rsidR="005307A9">
        <w:rPr>
          <w:rFonts w:hint="eastAsia"/>
        </w:rPr>
        <w:t>有</w:t>
      </w:r>
      <w:r w:rsidR="003A22FF">
        <w:rPr>
          <w:rFonts w:hint="eastAsia"/>
        </w:rPr>
        <w:t xml:space="preserve"> </w:t>
      </w:r>
      <w:proofErr w:type="spellStart"/>
      <w:r w:rsidR="003A22FF">
        <w:t>NetHack</w:t>
      </w:r>
      <w:proofErr w:type="spellEnd"/>
      <w:r w:rsidR="003A22FF">
        <w:rPr>
          <w:rFonts w:hint="eastAsia"/>
        </w:rPr>
        <w:t>，</w:t>
      </w:r>
      <w:r w:rsidR="003A22FF">
        <w:rPr>
          <w:rFonts w:hint="eastAsia"/>
        </w:rPr>
        <w:t>A</w:t>
      </w:r>
      <w:r w:rsidR="003A22FF">
        <w:t>DOM</w:t>
      </w:r>
      <w:r w:rsidR="003A22FF">
        <w:rPr>
          <w:rFonts w:hint="eastAsia"/>
        </w:rPr>
        <w:t>，</w:t>
      </w:r>
      <w:r w:rsidR="005307A9">
        <w:rPr>
          <w:rFonts w:hint="eastAsia"/>
        </w:rPr>
        <w:t>以及</w:t>
      </w:r>
      <w:r w:rsidR="005307A9">
        <w:rPr>
          <w:rFonts w:hint="eastAsia"/>
        </w:rPr>
        <w:t xml:space="preserve"> </w:t>
      </w:r>
      <w:proofErr w:type="spellStart"/>
      <w:r w:rsidR="005307A9">
        <w:rPr>
          <w:rFonts w:hint="eastAsia"/>
        </w:rPr>
        <w:t>A</w:t>
      </w:r>
      <w:r w:rsidR="005307A9">
        <w:t>ngband</w:t>
      </w:r>
      <w:proofErr w:type="spellEnd"/>
      <w:r>
        <w:rPr>
          <w:rFonts w:hint="eastAsia"/>
        </w:rPr>
        <w:t>。我对这游戏的简单程度感到有些惊讶</w:t>
      </w:r>
      <w:r w:rsidR="008C338A">
        <w:rPr>
          <w:rFonts w:hint="eastAsia"/>
        </w:rPr>
        <w:t>：这游戏甚至</w:t>
      </w:r>
      <w:r w:rsidR="008B4B5B">
        <w:rPr>
          <w:rFonts w:hint="eastAsia"/>
        </w:rPr>
        <w:t>都不需要角色创建。你给你的</w:t>
      </w:r>
      <w:r w:rsidR="002C3850">
        <w:rPr>
          <w:rFonts w:hint="eastAsia"/>
        </w:rPr>
        <w:t>世界起名然后游戏就把你放到地牢的第一层开始游戏了。</w:t>
      </w:r>
    </w:p>
    <w:p w14:paraId="344641A2" w14:textId="10A10064" w:rsidR="00710D5F" w:rsidRDefault="002C3850" w:rsidP="00F348C6">
      <w:pPr>
        <w:pStyle w:val="-"/>
        <w:ind w:firstLine="420"/>
      </w:pPr>
      <w:r>
        <w:rPr>
          <w:rFonts w:hint="eastAsia"/>
        </w:rPr>
        <w:t>地牢的设计相比起其他</w:t>
      </w:r>
      <w:r w:rsidR="00D40C64">
        <w:rPr>
          <w:rFonts w:hint="eastAsia"/>
        </w:rPr>
        <w:t xml:space="preserve"> roguelike</w:t>
      </w:r>
      <w:r>
        <w:t xml:space="preserve"> </w:t>
      </w:r>
      <w:r>
        <w:rPr>
          <w:rFonts w:hint="eastAsia"/>
        </w:rPr>
        <w:t>游戏也很</w:t>
      </w:r>
      <w:proofErr w:type="gramStart"/>
      <w:r>
        <w:rPr>
          <w:rFonts w:hint="eastAsia"/>
        </w:rPr>
        <w:t>极</w:t>
      </w:r>
      <w:proofErr w:type="gramEnd"/>
      <w:r>
        <w:rPr>
          <w:rFonts w:hint="eastAsia"/>
        </w:rPr>
        <w:t>简主义。每层地牢就是</w:t>
      </w:r>
      <w:r w:rsidR="007A3B3F">
        <w:rPr>
          <w:rFonts w:hint="eastAsia"/>
        </w:rPr>
        <w:t>由几个</w:t>
      </w:r>
      <w:r>
        <w:rPr>
          <w:rFonts w:hint="eastAsia"/>
        </w:rPr>
        <w:t xml:space="preserve"> 3x3</w:t>
      </w:r>
      <w:r>
        <w:t xml:space="preserve"> </w:t>
      </w:r>
      <w:r>
        <w:rPr>
          <w:rFonts w:hint="eastAsia"/>
        </w:rPr>
        <w:t>格的房</w:t>
      </w:r>
      <w:r w:rsidR="007A3B3F">
        <w:rPr>
          <w:rFonts w:hint="eastAsia"/>
        </w:rPr>
        <w:t>间构成。每层地牢唯一改变的地方就是房间的多与少，走廊的连接方式，或者是房间的形状罢了。</w:t>
      </w:r>
      <w:r w:rsidR="007D4905">
        <w:rPr>
          <w:rFonts w:hint="eastAsia"/>
        </w:rPr>
        <w:t>到了更深层次的房间，走廊会变得越来越复杂，很难再去辨别方向，有些房间还会变黑，限制玩家的视野范围。每层地牢只有一个楼梯让你下去。在拿到</w:t>
      </w:r>
      <w:r w:rsidR="007D4905">
        <w:rPr>
          <w:rFonts w:hint="eastAsia"/>
        </w:rPr>
        <w:t xml:space="preserve"> </w:t>
      </w:r>
      <w:r w:rsidR="007D4905">
        <w:t xml:space="preserve">Amulet of </w:t>
      </w:r>
      <w:proofErr w:type="spellStart"/>
      <w:r w:rsidR="007D4905">
        <w:t>Yendor</w:t>
      </w:r>
      <w:proofErr w:type="spellEnd"/>
      <w:r w:rsidR="007D4905">
        <w:t xml:space="preserve"> </w:t>
      </w:r>
      <w:r w:rsidR="007D4905">
        <w:rPr>
          <w:rFonts w:hint="eastAsia"/>
        </w:rPr>
        <w:t>之前你无法回到之前的地牢。</w:t>
      </w:r>
    </w:p>
    <w:p w14:paraId="03F03F54" w14:textId="097D09D9" w:rsidR="00CD7110" w:rsidRDefault="00CD7110" w:rsidP="00F348C6">
      <w:pPr>
        <w:pStyle w:val="-"/>
        <w:ind w:firstLine="420"/>
      </w:pPr>
      <w:r>
        <w:rPr>
          <w:rFonts w:hint="eastAsia"/>
        </w:rPr>
        <w:t>这样的结果就是，</w:t>
      </w:r>
      <w:r>
        <w:rPr>
          <w:rFonts w:hint="eastAsia"/>
        </w:rPr>
        <w:t>R</w:t>
      </w:r>
      <w:r>
        <w:t xml:space="preserve">ogue </w:t>
      </w:r>
      <w:r>
        <w:rPr>
          <w:rFonts w:hint="eastAsia"/>
        </w:rPr>
        <w:t>的结构比起像</w:t>
      </w:r>
      <w:r>
        <w:rPr>
          <w:rFonts w:hint="eastAsia"/>
        </w:rPr>
        <w:t xml:space="preserve"> </w:t>
      </w:r>
      <w:proofErr w:type="spellStart"/>
      <w:r>
        <w:t>NetHack</w:t>
      </w:r>
      <w:proofErr w:type="spellEnd"/>
      <w:r>
        <w:t xml:space="preserve"> </w:t>
      </w:r>
      <w:r>
        <w:rPr>
          <w:rFonts w:hint="eastAsia"/>
        </w:rPr>
        <w:t>这样的游戏更加的线性化，同样</w:t>
      </w:r>
      <w:r w:rsidR="00473321">
        <w:rPr>
          <w:rFonts w:hint="eastAsia"/>
        </w:rPr>
        <w:t>也使得游戏更加容易上手：对玩家来说那种生死攸关的抉择就更加的少，且不会猝不及防。</w:t>
      </w:r>
    </w:p>
    <w:p w14:paraId="1CEF6D20" w14:textId="554D29FA" w:rsidR="00473321" w:rsidRDefault="000F3D9E" w:rsidP="00F348C6">
      <w:pPr>
        <w:pStyle w:val="-"/>
        <w:ind w:firstLine="420"/>
      </w:pPr>
      <w:r>
        <w:rPr>
          <w:rFonts w:hint="eastAsia"/>
        </w:rPr>
        <w:t>但这并不意味着</w:t>
      </w:r>
      <w:r>
        <w:rPr>
          <w:rFonts w:hint="eastAsia"/>
        </w:rPr>
        <w:t xml:space="preserve"> </w:t>
      </w:r>
      <w:r>
        <w:t xml:space="preserve">Rogue </w:t>
      </w:r>
      <w:r>
        <w:rPr>
          <w:rFonts w:hint="eastAsia"/>
        </w:rPr>
        <w:t>就没有让人着迷的深度。</w:t>
      </w:r>
      <w:r w:rsidR="004E0FBE">
        <w:rPr>
          <w:rFonts w:hint="eastAsia"/>
        </w:rPr>
        <w:t>就像大部分</w:t>
      </w:r>
      <w:r w:rsidR="00D40C64">
        <w:rPr>
          <w:rFonts w:hint="eastAsia"/>
        </w:rPr>
        <w:t xml:space="preserve"> roguelike</w:t>
      </w:r>
      <w:r w:rsidR="004E0FBE">
        <w:t xml:space="preserve"> </w:t>
      </w:r>
      <w:r w:rsidR="004E0FBE">
        <w:rPr>
          <w:rFonts w:hint="eastAsia"/>
        </w:rPr>
        <w:t>游戏一样，这游戏也有药水、</w:t>
      </w:r>
      <w:commentRangeStart w:id="1"/>
      <w:r w:rsidR="0092234C">
        <w:rPr>
          <w:rFonts w:hint="eastAsia"/>
        </w:rPr>
        <w:t>魔杖</w:t>
      </w:r>
      <w:r w:rsidR="004E0FBE">
        <w:rPr>
          <w:rFonts w:hint="eastAsia"/>
        </w:rPr>
        <w:t>、</w:t>
      </w:r>
      <w:r w:rsidR="0092234C">
        <w:rPr>
          <w:rFonts w:hint="eastAsia"/>
        </w:rPr>
        <w:t>法杖</w:t>
      </w:r>
      <w:commentRangeEnd w:id="1"/>
      <w:r w:rsidR="0092234C">
        <w:rPr>
          <w:rStyle w:val="af3"/>
          <w:rFonts w:asciiTheme="minorHAnsi" w:eastAsiaTheme="minorEastAsia" w:hAnsiTheme="minorHAnsi"/>
        </w:rPr>
        <w:commentReference w:id="1"/>
      </w:r>
      <w:r w:rsidR="005C2D66">
        <w:rPr>
          <w:rStyle w:val="a9"/>
        </w:rPr>
        <w:footnoteReference w:id="4"/>
      </w:r>
      <w:r w:rsidR="0092234C">
        <w:rPr>
          <w:rFonts w:hint="eastAsia"/>
        </w:rPr>
        <w:t>、戒指以及卷轴等元素，而这些东西的效果都是随机的，你必须拿它们试验一下才能得知效果。</w:t>
      </w:r>
      <w:r w:rsidR="00C74258">
        <w:rPr>
          <w:rFonts w:hint="eastAsia"/>
        </w:rPr>
        <w:t>对于</w:t>
      </w:r>
      <w:r w:rsidR="00D40C64">
        <w:rPr>
          <w:rFonts w:hint="eastAsia"/>
        </w:rPr>
        <w:t xml:space="preserve"> roguelike</w:t>
      </w:r>
      <w:r w:rsidR="00C74258">
        <w:t xml:space="preserve"> </w:t>
      </w:r>
      <w:r w:rsidR="00C74258">
        <w:rPr>
          <w:rFonts w:hint="eastAsia"/>
        </w:rPr>
        <w:t>游戏来说通过实验这些道具来尝试不同的策略并以此降低死亡风险是其最大的乐趣之一，可是</w:t>
      </w:r>
      <w:r w:rsidR="00C74258">
        <w:rPr>
          <w:rFonts w:hint="eastAsia"/>
        </w:rPr>
        <w:t xml:space="preserve"> </w:t>
      </w:r>
      <w:r w:rsidR="00C74258">
        <w:t xml:space="preserve">Rogue </w:t>
      </w:r>
      <w:r w:rsidR="00C74258">
        <w:rPr>
          <w:rFonts w:hint="eastAsia"/>
        </w:rPr>
        <w:t>在这方面难度比起后来的游戏大大降低，对新人非常友好。</w:t>
      </w:r>
    </w:p>
    <w:p w14:paraId="61E8475F" w14:textId="7E85F63D" w:rsidR="00C74258" w:rsidRDefault="007E7077" w:rsidP="00F348C6">
      <w:pPr>
        <w:pStyle w:val="-"/>
        <w:ind w:firstLine="420"/>
      </w:pPr>
      <w:r>
        <w:rPr>
          <w:rFonts w:hint="eastAsia"/>
        </w:rPr>
        <w:t>在很多方面上来说，把长得像</w:t>
      </w:r>
      <w:r>
        <w:rPr>
          <w:rFonts w:hint="eastAsia"/>
        </w:rPr>
        <w:t xml:space="preserve"> </w:t>
      </w:r>
      <w:r>
        <w:t xml:space="preserve">Rogue </w:t>
      </w:r>
      <w:r>
        <w:rPr>
          <w:rFonts w:hint="eastAsia"/>
        </w:rPr>
        <w:t>的游戏叫做</w:t>
      </w:r>
      <w:r w:rsidR="00D40C64">
        <w:rPr>
          <w:rFonts w:hint="eastAsia"/>
        </w:rPr>
        <w:t xml:space="preserve"> roguelike</w:t>
      </w:r>
      <w:r>
        <w:t xml:space="preserve"> </w:t>
      </w:r>
      <w:r>
        <w:rPr>
          <w:rFonts w:hint="eastAsia"/>
        </w:rPr>
        <w:t>游戏是有些不恰当的。</w:t>
      </w:r>
      <w:r w:rsidR="00944F1B">
        <w:rPr>
          <w:rFonts w:hint="eastAsia"/>
        </w:rPr>
        <w:t>后来的这些</w:t>
      </w:r>
      <w:r w:rsidR="00EB3A7A">
        <w:rPr>
          <w:rFonts w:hint="eastAsia"/>
        </w:rPr>
        <w:t>吸收了地牢探险元素、过程生成技术</w:t>
      </w:r>
      <w:r w:rsidR="00B24129">
        <w:rPr>
          <w:rStyle w:val="a9"/>
        </w:rPr>
        <w:footnoteReference w:id="5"/>
      </w:r>
      <w:r w:rsidR="00EB3A7A">
        <w:rPr>
          <w:rFonts w:hint="eastAsia"/>
        </w:rPr>
        <w:t>，以及不可复活机制的游戏都在各种方面进行了创新，</w:t>
      </w:r>
      <w:r w:rsidR="00B24129">
        <w:rPr>
          <w:rFonts w:hint="eastAsia"/>
        </w:rPr>
        <w:t>和最初的</w:t>
      </w:r>
      <w:r w:rsidR="00B24129">
        <w:rPr>
          <w:rFonts w:hint="eastAsia"/>
        </w:rPr>
        <w:t xml:space="preserve"> </w:t>
      </w:r>
      <w:r w:rsidR="00B24129">
        <w:t xml:space="preserve">Rogue </w:t>
      </w:r>
      <w:r w:rsidR="00B24129">
        <w:rPr>
          <w:rFonts w:hint="eastAsia"/>
        </w:rPr>
        <w:t>相似度实际上很低。</w:t>
      </w:r>
    </w:p>
    <w:p w14:paraId="244D4EBB" w14:textId="77777777" w:rsidR="005E23C1" w:rsidRDefault="005E23C1" w:rsidP="00F348C6">
      <w:pPr>
        <w:pStyle w:val="-"/>
        <w:ind w:firstLine="420"/>
      </w:pPr>
    </w:p>
    <w:p w14:paraId="3B2EBA11" w14:textId="77777777" w:rsidR="00D3659F" w:rsidRDefault="00D3659F" w:rsidP="00D3659F">
      <w:pPr>
        <w:pStyle w:val="-"/>
        <w:keepNext/>
        <w:ind w:firstLineChars="0" w:firstLine="0"/>
      </w:pPr>
      <w:r>
        <w:rPr>
          <w:rFonts w:hint="eastAsia"/>
          <w:noProof/>
        </w:rPr>
        <w:drawing>
          <wp:inline distT="0" distB="0" distL="0" distR="0" wp14:anchorId="2098540B" wp14:editId="5E1F862B">
            <wp:extent cx="2959200" cy="2221200"/>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59200" cy="2221200"/>
                    </a:xfrm>
                    <a:prstGeom prst="rect">
                      <a:avLst/>
                    </a:prstGeom>
                  </pic:spPr>
                </pic:pic>
              </a:graphicData>
            </a:graphic>
          </wp:inline>
        </w:drawing>
      </w:r>
    </w:p>
    <w:p w14:paraId="24808184" w14:textId="12D58788" w:rsidR="00D3659F" w:rsidRDefault="00D3659F" w:rsidP="00D3659F">
      <w:pPr>
        <w:pStyle w:val="af"/>
      </w:pPr>
      <w:r>
        <w:rPr>
          <w:rFonts w:hint="eastAsia"/>
        </w:rPr>
        <w:t>图</w:t>
      </w:r>
      <w:r w:rsidR="00ED4085">
        <w:rPr>
          <w:rFonts w:hint="eastAsia"/>
        </w:rPr>
        <w:t xml:space="preserve"> </w:t>
      </w:r>
      <w:r w:rsidR="005E23C1">
        <w:rPr>
          <w:rFonts w:hint="eastAsia"/>
        </w:rPr>
        <w:t>2</w:t>
      </w:r>
      <w:r w:rsidR="00ED4085">
        <w:rPr>
          <w:rFonts w:hint="eastAsia"/>
        </w:rPr>
        <w:t>：图为</w:t>
      </w:r>
      <w:r w:rsidR="00ED4085">
        <w:rPr>
          <w:rFonts w:hint="eastAsia"/>
        </w:rPr>
        <w:t xml:space="preserve"> </w:t>
      </w:r>
      <w:r w:rsidR="00ED4085">
        <w:t xml:space="preserve">MS-DOS </w:t>
      </w:r>
      <w:r w:rsidR="00ED4085">
        <w:rPr>
          <w:rFonts w:hint="eastAsia"/>
        </w:rPr>
        <w:t>版本的</w:t>
      </w:r>
      <w:r w:rsidR="00ED4085">
        <w:rPr>
          <w:rFonts w:hint="eastAsia"/>
        </w:rPr>
        <w:t xml:space="preserve"> </w:t>
      </w:r>
      <w:r w:rsidR="00ED4085">
        <w:t>Rogue</w:t>
      </w:r>
      <w:r w:rsidR="00ED4085">
        <w:rPr>
          <w:rFonts w:hint="eastAsia"/>
        </w:rPr>
        <w:t>。战斗非常的简单，是回合制的战斗，</w:t>
      </w:r>
      <w:r w:rsidR="00F757B7">
        <w:rPr>
          <w:rFonts w:hint="eastAsia"/>
        </w:rPr>
        <w:t>你靠近敌人就进入作战。同样游戏里也有各种各样的道具和卷轴，以及有特殊能力的怪物。</w:t>
      </w:r>
    </w:p>
    <w:p w14:paraId="125A6EEF" w14:textId="325E79DA" w:rsidR="00F757B7" w:rsidRDefault="00F757B7" w:rsidP="00F757B7"/>
    <w:p w14:paraId="6D756E6B" w14:textId="03F0B409" w:rsidR="00F757B7" w:rsidRDefault="00270818" w:rsidP="00F757B7">
      <w:pPr>
        <w:pStyle w:val="-"/>
        <w:ind w:firstLine="420"/>
      </w:pPr>
      <w:r>
        <w:rPr>
          <w:rFonts w:hint="eastAsia"/>
        </w:rPr>
        <w:t>很多</w:t>
      </w:r>
      <w:r w:rsidR="00D40C64">
        <w:rPr>
          <w:rFonts w:hint="eastAsia"/>
        </w:rPr>
        <w:t xml:space="preserve"> roguelike</w:t>
      </w:r>
      <w:r>
        <w:t xml:space="preserve"> </w:t>
      </w:r>
      <w:r>
        <w:rPr>
          <w:rFonts w:hint="eastAsia"/>
        </w:rPr>
        <w:t>游戏社区的人提起</w:t>
      </w:r>
      <w:r>
        <w:rPr>
          <w:rFonts w:hint="eastAsia"/>
        </w:rPr>
        <w:t xml:space="preserve"> </w:t>
      </w:r>
      <w:r>
        <w:t xml:space="preserve">Rogue </w:t>
      </w:r>
      <w:r>
        <w:rPr>
          <w:rFonts w:hint="eastAsia"/>
        </w:rPr>
        <w:t>仅仅是回望一下现在的游戏在</w:t>
      </w:r>
      <w:r>
        <w:rPr>
          <w:rFonts w:hint="eastAsia"/>
        </w:rPr>
        <w:t xml:space="preserve"> </w:t>
      </w:r>
      <w:r>
        <w:t xml:space="preserve">Rogue </w:t>
      </w:r>
      <w:r>
        <w:rPr>
          <w:rFonts w:hint="eastAsia"/>
        </w:rPr>
        <w:t>的核心玩法的</w:t>
      </w:r>
      <w:r>
        <w:rPr>
          <w:rFonts w:hint="eastAsia"/>
        </w:rPr>
        <w:lastRenderedPageBreak/>
        <w:t>基础上增加了多少随机性和复杂度。我觉得这个行为真的</w:t>
      </w:r>
      <w:r w:rsidR="001E32E8">
        <w:rPr>
          <w:rFonts w:hint="eastAsia"/>
        </w:rPr>
        <w:t>看低了</w:t>
      </w:r>
      <w:r w:rsidR="001E32E8">
        <w:rPr>
          <w:rFonts w:hint="eastAsia"/>
        </w:rPr>
        <w:t xml:space="preserve"> </w:t>
      </w:r>
      <w:r w:rsidR="001E32E8">
        <w:t xml:space="preserve">Rogue </w:t>
      </w:r>
      <w:r w:rsidR="001E32E8">
        <w:rPr>
          <w:rFonts w:hint="eastAsia"/>
        </w:rPr>
        <w:t>这游戏，并且过于看重那让人脑壳疼的复杂度了。恰恰是玩</w:t>
      </w:r>
      <w:r w:rsidR="001E32E8">
        <w:rPr>
          <w:rFonts w:hint="eastAsia"/>
        </w:rPr>
        <w:t xml:space="preserve"> </w:t>
      </w:r>
      <w:r w:rsidR="001E32E8">
        <w:t xml:space="preserve">Rogue </w:t>
      </w:r>
      <w:r w:rsidR="001E32E8">
        <w:rPr>
          <w:rFonts w:hint="eastAsia"/>
        </w:rPr>
        <w:t>告诉了我</w:t>
      </w:r>
      <w:r w:rsidR="00F647D5">
        <w:rPr>
          <w:rFonts w:hint="eastAsia"/>
        </w:rPr>
        <w:t>简洁和自律的重要性。</w:t>
      </w:r>
    </w:p>
    <w:p w14:paraId="1AB4B7E8" w14:textId="1D96E4F1" w:rsidR="00F647D5" w:rsidRDefault="00F647D5" w:rsidP="00F757B7">
      <w:pPr>
        <w:pStyle w:val="-"/>
        <w:ind w:firstLine="420"/>
      </w:pPr>
      <w:r>
        <w:rPr>
          <w:rFonts w:hint="eastAsia"/>
        </w:rPr>
        <w:t>R</w:t>
      </w:r>
      <w:r>
        <w:t xml:space="preserve">ogue </w:t>
      </w:r>
      <w:r>
        <w:rPr>
          <w:rFonts w:hint="eastAsia"/>
        </w:rPr>
        <w:t>专注于地牢探险的机制让这游戏更加的纯粹。对于新玩家而言这就意味着他们</w:t>
      </w:r>
      <w:r w:rsidR="004C2BB3">
        <w:rPr>
          <w:rFonts w:hint="eastAsia"/>
        </w:rPr>
        <w:t>不太容易死亡。虽然新玩家还是容易因为计算失误和对游戏理解不深而死很多次，但是这游戏给予的信息和需要玩家理解的知识比起其他</w:t>
      </w:r>
      <w:r w:rsidR="00D40C64">
        <w:rPr>
          <w:rFonts w:hint="eastAsia"/>
        </w:rPr>
        <w:t xml:space="preserve"> roguelike</w:t>
      </w:r>
      <w:r w:rsidR="004C2BB3">
        <w:t xml:space="preserve"> </w:t>
      </w:r>
      <w:r w:rsidR="004C2BB3">
        <w:rPr>
          <w:rFonts w:hint="eastAsia"/>
        </w:rPr>
        <w:t>游戏已经少了很多了。</w:t>
      </w:r>
    </w:p>
    <w:p w14:paraId="31BF9830" w14:textId="60DD51D2" w:rsidR="004C2BB3" w:rsidRDefault="00C41D59" w:rsidP="00F757B7">
      <w:pPr>
        <w:pStyle w:val="-"/>
        <w:ind w:firstLine="420"/>
      </w:pPr>
      <w:r>
        <w:rPr>
          <w:rFonts w:hint="eastAsia"/>
        </w:rPr>
        <w:t>虽然很少见，但是</w:t>
      </w:r>
      <w:r>
        <w:rPr>
          <w:rFonts w:hint="eastAsia"/>
        </w:rPr>
        <w:t xml:space="preserve"> </w:t>
      </w:r>
      <w:r>
        <w:t xml:space="preserve">Rogue </w:t>
      </w:r>
      <w:r>
        <w:rPr>
          <w:rFonts w:hint="eastAsia"/>
        </w:rPr>
        <w:t>的这种简洁有时也被更现代的游戏所引用，比如</w:t>
      </w:r>
      <w:r w:rsidR="00124D88">
        <w:rPr>
          <w:rFonts w:hint="eastAsia"/>
        </w:rPr>
        <w:t>布莱尔·沃克的</w:t>
      </w:r>
      <w:r w:rsidR="00124D88">
        <w:rPr>
          <w:rFonts w:hint="eastAsia"/>
        </w:rPr>
        <w:t xml:space="preserve"> </w:t>
      </w:r>
      <w:r w:rsidR="00124D88">
        <w:t xml:space="preserve">Brogue </w:t>
      </w:r>
      <w:r w:rsidR="00124D88">
        <w:rPr>
          <w:rFonts w:hint="eastAsia"/>
        </w:rPr>
        <w:t>（</w:t>
      </w:r>
      <w:r w:rsidR="00124D88">
        <w:rPr>
          <w:rFonts w:hint="eastAsia"/>
        </w:rPr>
        <w:t>2009</w:t>
      </w:r>
      <w:r w:rsidR="00124D88">
        <w:rPr>
          <w:rFonts w:hint="eastAsia"/>
        </w:rPr>
        <w:t>）沿用了</w:t>
      </w:r>
      <w:r w:rsidR="00124D88">
        <w:rPr>
          <w:rFonts w:hint="eastAsia"/>
        </w:rPr>
        <w:t xml:space="preserve"> </w:t>
      </w:r>
      <w:r w:rsidR="00124D88">
        <w:t xml:space="preserve">Rogue </w:t>
      </w:r>
      <w:r w:rsidR="00124D88">
        <w:rPr>
          <w:rFonts w:hint="eastAsia"/>
        </w:rPr>
        <w:t>的无论什么职业血量都一致的设定，甚至其更简化一步，玩家不再需要通过杀怪来升级了。</w:t>
      </w:r>
    </w:p>
    <w:p w14:paraId="43252A64" w14:textId="03D81980" w:rsidR="005E23C1" w:rsidRDefault="005E23C1" w:rsidP="00F757B7">
      <w:pPr>
        <w:pStyle w:val="-"/>
        <w:ind w:firstLine="420"/>
      </w:pPr>
    </w:p>
    <w:p w14:paraId="41E61E4C" w14:textId="77777777" w:rsidR="005E23C1" w:rsidRDefault="005E23C1" w:rsidP="005E23C1">
      <w:pPr>
        <w:keepNext/>
      </w:pPr>
      <w:r>
        <w:rPr>
          <w:rFonts w:hint="eastAsia"/>
          <w:noProof/>
        </w:rPr>
        <w:drawing>
          <wp:inline distT="0" distB="0" distL="0" distR="0" wp14:anchorId="4CB137EA" wp14:editId="06846474">
            <wp:extent cx="2959200" cy="22608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59200" cy="2260800"/>
                    </a:xfrm>
                    <a:prstGeom prst="rect">
                      <a:avLst/>
                    </a:prstGeom>
                  </pic:spPr>
                </pic:pic>
              </a:graphicData>
            </a:graphic>
          </wp:inline>
        </w:drawing>
      </w:r>
    </w:p>
    <w:p w14:paraId="14570105" w14:textId="13880CFD" w:rsidR="005E23C1" w:rsidRDefault="005E23C1" w:rsidP="005E23C1">
      <w:pPr>
        <w:pStyle w:val="af"/>
      </w:pPr>
      <w:r>
        <w:t>图</w:t>
      </w:r>
      <w:r>
        <w:t xml:space="preserve"> </w:t>
      </w:r>
      <w:r>
        <w:rPr>
          <w:rFonts w:hint="eastAsia"/>
        </w:rPr>
        <w:t>3</w:t>
      </w:r>
      <w:r>
        <w:rPr>
          <w:rFonts w:hint="eastAsia"/>
        </w:rPr>
        <w:t>：这是游戏的道具库，</w:t>
      </w:r>
      <w:r w:rsidR="00BC50E6">
        <w:rPr>
          <w:rFonts w:hint="eastAsia"/>
        </w:rPr>
        <w:t>里面有些已知效果的药水，不过还有一些魔法卷轴我依然不知道其效果。</w:t>
      </w:r>
    </w:p>
    <w:p w14:paraId="6566F437" w14:textId="39B3C590" w:rsidR="0007159B" w:rsidRDefault="0007159B" w:rsidP="0007159B"/>
    <w:p w14:paraId="5F23F956" w14:textId="022135C2" w:rsidR="008E4478" w:rsidRPr="008E4478" w:rsidRDefault="0007159B" w:rsidP="008E4478">
      <w:pPr>
        <w:pStyle w:val="-"/>
        <w:ind w:firstLine="420"/>
      </w:pPr>
      <w:r>
        <w:rPr>
          <w:rFonts w:hint="eastAsia"/>
        </w:rPr>
        <w:t>同样，《</w:t>
      </w:r>
      <w:r w:rsidRPr="0007159B">
        <w:rPr>
          <w:rFonts w:hint="eastAsia"/>
        </w:rPr>
        <w:t>地城探宝：石头汤</w:t>
      </w:r>
      <w:r>
        <w:rPr>
          <w:rFonts w:hint="eastAsia"/>
        </w:rPr>
        <w:t>》</w:t>
      </w:r>
      <w:r w:rsidR="00765D7C">
        <w:rPr>
          <w:rFonts w:hint="eastAsia"/>
        </w:rPr>
        <w:t>（</w:t>
      </w:r>
      <w:r w:rsidR="00765D7C">
        <w:rPr>
          <w:rFonts w:hint="eastAsia"/>
        </w:rPr>
        <w:t>D</w:t>
      </w:r>
      <w:r w:rsidR="00765D7C">
        <w:t>ungeon Crawl Stone Soup</w:t>
      </w:r>
      <w:r w:rsidR="00765D7C">
        <w:rPr>
          <w:rFonts w:hint="eastAsia"/>
        </w:rPr>
        <w:t>）的设计哲学也是强调简洁，以及避免让玩家去肝和一些很迷惑的死亡机制。</w:t>
      </w:r>
      <w:r w:rsidR="008E4478">
        <w:rPr>
          <w:rFonts w:hint="eastAsia"/>
        </w:rPr>
        <w:t>制作者在遇到和这些理念相悖的机制或角色创建过程的时候，是会毫不犹豫地删除它们的。</w:t>
      </w:r>
    </w:p>
    <w:p w14:paraId="40AEE826" w14:textId="79D3413F" w:rsidR="0007159B" w:rsidRDefault="008E4478" w:rsidP="0007159B">
      <w:pPr>
        <w:pStyle w:val="-"/>
        <w:ind w:firstLine="420"/>
      </w:pPr>
      <w:r>
        <w:rPr>
          <w:rFonts w:hint="eastAsia"/>
        </w:rPr>
        <w:t>现在来游玩</w:t>
      </w:r>
      <w:r>
        <w:rPr>
          <w:rFonts w:hint="eastAsia"/>
        </w:rPr>
        <w:t xml:space="preserve"> </w:t>
      </w:r>
      <w:r>
        <w:t xml:space="preserve">Rogue </w:t>
      </w:r>
      <w:r>
        <w:rPr>
          <w:rFonts w:hint="eastAsia"/>
        </w:rPr>
        <w:t>还值得吗？这个问题还蛮难回答的。我曾经经常游玩</w:t>
      </w:r>
      <w:r>
        <w:rPr>
          <w:rFonts w:hint="eastAsia"/>
        </w:rPr>
        <w:t xml:space="preserve"> </w:t>
      </w:r>
      <w:r>
        <w:t>Rogue</w:t>
      </w:r>
      <w:r>
        <w:rPr>
          <w:rFonts w:hint="eastAsia"/>
        </w:rPr>
        <w:t>，现在也依旧没变</w:t>
      </w:r>
      <w:r w:rsidR="00D66244">
        <w:rPr>
          <w:rFonts w:hint="eastAsia"/>
        </w:rPr>
        <w:t>。可是现在玩它也仅仅是因为念旧情结以及自己已经陷入了</w:t>
      </w:r>
      <w:r w:rsidR="00D40C64">
        <w:rPr>
          <w:rFonts w:hint="eastAsia"/>
        </w:rPr>
        <w:t xml:space="preserve"> roguelike</w:t>
      </w:r>
      <w:r w:rsidR="00D66244">
        <w:t xml:space="preserve"> </w:t>
      </w:r>
      <w:r w:rsidR="00D66244">
        <w:rPr>
          <w:rFonts w:hint="eastAsia"/>
        </w:rPr>
        <w:t>的巨坑无法自拔了。</w:t>
      </w:r>
    </w:p>
    <w:p w14:paraId="40BA85A9" w14:textId="2975AB0C" w:rsidR="00D66244" w:rsidRPr="0007159B" w:rsidRDefault="00D66244" w:rsidP="0007159B">
      <w:pPr>
        <w:pStyle w:val="-"/>
        <w:ind w:firstLine="420"/>
      </w:pPr>
      <w:r>
        <w:rPr>
          <w:rFonts w:hint="eastAsia"/>
        </w:rPr>
        <w:t>在很多程度上来说，现在人们不再像讨论</w:t>
      </w:r>
      <w:r>
        <w:rPr>
          <w:rFonts w:hint="eastAsia"/>
        </w:rPr>
        <w:t xml:space="preserve"> </w:t>
      </w:r>
      <w:r>
        <w:t xml:space="preserve">ADOM </w:t>
      </w:r>
      <w:r>
        <w:rPr>
          <w:rFonts w:hint="eastAsia"/>
        </w:rPr>
        <w:t>或是</w:t>
      </w:r>
      <w:r>
        <w:rPr>
          <w:rFonts w:hint="eastAsia"/>
        </w:rPr>
        <w:t xml:space="preserve"> </w:t>
      </w:r>
      <w:proofErr w:type="spellStart"/>
      <w:r>
        <w:t>NetHack</w:t>
      </w:r>
      <w:proofErr w:type="spellEnd"/>
      <w:r>
        <w:t xml:space="preserve"> </w:t>
      </w:r>
      <w:r>
        <w:rPr>
          <w:rFonts w:hint="eastAsia"/>
        </w:rPr>
        <w:t>一样</w:t>
      </w:r>
      <w:r w:rsidR="00DD2A0B">
        <w:rPr>
          <w:rFonts w:hint="eastAsia"/>
        </w:rPr>
        <w:t>频繁地讨论</w:t>
      </w:r>
      <w:r w:rsidR="00DD2A0B">
        <w:rPr>
          <w:rFonts w:hint="eastAsia"/>
        </w:rPr>
        <w:t xml:space="preserve"> </w:t>
      </w:r>
      <w:r w:rsidR="00DD2A0B">
        <w:t xml:space="preserve">Rogue </w:t>
      </w:r>
      <w:r w:rsidR="00DD2A0B">
        <w:rPr>
          <w:rFonts w:hint="eastAsia"/>
        </w:rPr>
        <w:t>实在有点可惜。</w:t>
      </w:r>
      <w:r w:rsidR="00D75CB4">
        <w:rPr>
          <w:rFonts w:hint="eastAsia"/>
        </w:rPr>
        <w:t>它那简洁的设计使得其游戏体验比起其他</w:t>
      </w:r>
      <w:r w:rsidR="00D40C64">
        <w:rPr>
          <w:rFonts w:hint="eastAsia"/>
        </w:rPr>
        <w:t xml:space="preserve"> roguelike</w:t>
      </w:r>
      <w:r w:rsidR="00D75CB4">
        <w:t xml:space="preserve"> </w:t>
      </w:r>
      <w:r w:rsidR="00D75CB4">
        <w:rPr>
          <w:rFonts w:hint="eastAsia"/>
        </w:rPr>
        <w:t>游戏来说更加丝滑，其他</w:t>
      </w:r>
      <w:r w:rsidR="00D40C64">
        <w:rPr>
          <w:rFonts w:hint="eastAsia"/>
        </w:rPr>
        <w:t xml:space="preserve"> roguelike</w:t>
      </w:r>
      <w:r w:rsidR="00D75CB4">
        <w:t xml:space="preserve"> </w:t>
      </w:r>
      <w:r w:rsidR="00D75CB4">
        <w:rPr>
          <w:rFonts w:hint="eastAsia"/>
        </w:rPr>
        <w:t>游戏相比起来设计</w:t>
      </w:r>
      <w:proofErr w:type="gramStart"/>
      <w:r w:rsidR="00D75CB4">
        <w:rPr>
          <w:rFonts w:hint="eastAsia"/>
        </w:rPr>
        <w:t>简直又</w:t>
      </w:r>
      <w:proofErr w:type="gramEnd"/>
      <w:r w:rsidR="00D75CB4">
        <w:rPr>
          <w:rFonts w:hint="eastAsia"/>
        </w:rPr>
        <w:t>乖僻</w:t>
      </w:r>
      <w:r w:rsidR="00C654E1">
        <w:rPr>
          <w:rFonts w:hint="eastAsia"/>
        </w:rPr>
        <w:t>又难以通关，这经常让新玩家难以理解以及弃坑。所以总结一下，我认为</w:t>
      </w:r>
      <w:r w:rsidR="00C654E1">
        <w:rPr>
          <w:rFonts w:hint="eastAsia"/>
        </w:rPr>
        <w:t xml:space="preserve"> </w:t>
      </w:r>
      <w:r w:rsidR="00C654E1">
        <w:t xml:space="preserve">Rogue </w:t>
      </w:r>
      <w:r w:rsidR="00C654E1">
        <w:rPr>
          <w:rFonts w:hint="eastAsia"/>
        </w:rPr>
        <w:t>依旧是一个值得探索的</w:t>
      </w:r>
      <w:r w:rsidR="00D40C64">
        <w:rPr>
          <w:rFonts w:hint="eastAsia"/>
        </w:rPr>
        <w:t xml:space="preserve"> roguelike</w:t>
      </w:r>
      <w:r w:rsidR="00C654E1">
        <w:t xml:space="preserve"> </w:t>
      </w:r>
      <w:r w:rsidR="00C654E1">
        <w:rPr>
          <w:rFonts w:hint="eastAsia"/>
        </w:rPr>
        <w:t>入门之作，你在这游戏里获得的教训一定能帮你更快的上手那些更复杂</w:t>
      </w:r>
      <w:r w:rsidR="000A150F">
        <w:rPr>
          <w:rFonts w:hint="eastAsia"/>
        </w:rPr>
        <w:t>（甚至是不可原谅的复杂）</w:t>
      </w:r>
      <w:r w:rsidR="00C654E1">
        <w:rPr>
          <w:rFonts w:hint="eastAsia"/>
        </w:rPr>
        <w:t>的游戏。</w:t>
      </w:r>
      <w:r w:rsidR="00CC3BEB" w:rsidRPr="00CC3BEB">
        <w:rPr>
          <w:rFonts w:hint="eastAsia"/>
          <w:b/>
          <w:bCs/>
        </w:rPr>
        <w:t>R</w:t>
      </w:r>
      <w:r w:rsidR="00CC3BEB" w:rsidRPr="00CC3BEB">
        <w:rPr>
          <w:b/>
          <w:bCs/>
        </w:rPr>
        <w:t>P</w:t>
      </w:r>
    </w:p>
    <w:sectPr w:rsidR="00D66244" w:rsidRPr="0007159B" w:rsidSect="00A8527F">
      <w:headerReference w:type="default" r:id="rId20"/>
      <w:footerReference w:type="default" r:id="rId21"/>
      <w:type w:val="continuous"/>
      <w:pgSz w:w="11906" w:h="16838"/>
      <w:pgMar w:top="1440" w:right="1080" w:bottom="1440" w:left="1080" w:header="567" w:footer="567" w:gutter="0"/>
      <w:cols w:num="2" w:space="425"/>
      <w:docGrid w:type="lines" w:linePitch="312"/>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陈 俊宏" w:date="2020-10-12T22:59:00Z" w:initials="陈">
    <w:p w14:paraId="20FC2F03" w14:textId="54A42094" w:rsidR="0092234C" w:rsidRDefault="0092234C">
      <w:pPr>
        <w:pStyle w:val="af4"/>
      </w:pPr>
      <w:r>
        <w:rPr>
          <w:rStyle w:val="af3"/>
        </w:rPr>
        <w:annotationRef/>
      </w:r>
      <w:r>
        <w:rPr>
          <w:rFonts w:hint="eastAsia"/>
        </w:rPr>
        <w:t>我才知道魔杖和</w:t>
      </w:r>
      <w:proofErr w:type="gramStart"/>
      <w:r>
        <w:rPr>
          <w:rFonts w:hint="eastAsia"/>
        </w:rPr>
        <w:t>法杖</w:t>
      </w:r>
      <w:r w:rsidR="005C2D66">
        <w:rPr>
          <w:rFonts w:hint="eastAsia"/>
        </w:rPr>
        <w:t>是</w:t>
      </w:r>
      <w:r>
        <w:rPr>
          <w:rFonts w:hint="eastAsia"/>
        </w:rPr>
        <w:t>有</w:t>
      </w:r>
      <w:proofErr w:type="gramEnd"/>
      <w:r>
        <w:rPr>
          <w:rFonts w:hint="eastAsia"/>
        </w:rPr>
        <w:t>区别</w:t>
      </w:r>
      <w:r w:rsidR="005C2D66">
        <w:rPr>
          <w:rFonts w:hint="eastAsia"/>
        </w:rPr>
        <w:t>的</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FC2F0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F5E51" w16cex:dateUtc="2020-10-12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FC2F03" w16cid:durableId="232F5E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33B54" w14:textId="77777777" w:rsidR="00EE53A1" w:rsidRDefault="00EE53A1" w:rsidP="00F841EF">
      <w:r>
        <w:separator/>
      </w:r>
    </w:p>
  </w:endnote>
  <w:endnote w:type="continuationSeparator" w:id="0">
    <w:p w14:paraId="0F1C41EF" w14:textId="77777777" w:rsidR="00EE53A1" w:rsidRDefault="00EE53A1"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95CD" w14:textId="77777777" w:rsidR="0016522A" w:rsidRPr="00412ACB" w:rsidRDefault="0016522A" w:rsidP="00412ACB">
    <w:pPr>
      <w:pStyle w:val="Footer-Grey1"/>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512D0"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8577E" w14:textId="77777777" w:rsidR="00EE53A1" w:rsidRDefault="00EE53A1" w:rsidP="00F841EF">
      <w:r>
        <w:separator/>
      </w:r>
    </w:p>
  </w:footnote>
  <w:footnote w:type="continuationSeparator" w:id="0">
    <w:p w14:paraId="7F8A6D27" w14:textId="77777777" w:rsidR="00EE53A1" w:rsidRDefault="00EE53A1" w:rsidP="00F841EF">
      <w:r>
        <w:continuationSeparator/>
      </w:r>
    </w:p>
  </w:footnote>
  <w:footnote w:id="1">
    <w:p w14:paraId="76D455CE" w14:textId="533C3273" w:rsidR="0015270A" w:rsidRPr="0015270A" w:rsidRDefault="0015270A">
      <w:pPr>
        <w:pStyle w:val="a7"/>
        <w:rPr>
          <w:rFonts w:hint="eastAsia"/>
        </w:rPr>
      </w:pPr>
      <w:r>
        <w:rPr>
          <w:rStyle w:val="a9"/>
        </w:rPr>
        <w:footnoteRef/>
      </w:r>
      <w:r>
        <w:t xml:space="preserve"> </w:t>
      </w:r>
      <w:r>
        <w:rPr>
          <w:rFonts w:hint="eastAsia"/>
        </w:rPr>
        <w:t>译者注：A</w:t>
      </w:r>
      <w:r>
        <w:t xml:space="preserve">mulet of </w:t>
      </w:r>
      <w:proofErr w:type="spellStart"/>
      <w:r>
        <w:t>Yendor</w:t>
      </w:r>
      <w:proofErr w:type="spellEnd"/>
      <w:r>
        <w:t xml:space="preserve"> </w:t>
      </w:r>
      <w:r>
        <w:rPr>
          <w:rFonts w:hint="eastAsia"/>
        </w:rPr>
        <w:t>中的 “</w:t>
      </w:r>
      <w:proofErr w:type="spellStart"/>
      <w:r>
        <w:rPr>
          <w:rFonts w:hint="eastAsia"/>
        </w:rPr>
        <w:t>Y</w:t>
      </w:r>
      <w:r>
        <w:t>endor</w:t>
      </w:r>
      <w:proofErr w:type="spellEnd"/>
      <w:r>
        <w:rPr>
          <w:rFonts w:hint="eastAsia"/>
        </w:rPr>
        <w:t>” 一词是 “</w:t>
      </w:r>
      <w:r>
        <w:t>Rodney</w:t>
      </w:r>
      <w:r>
        <w:rPr>
          <w:rFonts w:hint="eastAsia"/>
        </w:rPr>
        <w:t>”（罗德尼）倒过来拼写。</w:t>
      </w:r>
    </w:p>
  </w:footnote>
  <w:footnote w:id="2">
    <w:p w14:paraId="4C6EACF2" w14:textId="1F56B7AB" w:rsidR="008E5194" w:rsidRPr="008E5194" w:rsidRDefault="008E5194">
      <w:pPr>
        <w:pStyle w:val="a7"/>
        <w:rPr>
          <w:rFonts w:eastAsiaTheme="minorHAnsi"/>
        </w:rPr>
      </w:pPr>
      <w:r>
        <w:rPr>
          <w:rStyle w:val="a9"/>
        </w:rPr>
        <w:footnoteRef/>
      </w:r>
      <w:r>
        <w:t xml:space="preserve"> </w:t>
      </w:r>
      <w:r>
        <w:rPr>
          <w:rFonts w:hint="eastAsia"/>
        </w:rPr>
        <w:t>译者注：</w:t>
      </w:r>
      <w:proofErr w:type="spellStart"/>
      <w:r w:rsidRPr="008E5194">
        <w:rPr>
          <w:rFonts w:asciiTheme="minorEastAsia" w:hAnsiTheme="minorEastAsia" w:cs="Arial"/>
          <w:color w:val="202122"/>
          <w:shd w:val="clear" w:color="auto" w:fill="FFFFFF"/>
        </w:rPr>
        <w:t>Epyx</w:t>
      </w:r>
      <w:proofErr w:type="spellEnd"/>
      <w:r w:rsidRPr="008E5194">
        <w:rPr>
          <w:rFonts w:asciiTheme="minorEastAsia" w:hAnsiTheme="minorEastAsia" w:cs="Arial"/>
          <w:color w:val="202122"/>
          <w:shd w:val="clear" w:color="auto" w:fill="FFFFFF"/>
        </w:rPr>
        <w:t>是1970、1980年代活跃的</w:t>
      </w:r>
      <w:r w:rsidRPr="008E5194">
        <w:rPr>
          <w:rFonts w:asciiTheme="minorEastAsia" w:hAnsiTheme="minorEastAsia" w:hint="eastAsia"/>
        </w:rPr>
        <w:t>电子游戏开发、发行商</w:t>
      </w:r>
      <w:r w:rsidRPr="008E5194">
        <w:rPr>
          <w:rFonts w:asciiTheme="minorEastAsia" w:hAnsiTheme="minorEastAsia" w:cs="Arial"/>
          <w:color w:val="202122"/>
          <w:shd w:val="clear" w:color="auto" w:fill="FFFFFF"/>
        </w:rPr>
        <w:t>，总部位于美国旧金山。公司由吉姆·康纳利和乔恩·弗里曼创办于1978年，原名自动模拟（</w:t>
      </w:r>
      <w:r w:rsidRPr="008E5194">
        <w:rPr>
          <w:rFonts w:asciiTheme="minorEastAsia" w:hAnsiTheme="minorEastAsia" w:cs="Arial"/>
          <w:color w:val="202122"/>
          <w:shd w:val="clear" w:color="auto" w:fill="FFFFFF"/>
          <w:lang w:val="en"/>
        </w:rPr>
        <w:t>Automated Simulations</w:t>
      </w:r>
      <w:r w:rsidRPr="008E5194">
        <w:rPr>
          <w:rFonts w:asciiTheme="minorEastAsia" w:hAnsiTheme="minorEastAsia" w:cs="Arial"/>
          <w:color w:val="202122"/>
          <w:shd w:val="clear" w:color="auto" w:fill="FFFFFF"/>
        </w:rPr>
        <w:t>）。</w:t>
      </w:r>
      <w:proofErr w:type="spellStart"/>
      <w:r w:rsidRPr="008E5194">
        <w:rPr>
          <w:rFonts w:asciiTheme="minorEastAsia" w:hAnsiTheme="minorEastAsia" w:cs="Arial"/>
          <w:color w:val="202122"/>
          <w:shd w:val="clear" w:color="auto" w:fill="FFFFFF"/>
        </w:rPr>
        <w:t>Epyx</w:t>
      </w:r>
      <w:proofErr w:type="spellEnd"/>
      <w:r w:rsidRPr="008E5194">
        <w:rPr>
          <w:rFonts w:asciiTheme="minorEastAsia" w:hAnsiTheme="minorEastAsia" w:cs="Arial"/>
          <w:color w:val="202122"/>
          <w:shd w:val="clear" w:color="auto" w:fill="FFFFFF"/>
        </w:rPr>
        <w:t>起</w:t>
      </w:r>
      <w:r w:rsidRPr="008E5194">
        <w:rPr>
          <w:rFonts w:ascii="Arial" w:hAnsi="Arial" w:cs="Arial"/>
          <w:color w:val="202122"/>
          <w:shd w:val="clear" w:color="auto" w:fill="FFFFFF"/>
        </w:rPr>
        <w:t>初为公司动作向游</w:t>
      </w:r>
      <w:r w:rsidRPr="008E5194">
        <w:rPr>
          <w:rFonts w:eastAsiaTheme="minorHAnsi" w:cs="Arial"/>
          <w:color w:val="202122"/>
          <w:shd w:val="clear" w:color="auto" w:fill="FFFFFF"/>
        </w:rPr>
        <w:t>戏的品牌名，1983年改为公司名。公司1989年宣告破产</w:t>
      </w:r>
      <w:hyperlink r:id="rId1" w:anchor="cite_note-ferrell198912-1" w:history="1">
        <w:r w:rsidRPr="008E5194">
          <w:rPr>
            <w:rFonts w:eastAsiaTheme="minorHAnsi" w:cs="Arial"/>
            <w:color w:val="0B0080"/>
            <w:u w:val="single"/>
            <w:shd w:val="clear" w:color="auto" w:fill="FFFFFF"/>
            <w:vertAlign w:val="superscript"/>
          </w:rPr>
          <w:t>[1]</w:t>
        </w:r>
      </w:hyperlink>
      <w:r w:rsidRPr="008E5194">
        <w:rPr>
          <w:rFonts w:eastAsiaTheme="minorHAnsi" w:cs="Arial"/>
          <w:color w:val="202122"/>
          <w:shd w:val="clear" w:color="auto" w:fill="FFFFFF"/>
        </w:rPr>
        <w:t>，最终于1993年结业。</w:t>
      </w:r>
    </w:p>
  </w:footnote>
  <w:footnote w:id="3">
    <w:p w14:paraId="586F4268" w14:textId="0B5BFF15" w:rsidR="00945DCB" w:rsidRPr="00945DCB" w:rsidRDefault="00945DCB">
      <w:pPr>
        <w:pStyle w:val="a7"/>
      </w:pPr>
      <w:r>
        <w:rPr>
          <w:rStyle w:val="a9"/>
        </w:rPr>
        <w:footnoteRef/>
      </w:r>
      <w:r>
        <w:t xml:space="preserve"> </w:t>
      </w:r>
      <w:r>
        <w:rPr>
          <w:rFonts w:hint="eastAsia"/>
        </w:rPr>
        <w:t>译者注：</w:t>
      </w:r>
      <w:r w:rsidR="00B809D7">
        <w:rPr>
          <w:rFonts w:hint="eastAsia"/>
        </w:rPr>
        <w:t>公有领域（</w:t>
      </w:r>
      <w:r w:rsidR="00B809D7">
        <w:t>Public Domain</w:t>
      </w:r>
      <w:r w:rsidR="00B809D7">
        <w:rPr>
          <w:rFonts w:hint="eastAsia"/>
        </w:rPr>
        <w:t>）是在现代知识产权法体系下，一种由不适于私人所有权的知识财产要素组成的真正的公地，或是</w:t>
      </w:r>
      <w:proofErr w:type="gramStart"/>
      <w:r w:rsidR="00B809D7">
        <w:rPr>
          <w:rFonts w:hint="eastAsia"/>
        </w:rPr>
        <w:t>不</w:t>
      </w:r>
      <w:proofErr w:type="gramEnd"/>
      <w:r w:rsidR="00B809D7">
        <w:rPr>
          <w:rFonts w:hint="eastAsia"/>
        </w:rPr>
        <w:t>适合于知识产权保护的思想和作品的总体。对于领域内的知识财产，任何个人或团体都不具所有权益。这些知识发明属于公有文化遗产，任何人可以不受限制地使用和加工它们。</w:t>
      </w:r>
    </w:p>
  </w:footnote>
  <w:footnote w:id="4">
    <w:p w14:paraId="291A25DB" w14:textId="24A65F95" w:rsidR="005C2D66" w:rsidRDefault="005C2D66">
      <w:pPr>
        <w:pStyle w:val="a7"/>
      </w:pPr>
      <w:r>
        <w:rPr>
          <w:rStyle w:val="a9"/>
        </w:rPr>
        <w:footnoteRef/>
      </w:r>
      <w:r>
        <w:t xml:space="preserve"> </w:t>
      </w:r>
      <w:r>
        <w:rPr>
          <w:rFonts w:hint="eastAsia"/>
        </w:rPr>
        <w:t>译者注：魔杖（W</w:t>
      </w:r>
      <w:r>
        <w:t>and</w:t>
      </w:r>
      <w:r>
        <w:rPr>
          <w:rFonts w:hint="eastAsia"/>
        </w:rPr>
        <w:t>）指的是那种短的魔杖，类似《哈利波特》里的道具。而法杖则是长的柱子，类似《指环王》里的甘道夫所用的道具。</w:t>
      </w:r>
    </w:p>
  </w:footnote>
  <w:footnote w:id="5">
    <w:p w14:paraId="3E53E090" w14:textId="0740E44D" w:rsidR="00B24129" w:rsidRDefault="00B24129">
      <w:pPr>
        <w:pStyle w:val="a7"/>
      </w:pPr>
      <w:r>
        <w:rPr>
          <w:rStyle w:val="a9"/>
        </w:rPr>
        <w:footnoteRef/>
      </w:r>
      <w:r>
        <w:t xml:space="preserve"> </w:t>
      </w:r>
      <w:r>
        <w:rPr>
          <w:rFonts w:hint="eastAsia"/>
        </w:rPr>
        <w:t>译者注：</w:t>
      </w:r>
      <w:r w:rsidRPr="00B24129">
        <w:rPr>
          <w:rFonts w:ascii="Arial" w:hAnsi="Arial" w:cs="Arial"/>
          <w:color w:val="333333"/>
          <w:shd w:val="clear" w:color="auto" w:fill="FFFFFF"/>
        </w:rPr>
        <w:t>过程生成技术是一种可以广泛应用的媒体制作技术，它的程序能够自动生成内容，而不是设计者之前就设计好的，这意味着必须有一个创造的过程。应用过程生成技术的游戏是一种让电脑实时或按要求的生成宇宙的技术，而不是预先制作好。</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D47E0" w14:textId="77777777" w:rsidR="0016522A" w:rsidRDefault="0016522A"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D85E6" w14:textId="77777777" w:rsidR="00804F76" w:rsidRDefault="00804F76" w:rsidP="00A8527F">
    <w:pPr>
      <w:pStyle w:val="a3"/>
      <w:pBdr>
        <w:bottom w:val="single" w:sz="4" w:space="1" w:color="D0CECE" w:themeColor="background2" w:themeShade="E6"/>
      </w:pBd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97D55"/>
    <w:multiLevelType w:val="hybridMultilevel"/>
    <w:tmpl w:val="715683FA"/>
    <w:lvl w:ilvl="0" w:tplc="F5DA777C">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陈 俊宏">
    <w15:presenceInfo w15:providerId="Windows Live" w15:userId="0427e016da5035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CA9"/>
    <w:rsid w:val="000065E3"/>
    <w:rsid w:val="00045DB7"/>
    <w:rsid w:val="00055882"/>
    <w:rsid w:val="00062CAA"/>
    <w:rsid w:val="00064042"/>
    <w:rsid w:val="0007159B"/>
    <w:rsid w:val="00073B26"/>
    <w:rsid w:val="00087AE0"/>
    <w:rsid w:val="000A150F"/>
    <w:rsid w:val="000A6A0B"/>
    <w:rsid w:val="000B34CB"/>
    <w:rsid w:val="000C1A81"/>
    <w:rsid w:val="000E4E1E"/>
    <w:rsid w:val="000F3D9E"/>
    <w:rsid w:val="00111EB5"/>
    <w:rsid w:val="00117365"/>
    <w:rsid w:val="00124D88"/>
    <w:rsid w:val="00142C2A"/>
    <w:rsid w:val="00150BAB"/>
    <w:rsid w:val="0015270A"/>
    <w:rsid w:val="00153EE2"/>
    <w:rsid w:val="001573DA"/>
    <w:rsid w:val="0016522A"/>
    <w:rsid w:val="001806CB"/>
    <w:rsid w:val="001B3B4D"/>
    <w:rsid w:val="001B46D7"/>
    <w:rsid w:val="001C799A"/>
    <w:rsid w:val="001D0E73"/>
    <w:rsid w:val="001D5185"/>
    <w:rsid w:val="001D5E94"/>
    <w:rsid w:val="001E32E8"/>
    <w:rsid w:val="001E57C0"/>
    <w:rsid w:val="001F3F1F"/>
    <w:rsid w:val="001F5FF0"/>
    <w:rsid w:val="001F6039"/>
    <w:rsid w:val="002169D6"/>
    <w:rsid w:val="002312C8"/>
    <w:rsid w:val="00234451"/>
    <w:rsid w:val="002425D0"/>
    <w:rsid w:val="002466B9"/>
    <w:rsid w:val="002602A7"/>
    <w:rsid w:val="0026784B"/>
    <w:rsid w:val="00270818"/>
    <w:rsid w:val="00270C80"/>
    <w:rsid w:val="00273981"/>
    <w:rsid w:val="00282297"/>
    <w:rsid w:val="00285E6A"/>
    <w:rsid w:val="002A2333"/>
    <w:rsid w:val="002A5139"/>
    <w:rsid w:val="002C3850"/>
    <w:rsid w:val="002D01D3"/>
    <w:rsid w:val="002F1A0E"/>
    <w:rsid w:val="002F3408"/>
    <w:rsid w:val="002F70EE"/>
    <w:rsid w:val="002F7493"/>
    <w:rsid w:val="00316C8C"/>
    <w:rsid w:val="003249D9"/>
    <w:rsid w:val="00333CDD"/>
    <w:rsid w:val="00345A04"/>
    <w:rsid w:val="00355319"/>
    <w:rsid w:val="003575CF"/>
    <w:rsid w:val="00362338"/>
    <w:rsid w:val="00366B4E"/>
    <w:rsid w:val="00373773"/>
    <w:rsid w:val="003845EC"/>
    <w:rsid w:val="00385064"/>
    <w:rsid w:val="00385C4B"/>
    <w:rsid w:val="003A22FF"/>
    <w:rsid w:val="003E13C6"/>
    <w:rsid w:val="003F442C"/>
    <w:rsid w:val="003F7E6F"/>
    <w:rsid w:val="00412ACB"/>
    <w:rsid w:val="00426D84"/>
    <w:rsid w:val="00427A03"/>
    <w:rsid w:val="004367FE"/>
    <w:rsid w:val="00445F1D"/>
    <w:rsid w:val="00473321"/>
    <w:rsid w:val="00473DBD"/>
    <w:rsid w:val="004B4D18"/>
    <w:rsid w:val="004B7AB8"/>
    <w:rsid w:val="004C2BB3"/>
    <w:rsid w:val="004C323F"/>
    <w:rsid w:val="004C4B0F"/>
    <w:rsid w:val="004C5682"/>
    <w:rsid w:val="004C691F"/>
    <w:rsid w:val="004E0FBE"/>
    <w:rsid w:val="004E24D5"/>
    <w:rsid w:val="004E677D"/>
    <w:rsid w:val="005062C4"/>
    <w:rsid w:val="005307A9"/>
    <w:rsid w:val="00532598"/>
    <w:rsid w:val="0055313C"/>
    <w:rsid w:val="00561057"/>
    <w:rsid w:val="00576BB6"/>
    <w:rsid w:val="00594354"/>
    <w:rsid w:val="00595299"/>
    <w:rsid w:val="005971F4"/>
    <w:rsid w:val="005A2AD5"/>
    <w:rsid w:val="005B5669"/>
    <w:rsid w:val="005C2D66"/>
    <w:rsid w:val="005C71CD"/>
    <w:rsid w:val="005E1D00"/>
    <w:rsid w:val="005E23C1"/>
    <w:rsid w:val="006176EF"/>
    <w:rsid w:val="00621D8F"/>
    <w:rsid w:val="00641539"/>
    <w:rsid w:val="0065046D"/>
    <w:rsid w:val="006530AD"/>
    <w:rsid w:val="00657B80"/>
    <w:rsid w:val="006610BC"/>
    <w:rsid w:val="00661441"/>
    <w:rsid w:val="00664DA0"/>
    <w:rsid w:val="006722AD"/>
    <w:rsid w:val="0067675A"/>
    <w:rsid w:val="00694FCF"/>
    <w:rsid w:val="006A78DF"/>
    <w:rsid w:val="006B2C72"/>
    <w:rsid w:val="006B3758"/>
    <w:rsid w:val="006F4D28"/>
    <w:rsid w:val="0071094A"/>
    <w:rsid w:val="00710D5F"/>
    <w:rsid w:val="0071777F"/>
    <w:rsid w:val="00730438"/>
    <w:rsid w:val="00731BF1"/>
    <w:rsid w:val="00745B06"/>
    <w:rsid w:val="00747AF9"/>
    <w:rsid w:val="00765D7C"/>
    <w:rsid w:val="007752FB"/>
    <w:rsid w:val="007869FA"/>
    <w:rsid w:val="00791749"/>
    <w:rsid w:val="007A2BD6"/>
    <w:rsid w:val="007A3B3F"/>
    <w:rsid w:val="007D4905"/>
    <w:rsid w:val="007D71D1"/>
    <w:rsid w:val="007E7077"/>
    <w:rsid w:val="00803BD7"/>
    <w:rsid w:val="00804F76"/>
    <w:rsid w:val="00806138"/>
    <w:rsid w:val="008451DD"/>
    <w:rsid w:val="00845AF8"/>
    <w:rsid w:val="00861514"/>
    <w:rsid w:val="008617B0"/>
    <w:rsid w:val="00876728"/>
    <w:rsid w:val="00885A03"/>
    <w:rsid w:val="00890C17"/>
    <w:rsid w:val="00891D5D"/>
    <w:rsid w:val="008931DD"/>
    <w:rsid w:val="008A620A"/>
    <w:rsid w:val="008B4B5B"/>
    <w:rsid w:val="008C338A"/>
    <w:rsid w:val="008D4384"/>
    <w:rsid w:val="008D5696"/>
    <w:rsid w:val="008E3CB4"/>
    <w:rsid w:val="008E4478"/>
    <w:rsid w:val="008E5194"/>
    <w:rsid w:val="008F2B87"/>
    <w:rsid w:val="00911BFC"/>
    <w:rsid w:val="00915F6D"/>
    <w:rsid w:val="0092047D"/>
    <w:rsid w:val="0092234C"/>
    <w:rsid w:val="0092507E"/>
    <w:rsid w:val="00937B95"/>
    <w:rsid w:val="00944F1B"/>
    <w:rsid w:val="00945DCB"/>
    <w:rsid w:val="00960341"/>
    <w:rsid w:val="0097206B"/>
    <w:rsid w:val="009851AC"/>
    <w:rsid w:val="009B5ACC"/>
    <w:rsid w:val="009C45E4"/>
    <w:rsid w:val="009D21CC"/>
    <w:rsid w:val="009F3EA0"/>
    <w:rsid w:val="00A2094B"/>
    <w:rsid w:val="00A3384D"/>
    <w:rsid w:val="00A33DC4"/>
    <w:rsid w:val="00A47A89"/>
    <w:rsid w:val="00A50650"/>
    <w:rsid w:val="00A633EF"/>
    <w:rsid w:val="00A773E6"/>
    <w:rsid w:val="00A8238B"/>
    <w:rsid w:val="00A8527F"/>
    <w:rsid w:val="00A867B3"/>
    <w:rsid w:val="00A8783F"/>
    <w:rsid w:val="00AA114A"/>
    <w:rsid w:val="00AA606A"/>
    <w:rsid w:val="00AA68E8"/>
    <w:rsid w:val="00AC153E"/>
    <w:rsid w:val="00AC3916"/>
    <w:rsid w:val="00AC437D"/>
    <w:rsid w:val="00B10A40"/>
    <w:rsid w:val="00B24129"/>
    <w:rsid w:val="00B25851"/>
    <w:rsid w:val="00B415B0"/>
    <w:rsid w:val="00B4677E"/>
    <w:rsid w:val="00B50715"/>
    <w:rsid w:val="00B52F30"/>
    <w:rsid w:val="00B62941"/>
    <w:rsid w:val="00B64617"/>
    <w:rsid w:val="00B809D7"/>
    <w:rsid w:val="00BA2914"/>
    <w:rsid w:val="00BA723E"/>
    <w:rsid w:val="00BB0191"/>
    <w:rsid w:val="00BC50E6"/>
    <w:rsid w:val="00BE1C72"/>
    <w:rsid w:val="00BF11F4"/>
    <w:rsid w:val="00C36086"/>
    <w:rsid w:val="00C41D59"/>
    <w:rsid w:val="00C61659"/>
    <w:rsid w:val="00C654E1"/>
    <w:rsid w:val="00C7080D"/>
    <w:rsid w:val="00C74258"/>
    <w:rsid w:val="00CC3BEB"/>
    <w:rsid w:val="00CD7110"/>
    <w:rsid w:val="00CE2F7E"/>
    <w:rsid w:val="00D02128"/>
    <w:rsid w:val="00D03448"/>
    <w:rsid w:val="00D10B2D"/>
    <w:rsid w:val="00D2473E"/>
    <w:rsid w:val="00D33304"/>
    <w:rsid w:val="00D3659F"/>
    <w:rsid w:val="00D40B17"/>
    <w:rsid w:val="00D40C64"/>
    <w:rsid w:val="00D43879"/>
    <w:rsid w:val="00D47D43"/>
    <w:rsid w:val="00D62021"/>
    <w:rsid w:val="00D66244"/>
    <w:rsid w:val="00D75CB4"/>
    <w:rsid w:val="00DA3E65"/>
    <w:rsid w:val="00DB684D"/>
    <w:rsid w:val="00DC7054"/>
    <w:rsid w:val="00DD0457"/>
    <w:rsid w:val="00DD2A0B"/>
    <w:rsid w:val="00DF1BD2"/>
    <w:rsid w:val="00E06D6C"/>
    <w:rsid w:val="00E07734"/>
    <w:rsid w:val="00E14C20"/>
    <w:rsid w:val="00E1534E"/>
    <w:rsid w:val="00E20D0F"/>
    <w:rsid w:val="00E377C2"/>
    <w:rsid w:val="00E46CA9"/>
    <w:rsid w:val="00E61F41"/>
    <w:rsid w:val="00E63C55"/>
    <w:rsid w:val="00E81749"/>
    <w:rsid w:val="00E85571"/>
    <w:rsid w:val="00E85ED9"/>
    <w:rsid w:val="00E96BDA"/>
    <w:rsid w:val="00EA10AB"/>
    <w:rsid w:val="00EA35E2"/>
    <w:rsid w:val="00EB3A7A"/>
    <w:rsid w:val="00ED169E"/>
    <w:rsid w:val="00ED4085"/>
    <w:rsid w:val="00EE2E4F"/>
    <w:rsid w:val="00EE3E02"/>
    <w:rsid w:val="00EE53A1"/>
    <w:rsid w:val="00F27EC2"/>
    <w:rsid w:val="00F348C6"/>
    <w:rsid w:val="00F46451"/>
    <w:rsid w:val="00F4686B"/>
    <w:rsid w:val="00F505B5"/>
    <w:rsid w:val="00F647D5"/>
    <w:rsid w:val="00F731DE"/>
    <w:rsid w:val="00F734E7"/>
    <w:rsid w:val="00F75076"/>
    <w:rsid w:val="00F757B7"/>
    <w:rsid w:val="00F800C8"/>
    <w:rsid w:val="00F8075D"/>
    <w:rsid w:val="00F841EF"/>
    <w:rsid w:val="00F95D1A"/>
    <w:rsid w:val="00FA259E"/>
    <w:rsid w:val="00FC6498"/>
    <w:rsid w:val="00FD7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CED1B"/>
  <w15:chartTrackingRefBased/>
  <w15:docId w15:val="{125247DD-79B6-4307-8F21-E7AB4976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semiHidden/>
    <w:unhideWhenUsed/>
    <w:rsid w:val="00B25851"/>
    <w:pPr>
      <w:jc w:val="left"/>
    </w:pPr>
    <w:rPr>
      <w:sz w:val="18"/>
      <w:szCs w:val="18"/>
    </w:rPr>
  </w:style>
  <w:style w:type="character" w:customStyle="1" w:styleId="a8">
    <w:name w:val="脚注文本 字符"/>
    <w:basedOn w:val="a0"/>
    <w:link w:val="a7"/>
    <w:uiPriority w:val="99"/>
    <w:semiHidden/>
    <w:rsid w:val="00B25851"/>
    <w:rPr>
      <w:sz w:val="18"/>
      <w:szCs w:val="18"/>
    </w:rPr>
  </w:style>
  <w:style w:type="character" w:styleId="a9">
    <w:name w:val="footnote reference"/>
    <w:basedOn w:val="a0"/>
    <w:uiPriority w:val="99"/>
    <w:semiHidden/>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caption"/>
    <w:basedOn w:val="a"/>
    <w:next w:val="a"/>
    <w:uiPriority w:val="35"/>
    <w:unhideWhenUsed/>
    <w:qFormat/>
    <w:rsid w:val="00064042"/>
    <w:rPr>
      <w:rFonts w:asciiTheme="majorHAnsi" w:eastAsia="黑体" w:hAnsiTheme="majorHAnsi" w:cstheme="majorBidi"/>
      <w:sz w:val="20"/>
      <w:szCs w:val="20"/>
    </w:rPr>
  </w:style>
  <w:style w:type="paragraph" w:styleId="af0">
    <w:name w:val="Balloon Text"/>
    <w:basedOn w:val="a"/>
    <w:link w:val="af1"/>
    <w:uiPriority w:val="99"/>
    <w:semiHidden/>
    <w:unhideWhenUsed/>
    <w:rsid w:val="00064042"/>
    <w:rPr>
      <w:sz w:val="18"/>
      <w:szCs w:val="18"/>
    </w:rPr>
  </w:style>
  <w:style w:type="character" w:customStyle="1" w:styleId="af1">
    <w:name w:val="批注框文本 字符"/>
    <w:basedOn w:val="a0"/>
    <w:link w:val="af0"/>
    <w:uiPriority w:val="99"/>
    <w:semiHidden/>
    <w:rsid w:val="00064042"/>
    <w:rPr>
      <w:sz w:val="18"/>
      <w:szCs w:val="18"/>
    </w:rPr>
  </w:style>
  <w:style w:type="paragraph" w:styleId="af2">
    <w:name w:val="List Paragraph"/>
    <w:basedOn w:val="a"/>
    <w:uiPriority w:val="34"/>
    <w:qFormat/>
    <w:rsid w:val="002169D6"/>
    <w:pPr>
      <w:ind w:firstLineChars="200" w:firstLine="420"/>
    </w:pPr>
  </w:style>
  <w:style w:type="character" w:styleId="af3">
    <w:name w:val="annotation reference"/>
    <w:basedOn w:val="a0"/>
    <w:uiPriority w:val="99"/>
    <w:semiHidden/>
    <w:unhideWhenUsed/>
    <w:rsid w:val="0092234C"/>
    <w:rPr>
      <w:sz w:val="21"/>
      <w:szCs w:val="21"/>
    </w:rPr>
  </w:style>
  <w:style w:type="paragraph" w:styleId="af4">
    <w:name w:val="annotation text"/>
    <w:basedOn w:val="a"/>
    <w:link w:val="af5"/>
    <w:uiPriority w:val="99"/>
    <w:semiHidden/>
    <w:unhideWhenUsed/>
    <w:rsid w:val="0092234C"/>
    <w:pPr>
      <w:jc w:val="left"/>
    </w:pPr>
  </w:style>
  <w:style w:type="character" w:customStyle="1" w:styleId="af5">
    <w:name w:val="批注文字 字符"/>
    <w:basedOn w:val="a0"/>
    <w:link w:val="af4"/>
    <w:uiPriority w:val="99"/>
    <w:semiHidden/>
    <w:rsid w:val="0092234C"/>
  </w:style>
  <w:style w:type="paragraph" w:styleId="af6">
    <w:name w:val="annotation subject"/>
    <w:basedOn w:val="af4"/>
    <w:next w:val="af4"/>
    <w:link w:val="af7"/>
    <w:uiPriority w:val="99"/>
    <w:semiHidden/>
    <w:unhideWhenUsed/>
    <w:rsid w:val="0092234C"/>
    <w:rPr>
      <w:b/>
      <w:bCs/>
    </w:rPr>
  </w:style>
  <w:style w:type="character" w:customStyle="1" w:styleId="af7">
    <w:name w:val="批注主题 字符"/>
    <w:basedOn w:val="af5"/>
    <w:link w:val="af6"/>
    <w:uiPriority w:val="99"/>
    <w:semiHidden/>
    <w:rsid w:val="009223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47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1.xml"/><Relationship Id="rId17" Type="http://schemas.microsoft.com/office/2016/09/relationships/commentsIds" Target="commentsIds.xml"/><Relationship Id="rId25" Type="http://schemas.microsoft.com/office/2018/08/relationships/commentsExtensible" Target="commentsExtensi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archive.org/web/20080131065358/http:/home.arcor.de/cybergoth/gamesc/rogueinterview.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hyperlink" Target="https://web.archive.org/web/20080131065358/http:/home.arcor.de/cybergoth/gamesc/rogueinterview.html" TargetMode="Externa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zh.wikipedia.org/wiki/Epy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Nutstore\.nutstore_bGlnaHRuaW5nY2hyaXM4NkBpY2xvdWQuY29t\CRPG-Book-Chinese\review&#27169;&#29256;202009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2DB6B-56DE-48A6-B7C5-5C83A3D25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review模版20200912.dotx</Template>
  <TotalTime>390</TotalTime>
  <Pages>3</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陈俊宏</dc:creator>
  <cp:keywords/>
  <dc:description/>
  <cp:lastModifiedBy>Vita Astora</cp:lastModifiedBy>
  <cp:revision>21</cp:revision>
  <dcterms:created xsi:type="dcterms:W3CDTF">2020-10-05T10:06:00Z</dcterms:created>
  <dcterms:modified xsi:type="dcterms:W3CDTF">2020-10-23T14:43:00Z</dcterms:modified>
</cp:coreProperties>
</file>