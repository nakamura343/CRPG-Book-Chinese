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28B73" w14:textId="3EF4BE29" w:rsidR="0016522A" w:rsidRPr="00F734E7" w:rsidRDefault="000C1A81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94B58F" wp14:editId="4E2FF526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29585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9585"/>
                          <a:chOff x="0" y="1802"/>
                          <a:chExt cx="6185535" cy="302958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883" y="1802"/>
                            <a:ext cx="6173768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217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FBEE59" w14:textId="3F51BC0F" w:rsidR="0091175D" w:rsidRPr="003D1B06" w:rsidRDefault="0091175D" w:rsidP="00940A74">
                              <w:pPr>
                                <w:pStyle w:val="af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hint="eastAsia"/>
                                </w:rPr>
                                <w:t>I</w:t>
                              </w:r>
                              <w:r>
                                <w:rPr>
                                  <w:rFonts w:asciiTheme="minorHAnsi" w:eastAsiaTheme="minorHAnsi" w:hAnsiTheme="minorHAnsi"/>
                                </w:rPr>
                                <w:t>nterplay, 1988, Amiga, Apple II, C64 and MS-DOS</w:t>
                              </w:r>
                            </w:p>
                            <w:p w14:paraId="7CF398D5" w14:textId="77777777" w:rsidR="0091175D" w:rsidRPr="003D1B06" w:rsidRDefault="0091175D" w:rsidP="000C1A81">
                              <w:pP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4B58F" id="组合 4" o:spid="_x0000_s1026" style="position:absolute;left:0;text-align:left;margin-left:435.85pt;margin-top:44.4pt;width:487.05pt;height:238.55pt;z-index:251660288;mso-position-horizontal:right;mso-position-horizontal-relative:margin;mso-width-relative:margin;mso-height-relative:margin" coordorigin=",18" coordsize="61855,302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58;top:18;width:61738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15FBEE59" w14:textId="3F51BC0F" w:rsidR="0091175D" w:rsidRPr="003D1B06" w:rsidRDefault="0091175D" w:rsidP="00940A74">
                        <w:pPr>
                          <w:pStyle w:val="af"/>
                          <w:jc w:val="center"/>
                          <w:rPr>
                            <w:rFonts w:eastAsiaTheme="minorHAnsi"/>
                            <w:szCs w:val="21"/>
                          </w:rPr>
                        </w:pPr>
                        <w:r>
                          <w:rPr>
                            <w:rFonts w:asciiTheme="minorHAnsi" w:eastAsiaTheme="minorHAnsi" w:hAnsiTheme="minorHAnsi" w:hint="eastAsia"/>
                          </w:rPr>
                          <w:t>I</w:t>
                        </w:r>
                        <w:r>
                          <w:rPr>
                            <w:rFonts w:asciiTheme="minorHAnsi" w:eastAsiaTheme="minorHAnsi" w:hAnsiTheme="minorHAnsi"/>
                          </w:rPr>
                          <w:t>nterplay, 1988, Amiga, Apple II, C64 and MS-DOS</w:t>
                        </w:r>
                      </w:p>
                      <w:p w14:paraId="7CF398D5" w14:textId="77777777" w:rsidR="0091175D" w:rsidRPr="003D1B06" w:rsidRDefault="0091175D" w:rsidP="000C1A81">
                        <w:pPr>
                          <w:rPr>
                            <w:rFonts w:eastAsiaTheme="minorHAnsi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0D3A81">
        <w:rPr>
          <w:rFonts w:hint="eastAsia"/>
        </w:rPr>
        <w:t>神经漫游者</w:t>
      </w:r>
      <w:r w:rsidR="00DB684D">
        <w:rPr>
          <w:rFonts w:hint="eastAsia"/>
        </w:rPr>
        <w:t>》（</w:t>
      </w:r>
      <w:r w:rsidR="000D3A81">
        <w:rPr>
          <w:rFonts w:hint="eastAsia"/>
        </w:rPr>
        <w:t>Neuromancer</w:t>
      </w:r>
      <w:r w:rsidR="00DB684D">
        <w:rPr>
          <w:rFonts w:hint="eastAsia"/>
        </w:rPr>
        <w:t>）</w:t>
      </w:r>
    </w:p>
    <w:p w14:paraId="40EC6ABB" w14:textId="770841F6" w:rsidR="0016522A" w:rsidRDefault="008F2B87" w:rsidP="00F734E7">
      <w:r w:rsidRPr="008F2B87">
        <w:rPr>
          <w:rFonts w:hint="eastAsia"/>
        </w:rPr>
        <w:t>作者：</w:t>
      </w:r>
      <w:r w:rsidR="00940A74">
        <w:t>RE</w:t>
      </w:r>
    </w:p>
    <w:p w14:paraId="48C76B5D" w14:textId="6CB1A560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940A74">
        <w:rPr>
          <w:rFonts w:hint="eastAsia"/>
        </w:rPr>
        <w:t>F</w:t>
      </w:r>
      <w:r w:rsidR="00940A74">
        <w:t>Q</w:t>
      </w:r>
    </w:p>
    <w:p w14:paraId="256EAA0D" w14:textId="77777777" w:rsidR="0016522A" w:rsidRDefault="0092507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C37626" wp14:editId="3198600E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EE0E1" w14:textId="1AAD3398" w:rsidR="0091175D" w:rsidRDefault="0091175D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我觉得</w:t>
                            </w:r>
                            <w:ins w:id="0" w:author="Vita Astora" w:date="2021-04-01T12:56:00Z">
                              <w:r w:rsidR="0004233C">
                                <w:rPr>
                                  <w:rFonts w:ascii="Times New Roman" w:eastAsia="楷体" w:hAnsi="Times New Roman" w:hint="eastAsia"/>
                                </w:rPr>
                                <w:t>终极的</w:t>
                              </w:r>
                            </w:ins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《神经漫游者》游戏</w:t>
                            </w:r>
                            <w:ins w:id="1" w:author="Vita Astora" w:date="2021-04-01T12:56:00Z">
                              <w:r w:rsidR="0004233C">
                                <w:rPr>
                                  <w:rFonts w:ascii="Times New Roman" w:eastAsia="楷体" w:hAnsi="Times New Roman" w:hint="eastAsia"/>
                                </w:rPr>
                                <w:t>应该让玩家</w:t>
                              </w:r>
                            </w:ins>
                            <w:del w:id="2" w:author="Vita Astora" w:date="2021-04-01T12:56:00Z">
                              <w:r w:rsidDel="0004233C">
                                <w:rPr>
                                  <w:rFonts w:ascii="Times New Roman" w:eastAsia="楷体" w:hAnsi="Times New Roman" w:hint="eastAsia"/>
                                </w:rPr>
                                <w:delText>可以</w:delText>
                              </w:r>
                            </w:del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和一个真正的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 xml:space="preserve">AI </w:t>
                            </w:r>
                            <w:ins w:id="3" w:author="Vita Astora" w:date="2021-04-01T12:56:00Z">
                              <w:r w:rsidR="0004233C">
                                <w:rPr>
                                  <w:rFonts w:ascii="Times New Roman" w:eastAsia="楷体" w:hAnsi="Times New Roman" w:hint="eastAsia"/>
                                </w:rPr>
                                <w:t>对抗作战</w:t>
                              </w:r>
                            </w:ins>
                            <w:del w:id="4" w:author="Vita Astora" w:date="2021-04-01T12:56:00Z">
                              <w:r w:rsidDel="0004233C">
                                <w:rPr>
                                  <w:rFonts w:ascii="Times New Roman" w:eastAsia="楷体" w:hAnsi="Times New Roman" w:hint="eastAsia"/>
                                </w:rPr>
                                <w:delText>相媲美</w:delText>
                              </w:r>
                            </w:del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……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14:paraId="5BF6165E" w14:textId="77777777" w:rsidR="0091175D" w:rsidRPr="00E81749" w:rsidRDefault="0091175D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039D3AD6" w14:textId="409424E4" w:rsidR="0091175D" w:rsidRDefault="0091175D" w:rsidP="00940A74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r w:rsidRPr="00940A74">
                              <w:rPr>
                                <w:rFonts w:ascii="Times New Roman" w:hAnsi="Times New Roman" w:cs="Times New Roman"/>
                              </w:rPr>
                              <w:t>William Gibson</w:t>
                            </w:r>
                          </w:p>
                          <w:p w14:paraId="0E5813E0" w14:textId="77777777" w:rsidR="0091175D" w:rsidRPr="00E81749" w:rsidRDefault="0091175D" w:rsidP="00940A74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37626" id="文本框 2" o:spid="_x0000_s1029" type="#_x0000_t202" style="position:absolute;left:0;text-align:left;margin-left:434.6pt;margin-top:19.65pt;width:485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EUEY4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7CAEE0E1" w14:textId="1AAD3398" w:rsidR="0091175D" w:rsidRDefault="0091175D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我觉得</w:t>
                      </w:r>
                      <w:ins w:id="5" w:author="Vita Astora" w:date="2021-04-01T12:56:00Z">
                        <w:r w:rsidR="0004233C">
                          <w:rPr>
                            <w:rFonts w:ascii="Times New Roman" w:eastAsia="楷体" w:hAnsi="Times New Roman" w:hint="eastAsia"/>
                          </w:rPr>
                          <w:t>终极的</w:t>
                        </w:r>
                      </w:ins>
                      <w:r>
                        <w:rPr>
                          <w:rFonts w:ascii="Times New Roman" w:eastAsia="楷体" w:hAnsi="Times New Roman" w:hint="eastAsia"/>
                        </w:rPr>
                        <w:t>《神经漫游者》游戏</w:t>
                      </w:r>
                      <w:ins w:id="6" w:author="Vita Astora" w:date="2021-04-01T12:56:00Z">
                        <w:r w:rsidR="0004233C">
                          <w:rPr>
                            <w:rFonts w:ascii="Times New Roman" w:eastAsia="楷体" w:hAnsi="Times New Roman" w:hint="eastAsia"/>
                          </w:rPr>
                          <w:t>应该让玩家</w:t>
                        </w:r>
                      </w:ins>
                      <w:del w:id="7" w:author="Vita Astora" w:date="2021-04-01T12:56:00Z">
                        <w:r w:rsidDel="0004233C">
                          <w:rPr>
                            <w:rFonts w:ascii="Times New Roman" w:eastAsia="楷体" w:hAnsi="Times New Roman" w:hint="eastAsia"/>
                          </w:rPr>
                          <w:delText>可以</w:delText>
                        </w:r>
                      </w:del>
                      <w:r>
                        <w:rPr>
                          <w:rFonts w:ascii="Times New Roman" w:eastAsia="楷体" w:hAnsi="Times New Roman" w:hint="eastAsia"/>
                        </w:rPr>
                        <w:t>和一个真正的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</w:rPr>
                        <w:t xml:space="preserve">AI </w:t>
                      </w:r>
                      <w:ins w:id="8" w:author="Vita Astora" w:date="2021-04-01T12:56:00Z">
                        <w:r w:rsidR="0004233C">
                          <w:rPr>
                            <w:rFonts w:ascii="Times New Roman" w:eastAsia="楷体" w:hAnsi="Times New Roman" w:hint="eastAsia"/>
                          </w:rPr>
                          <w:t>对抗作战</w:t>
                        </w:r>
                      </w:ins>
                      <w:del w:id="9" w:author="Vita Astora" w:date="2021-04-01T12:56:00Z">
                        <w:r w:rsidDel="0004233C">
                          <w:rPr>
                            <w:rFonts w:ascii="Times New Roman" w:eastAsia="楷体" w:hAnsi="Times New Roman" w:hint="eastAsia"/>
                          </w:rPr>
                          <w:delText>相媲美</w:delText>
                        </w:r>
                      </w:del>
                      <w:r>
                        <w:rPr>
                          <w:rFonts w:ascii="Times New Roman" w:eastAsia="楷体" w:hAnsi="Times New Roman" w:hint="eastAsia"/>
                        </w:rPr>
                        <w:t>……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14:paraId="5BF6165E" w14:textId="77777777" w:rsidR="0091175D" w:rsidRPr="00E81749" w:rsidRDefault="0091175D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039D3AD6" w14:textId="409424E4" w:rsidR="0091175D" w:rsidRDefault="0091175D" w:rsidP="00940A74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r w:rsidRPr="00940A74">
                        <w:rPr>
                          <w:rFonts w:ascii="Times New Roman" w:hAnsi="Times New Roman" w:cs="Times New Roman"/>
                        </w:rPr>
                        <w:t>William Gibson</w:t>
                      </w:r>
                    </w:p>
                    <w:p w14:paraId="0E5813E0" w14:textId="77777777" w:rsidR="0091175D" w:rsidRPr="00E81749" w:rsidRDefault="0091175D" w:rsidP="00940A74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E6045">
        <w:pict w14:anchorId="3DA9C12B">
          <v:rect id="_x0000_i1025" style="width:261.65pt;height:1pt" o:hrpct="500" o:hrstd="t" o:hrnoshade="t" o:hr="t" fillcolor="#cfcdcd [2894]" stroked="f"/>
        </w:pict>
      </w:r>
    </w:p>
    <w:p w14:paraId="217E7158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19A22766" w14:textId="5B921A04" w:rsidR="00940A74" w:rsidRDefault="00940A74" w:rsidP="00F348C6">
      <w:pPr>
        <w:pStyle w:val="-"/>
        <w:ind w:firstLine="420"/>
      </w:pPr>
      <w:r>
        <w:rPr>
          <w:rFonts w:hint="eastAsia"/>
        </w:rPr>
        <w:t>赛博朋克</w:t>
      </w:r>
      <w:ins w:id="10" w:author="Vita Astora" w:date="2021-03-31T11:21:00Z">
        <w:r w:rsidR="00680784">
          <w:rPr>
            <w:rFonts w:hint="eastAsia"/>
          </w:rPr>
          <w:t>题材的桌游众多，</w:t>
        </w:r>
      </w:ins>
      <w:del w:id="11" w:author="Vita Astora" w:date="2021-03-31T11:21:00Z">
        <w:r w:rsidDel="00680784">
          <w:rPr>
            <w:rFonts w:hint="eastAsia"/>
          </w:rPr>
          <w:delText>是</w:delText>
        </w:r>
      </w:del>
      <w:r>
        <w:rPr>
          <w:rFonts w:hint="eastAsia"/>
        </w:rPr>
        <w:t>我希望</w:t>
      </w:r>
      <w:ins w:id="12" w:author="Vita Astora" w:date="2021-03-31T11:22:00Z">
        <w:r w:rsidR="00680784">
          <w:rPr>
            <w:rFonts w:hint="eastAsia"/>
          </w:rPr>
          <w:t>此类</w:t>
        </w:r>
      </w:ins>
      <w:del w:id="13" w:author="Vita Astora" w:date="2021-03-31T11:22:00Z">
        <w:r w:rsidDel="00680784">
          <w:rPr>
            <w:rFonts w:hint="eastAsia"/>
          </w:rPr>
          <w:delText>在</w:delText>
        </w:r>
      </w:del>
      <w:r w:rsidR="005663D4">
        <w:rPr>
          <w:rFonts w:hint="eastAsia"/>
        </w:rPr>
        <w:t xml:space="preserve"> CRPG</w:t>
      </w:r>
      <w:r w:rsidR="005663D4">
        <w:t xml:space="preserve"> </w:t>
      </w:r>
      <w:del w:id="14" w:author="Vita Astora" w:date="2021-03-31T11:22:00Z">
        <w:r w:rsidR="005663D4" w:rsidDel="00680784">
          <w:rPr>
            <w:rFonts w:hint="eastAsia"/>
          </w:rPr>
          <w:delText>中也能体验到的一个类型，正如有很多此类桌游一样</w:delText>
        </w:r>
      </w:del>
      <w:ins w:id="15" w:author="Vita Astora" w:date="2021-03-31T11:22:00Z">
        <w:r w:rsidR="00680784">
          <w:rPr>
            <w:rFonts w:hint="eastAsia"/>
          </w:rPr>
          <w:t>也能如此丰富</w:t>
        </w:r>
      </w:ins>
      <w:r w:rsidR="005663D4">
        <w:rPr>
          <w:rFonts w:hint="eastAsia"/>
        </w:rPr>
        <w:t>。</w:t>
      </w:r>
      <w:r w:rsidR="005663D4">
        <w:rPr>
          <w:rFonts w:hint="eastAsia"/>
        </w:rPr>
        <w:t>Interplay</w:t>
      </w:r>
      <w:r w:rsidR="005663D4">
        <w:t xml:space="preserve"> </w:t>
      </w:r>
      <w:r w:rsidR="005663D4">
        <w:rPr>
          <w:rFonts w:hint="eastAsia"/>
        </w:rPr>
        <w:t>在这方面做出了自己的贡献，直接找到了赛博朋克的鼻祖——</w:t>
      </w:r>
      <w:r w:rsidR="005663D4">
        <w:rPr>
          <w:rFonts w:hint="eastAsia"/>
        </w:rPr>
        <w:t>William</w:t>
      </w:r>
      <w:r w:rsidR="005663D4">
        <w:t xml:space="preserve"> </w:t>
      </w:r>
      <w:r w:rsidR="005663D4">
        <w:rPr>
          <w:rFonts w:hint="eastAsia"/>
        </w:rPr>
        <w:t>Gibson</w:t>
      </w:r>
      <w:r w:rsidR="005663D4">
        <w:rPr>
          <w:rStyle w:val="a9"/>
        </w:rPr>
        <w:footnoteReference w:id="1"/>
      </w:r>
      <w:r w:rsidR="005663D4">
        <w:t xml:space="preserve"> </w:t>
      </w:r>
      <w:r w:rsidR="005663D4">
        <w:rPr>
          <w:rFonts w:hint="eastAsia"/>
        </w:rPr>
        <w:t>的《神经漫游者》。</w:t>
      </w:r>
      <w:r w:rsidR="005F183A">
        <w:rPr>
          <w:rFonts w:hint="eastAsia"/>
        </w:rPr>
        <w:t>最后</w:t>
      </w:r>
      <w:ins w:id="16" w:author="Vita Astora" w:date="2021-03-31T11:22:00Z">
        <w:r w:rsidR="00680784">
          <w:rPr>
            <w:rFonts w:hint="eastAsia"/>
          </w:rPr>
          <w:t>，</w:t>
        </w:r>
      </w:ins>
      <w:ins w:id="17" w:author="Vita Astora" w:date="2021-03-31T11:23:00Z">
        <w:r w:rsidR="00680784">
          <w:rPr>
            <w:rFonts w:hint="eastAsia"/>
          </w:rPr>
          <w:t>他们</w:t>
        </w:r>
      </w:ins>
      <w:r w:rsidR="00840EF5">
        <w:rPr>
          <w:rFonts w:hint="eastAsia"/>
        </w:rPr>
        <w:t>做出了一款</w:t>
      </w:r>
      <w:ins w:id="18" w:author="Vita Astora" w:date="2021-03-31T11:23:00Z">
        <w:r w:rsidR="00680784">
          <w:rPr>
            <w:rFonts w:hint="eastAsia"/>
          </w:rPr>
          <w:t>介于</w:t>
        </w:r>
      </w:ins>
      <w:del w:id="19" w:author="Vita Astora" w:date="2021-03-31T11:23:00Z">
        <w:r w:rsidR="00840EF5" w:rsidDel="00680784">
          <w:rPr>
            <w:rFonts w:hint="eastAsia"/>
          </w:rPr>
          <w:delText>跨越了</w:delText>
        </w:r>
      </w:del>
      <w:r w:rsidR="00840EF5">
        <w:rPr>
          <w:rFonts w:hint="eastAsia"/>
        </w:rPr>
        <w:t>传统</w:t>
      </w:r>
      <w:r w:rsidR="00840EF5">
        <w:rPr>
          <w:rFonts w:hint="eastAsia"/>
        </w:rPr>
        <w:t xml:space="preserve"> </w:t>
      </w:r>
      <w:r w:rsidR="00840EF5">
        <w:t>2</w:t>
      </w:r>
      <w:r w:rsidR="00840EF5">
        <w:rPr>
          <w:rFonts w:hint="eastAsia"/>
        </w:rPr>
        <w:t>D</w:t>
      </w:r>
      <w:r w:rsidR="00840EF5">
        <w:t xml:space="preserve"> </w:t>
      </w:r>
      <w:r w:rsidR="00840EF5">
        <w:rPr>
          <w:rFonts w:hint="eastAsia"/>
        </w:rPr>
        <w:t>冒险游戏</w:t>
      </w:r>
      <w:r w:rsidR="00840EF5">
        <w:rPr>
          <w:rStyle w:val="a9"/>
        </w:rPr>
        <w:footnoteReference w:id="2"/>
      </w:r>
      <w:r w:rsidR="00840EF5">
        <w:rPr>
          <w:rFonts w:hint="eastAsia"/>
        </w:rPr>
        <w:t>和</w:t>
      </w:r>
      <w:r w:rsidR="00840EF5">
        <w:rPr>
          <w:rFonts w:hint="eastAsia"/>
        </w:rPr>
        <w:t xml:space="preserve"> CRPG</w:t>
      </w:r>
      <w:r w:rsidR="00840EF5">
        <w:t xml:space="preserve"> </w:t>
      </w:r>
      <w:ins w:id="20" w:author="Vita Astora" w:date="2021-03-31T11:23:00Z">
        <w:r w:rsidR="00680784">
          <w:rPr>
            <w:rFonts w:hint="eastAsia"/>
          </w:rPr>
          <w:t>模式之间</w:t>
        </w:r>
      </w:ins>
      <w:r w:rsidR="00840EF5">
        <w:rPr>
          <w:rFonts w:hint="eastAsia"/>
        </w:rPr>
        <w:t>的全新作品，而这领先了后来</w:t>
      </w:r>
      <w:r w:rsidR="00840EF5">
        <w:rPr>
          <w:rFonts w:hint="eastAsia"/>
        </w:rPr>
        <w:t xml:space="preserve"> Sierra</w:t>
      </w:r>
      <w:r w:rsidR="00840EF5">
        <w:t xml:space="preserve"> </w:t>
      </w:r>
      <w:r w:rsidR="00840EF5">
        <w:rPr>
          <w:rFonts w:hint="eastAsia"/>
        </w:rPr>
        <w:t>开发的《荣耀任务》（</w:t>
      </w:r>
      <w:r w:rsidR="00840EF5">
        <w:rPr>
          <w:rFonts w:hint="eastAsia"/>
        </w:rPr>
        <w:t>Quest</w:t>
      </w:r>
      <w:r w:rsidR="00840EF5">
        <w:t xml:space="preserve"> </w:t>
      </w:r>
      <w:r w:rsidR="00840EF5">
        <w:rPr>
          <w:rFonts w:hint="eastAsia"/>
        </w:rPr>
        <w:t>for</w:t>
      </w:r>
      <w:r w:rsidR="00840EF5">
        <w:t xml:space="preserve"> </w:t>
      </w:r>
      <w:r w:rsidR="00840EF5">
        <w:rPr>
          <w:rFonts w:hint="eastAsia"/>
        </w:rPr>
        <w:t>Glory</w:t>
      </w:r>
      <w:r w:rsidR="00840EF5">
        <w:rPr>
          <w:rFonts w:hint="eastAsia"/>
        </w:rPr>
        <w:t>）整整一年。</w:t>
      </w:r>
    </w:p>
    <w:p w14:paraId="7A2961EB" w14:textId="56BEC705" w:rsidR="006C08C5" w:rsidRDefault="006C08C5" w:rsidP="00F348C6">
      <w:pPr>
        <w:pStyle w:val="-"/>
        <w:ind w:firstLine="420"/>
      </w:pPr>
      <w:r>
        <w:rPr>
          <w:rFonts w:hint="eastAsia"/>
        </w:rPr>
        <w:t>游戏没有完全遵循书中的故事情节，但使用了相同的设定和一些角色。</w:t>
      </w:r>
      <w:del w:id="21" w:author="Vita Astora" w:date="2021-03-31T11:24:00Z">
        <w:r w:rsidDel="00680784">
          <w:rPr>
            <w:rFonts w:hint="eastAsia"/>
          </w:rPr>
          <w:delText>在</w:delText>
        </w:r>
      </w:del>
      <w:r>
        <w:rPr>
          <w:rFonts w:hint="eastAsia"/>
        </w:rPr>
        <w:t xml:space="preserve"> </w:t>
      </w:r>
      <w:r>
        <w:t xml:space="preserve">2058 </w:t>
      </w:r>
      <w:r>
        <w:rPr>
          <w:rFonts w:hint="eastAsia"/>
        </w:rPr>
        <w:t>年，人们通过手术植入头部的接口</w:t>
      </w:r>
      <w:ins w:id="22" w:author="Vita Astora" w:date="2021-03-31T11:24:00Z">
        <w:r w:rsidR="00680784">
          <w:rPr>
            <w:rFonts w:hint="eastAsia"/>
          </w:rPr>
          <w:t>，</w:t>
        </w:r>
      </w:ins>
      <w:del w:id="23" w:author="Vita Astora" w:date="2021-03-31T11:24:00Z">
        <w:r w:rsidDel="00680784">
          <w:rPr>
            <w:rFonts w:hint="eastAsia"/>
          </w:rPr>
          <w:delText>可以</w:delText>
        </w:r>
      </w:del>
      <w:ins w:id="24" w:author="Vita Astora" w:date="2021-03-31T11:24:00Z">
        <w:r w:rsidR="00680784">
          <w:rPr>
            <w:rFonts w:hint="eastAsia"/>
          </w:rPr>
          <w:t>字面</w:t>
        </w:r>
      </w:ins>
      <w:del w:id="25" w:author="Vita Astora" w:date="2021-03-31T11:24:00Z">
        <w:r w:rsidDel="00680784">
          <w:rPr>
            <w:rFonts w:hint="eastAsia"/>
          </w:rPr>
          <w:delText>真正</w:delText>
        </w:r>
      </w:del>
      <w:r>
        <w:rPr>
          <w:rFonts w:hint="eastAsia"/>
        </w:rPr>
        <w:t>意义上</w:t>
      </w:r>
      <w:r w:rsidR="004B5E85">
        <w:rPr>
          <w:rFonts w:hint="eastAsia"/>
        </w:rPr>
        <w:t>地</w:t>
      </w:r>
      <w:r>
        <w:rPr>
          <w:rFonts w:hint="eastAsia"/>
        </w:rPr>
        <w:t>连接到互联网</w:t>
      </w:r>
      <w:ins w:id="26" w:author="Vita Astora" w:date="2021-03-31T11:24:00Z">
        <w:r w:rsidR="00680784">
          <w:rPr>
            <w:rFonts w:hint="eastAsia"/>
          </w:rPr>
          <w:t>中</w:t>
        </w:r>
      </w:ins>
      <w:r w:rsidR="00677C64">
        <w:rPr>
          <w:rFonts w:hint="eastAsia"/>
        </w:rPr>
        <w:t>，接收</w:t>
      </w:r>
      <w:r w:rsidR="00677C64">
        <w:rPr>
          <w:rFonts w:hint="eastAsia"/>
        </w:rPr>
        <w:t xml:space="preserve"> </w:t>
      </w:r>
      <w:r w:rsidR="00677C64">
        <w:t xml:space="preserve">0 </w:t>
      </w:r>
      <w:r w:rsidR="00677C64">
        <w:rPr>
          <w:rFonts w:hint="eastAsia"/>
        </w:rPr>
        <w:t>和</w:t>
      </w:r>
      <w:r w:rsidR="00677C64">
        <w:rPr>
          <w:rFonts w:hint="eastAsia"/>
        </w:rPr>
        <w:t xml:space="preserve"> </w:t>
      </w:r>
      <w:r w:rsidR="00677C64">
        <w:t xml:space="preserve">1 </w:t>
      </w:r>
      <w:r w:rsidR="00677C64">
        <w:rPr>
          <w:rFonts w:hint="eastAsia"/>
        </w:rPr>
        <w:t>组成的数字幻觉</w:t>
      </w:r>
      <w:r w:rsidR="004B5E85">
        <w:rPr>
          <w:rFonts w:hint="eastAsia"/>
        </w:rPr>
        <w:t>。</w:t>
      </w:r>
      <w:r w:rsidR="00810833">
        <w:rPr>
          <w:rFonts w:hint="eastAsia"/>
        </w:rPr>
        <w:t>然而</w:t>
      </w:r>
      <w:ins w:id="27" w:author="Vita Astora" w:date="2021-03-31T11:34:00Z">
        <w:r w:rsidR="0091175D">
          <w:rPr>
            <w:rFonts w:hint="eastAsia"/>
          </w:rPr>
          <w:t>，</w:t>
        </w:r>
      </w:ins>
      <w:r w:rsidR="00810833">
        <w:rPr>
          <w:rFonts w:hint="eastAsia"/>
        </w:rPr>
        <w:t>这其中隐藏着的什么东西让你的朋友一个接一个地消失了。</w:t>
      </w:r>
    </w:p>
    <w:p w14:paraId="01F6F319" w14:textId="3CE72673" w:rsidR="00810833" w:rsidRDefault="00810833" w:rsidP="00F348C6">
      <w:pPr>
        <w:pStyle w:val="-"/>
        <w:ind w:firstLine="420"/>
      </w:pPr>
      <w:r>
        <w:rPr>
          <w:rFonts w:hint="eastAsia"/>
        </w:rPr>
        <w:t>作为一个</w:t>
      </w:r>
      <w:ins w:id="28" w:author="Vita Astora" w:date="2021-03-31T11:30:00Z">
        <w:r w:rsidR="0091175D">
          <w:rPr>
            <w:rFonts w:hint="eastAsia"/>
          </w:rPr>
          <w:t>赛博空间“</w:t>
        </w:r>
      </w:ins>
      <w:ins w:id="29" w:author="Vita Astora" w:date="2021-03-31T11:31:00Z">
        <w:r w:rsidR="0091175D">
          <w:rPr>
            <w:rFonts w:hint="eastAsia"/>
          </w:rPr>
          <w:t>牛仔</w:t>
        </w:r>
      </w:ins>
      <w:ins w:id="30" w:author="Vita Astora" w:date="2021-03-31T11:30:00Z">
        <w:r w:rsidR="0091175D">
          <w:rPr>
            <w:rFonts w:hint="eastAsia"/>
          </w:rPr>
          <w:t>”</w:t>
        </w:r>
      </w:ins>
      <w:ins w:id="31" w:author="Vita Astora" w:date="2021-03-31T11:31:00Z">
        <w:r w:rsidR="0091175D">
          <w:rPr>
            <w:rFonts w:hint="eastAsia"/>
          </w:rPr>
          <w:t>，你</w:t>
        </w:r>
      </w:ins>
      <w:r>
        <w:rPr>
          <w:rFonts w:hint="eastAsia"/>
        </w:rPr>
        <w:t>只有</w:t>
      </w:r>
      <w:r w:rsidR="006E5F32">
        <w:rPr>
          <w:rFonts w:hint="eastAsia"/>
        </w:rPr>
        <w:t>六</w:t>
      </w:r>
      <w:r w:rsidR="00386C9A">
        <w:rPr>
          <w:rFonts w:hint="eastAsia"/>
        </w:rPr>
        <w:t>个点数（</w:t>
      </w:r>
      <w:r w:rsidR="00386C9A">
        <w:rPr>
          <w:rFonts w:hint="eastAsia"/>
        </w:rPr>
        <w:t>credits</w:t>
      </w:r>
      <w:r w:rsidR="00386C9A">
        <w:rPr>
          <w:rFonts w:hint="eastAsia"/>
        </w:rPr>
        <w:t>）</w:t>
      </w:r>
      <w:r w:rsidR="0082019B">
        <w:rPr>
          <w:rStyle w:val="a9"/>
        </w:rPr>
        <w:footnoteReference w:id="3"/>
      </w:r>
      <w:ins w:id="33" w:author="Vita Astora" w:date="2021-03-31T11:32:00Z">
        <w:r w:rsidR="0091175D">
          <w:rPr>
            <w:rFonts w:hint="eastAsia"/>
          </w:rPr>
          <w:t>；</w:t>
        </w:r>
      </w:ins>
      <w:del w:id="34" w:author="Vita Astora" w:date="2021-03-31T11:32:00Z">
        <w:r w:rsidDel="0091175D">
          <w:rPr>
            <w:rFonts w:hint="eastAsia"/>
          </w:rPr>
          <w:delText>，</w:delText>
        </w:r>
      </w:del>
      <w:ins w:id="35" w:author="Vita Astora" w:date="2021-03-31T11:31:00Z">
        <w:r w:rsidR="0091175D">
          <w:rPr>
            <w:rFonts w:hint="eastAsia"/>
          </w:rPr>
          <w:t>昨夜</w:t>
        </w:r>
      </w:ins>
      <w:ins w:id="36" w:author="Vita Astora" w:date="2021-03-31T11:32:00Z">
        <w:r w:rsidR="0091175D">
          <w:rPr>
            <w:rFonts w:hint="eastAsia"/>
          </w:rPr>
          <w:t>，</w:t>
        </w:r>
      </w:ins>
      <w:ins w:id="37" w:author="Vita Astora" w:date="2021-03-31T11:31:00Z">
        <w:r w:rsidR="0091175D">
          <w:rPr>
            <w:rFonts w:hint="eastAsia"/>
          </w:rPr>
          <w:t>你一头扎在那碗</w:t>
        </w:r>
      </w:ins>
      <w:ins w:id="38" w:author="Vita Astora" w:date="2021-03-31T11:32:00Z">
        <w:r w:rsidR="0091175D">
          <w:rPr>
            <w:rFonts w:hint="eastAsia"/>
          </w:rPr>
          <w:t>还没付钱的食物里睡过去了</w:t>
        </w:r>
      </w:ins>
      <w:del w:id="39" w:author="Vita Astora" w:date="2021-03-31T11:31:00Z">
        <w:r w:rsidDel="0091175D">
          <w:rPr>
            <w:rFonts w:hint="eastAsia"/>
          </w:rPr>
          <w:delText>耷拉着没睡醒的脸，吃着还没付钱的食物</w:delText>
        </w:r>
        <w:r w:rsidR="006E5F32" w:rsidDel="0091175D">
          <w:rPr>
            <w:rFonts w:hint="eastAsia"/>
          </w:rPr>
          <w:delText>的赛博“牛仔”</w:delText>
        </w:r>
      </w:del>
      <w:ins w:id="40" w:author="Vita Astora" w:date="2021-03-31T11:32:00Z">
        <w:r w:rsidR="0091175D">
          <w:rPr>
            <w:rFonts w:hint="eastAsia"/>
          </w:rPr>
          <w:t>。现在，</w:t>
        </w:r>
      </w:ins>
      <w:del w:id="41" w:author="Vita Astora" w:date="2021-03-31T11:32:00Z">
        <w:r w:rsidR="006E5F32" w:rsidDel="0091175D">
          <w:rPr>
            <w:rFonts w:hint="eastAsia"/>
          </w:rPr>
          <w:delText>，</w:delText>
        </w:r>
      </w:del>
      <w:r w:rsidR="006E5F32">
        <w:rPr>
          <w:rFonts w:hint="eastAsia"/>
        </w:rPr>
        <w:t>你将会</w:t>
      </w:r>
      <w:ins w:id="42" w:author="Vita Astora" w:date="2021-03-31T11:33:00Z">
        <w:r w:rsidR="0091175D">
          <w:rPr>
            <w:rFonts w:hint="eastAsia"/>
          </w:rPr>
          <w:t>被卷入同一个谜题之中</w:t>
        </w:r>
      </w:ins>
      <w:del w:id="43" w:author="Vita Astora" w:date="2021-03-31T11:33:00Z">
        <w:r w:rsidR="006E5F32" w:rsidDel="0091175D">
          <w:rPr>
            <w:rFonts w:hint="eastAsia"/>
          </w:rPr>
          <w:delText>被拉入同样的处境</w:delText>
        </w:r>
      </w:del>
      <w:r w:rsidR="006E5F32">
        <w:rPr>
          <w:rFonts w:hint="eastAsia"/>
        </w:rPr>
        <w:t>：</w:t>
      </w:r>
      <w:ins w:id="44" w:author="Vita Astora" w:date="2021-03-31T11:33:00Z">
        <w:r w:rsidR="0091175D">
          <w:rPr>
            <w:rFonts w:hint="eastAsia"/>
          </w:rPr>
          <w:t>你要</w:t>
        </w:r>
      </w:ins>
      <w:r w:rsidR="006E5F32">
        <w:rPr>
          <w:rFonts w:hint="eastAsia"/>
        </w:rPr>
        <w:t>质问</w:t>
      </w:r>
      <w:r w:rsidR="006E5F32">
        <w:rPr>
          <w:rFonts w:hint="eastAsia"/>
        </w:rPr>
        <w:t xml:space="preserve"> NPC</w:t>
      </w:r>
      <w:r w:rsidR="006E5F32">
        <w:t xml:space="preserve"> </w:t>
      </w:r>
      <w:r w:rsidR="006E5F32">
        <w:rPr>
          <w:rFonts w:hint="eastAsia"/>
        </w:rPr>
        <w:t>们以获得线索</w:t>
      </w:r>
      <w:ins w:id="45" w:author="Vita Astora" w:date="2021-03-31T11:32:00Z">
        <w:r w:rsidR="0091175D">
          <w:rPr>
            <w:rFonts w:hint="eastAsia"/>
          </w:rPr>
          <w:t>，</w:t>
        </w:r>
      </w:ins>
      <w:del w:id="46" w:author="Vita Astora" w:date="2021-03-31T11:32:00Z">
        <w:r w:rsidR="00386C9A" w:rsidDel="0091175D">
          <w:rPr>
            <w:rFonts w:hint="eastAsia"/>
          </w:rPr>
          <w:delText>并</w:delText>
        </w:r>
      </w:del>
      <w:r w:rsidR="00386C9A">
        <w:rPr>
          <w:rFonts w:hint="eastAsia"/>
        </w:rPr>
        <w:t>找到方法</w:t>
      </w:r>
      <w:ins w:id="47" w:author="Vita Astora" w:date="2021-03-31T11:33:00Z">
        <w:r w:rsidR="0091175D">
          <w:rPr>
            <w:rFonts w:hint="eastAsia"/>
          </w:rPr>
          <w:t>擅闯禁地</w:t>
        </w:r>
      </w:ins>
      <w:del w:id="48" w:author="Vita Astora" w:date="2021-03-31T11:33:00Z">
        <w:r w:rsidR="00386C9A" w:rsidDel="0091175D">
          <w:rPr>
            <w:rFonts w:hint="eastAsia"/>
          </w:rPr>
          <w:delText>进入并不想去的某些地方</w:delText>
        </w:r>
      </w:del>
      <w:r w:rsidR="00386C9A">
        <w:rPr>
          <w:rFonts w:hint="eastAsia"/>
        </w:rPr>
        <w:t>，</w:t>
      </w:r>
      <w:del w:id="49" w:author="Vita Astora" w:date="2021-03-31T11:33:00Z">
        <w:r w:rsidR="00386C9A" w:rsidDel="0091175D">
          <w:rPr>
            <w:rFonts w:hint="eastAsia"/>
          </w:rPr>
          <w:delText>然后</w:delText>
        </w:r>
      </w:del>
      <w:r w:rsidR="00386C9A">
        <w:rPr>
          <w:rFonts w:hint="eastAsia"/>
        </w:rPr>
        <w:t>最终到达矩阵</w:t>
      </w:r>
      <w:ins w:id="50" w:author="Vita Astora" w:date="2021-03-31T11:33:00Z">
        <w:r w:rsidR="0091175D">
          <w:rPr>
            <w:rFonts w:hint="eastAsia"/>
          </w:rPr>
          <w:t>，</w:t>
        </w:r>
      </w:ins>
      <w:r w:rsidR="00386C9A">
        <w:rPr>
          <w:rFonts w:hint="eastAsia"/>
        </w:rPr>
        <w:t>搜索数据</w:t>
      </w:r>
      <w:ins w:id="51" w:author="Vita Astora" w:date="2021-03-31T11:33:00Z">
        <w:r w:rsidR="0091175D">
          <w:rPr>
            <w:rFonts w:hint="eastAsia"/>
          </w:rPr>
          <w:t>和点数，</w:t>
        </w:r>
      </w:ins>
      <w:del w:id="52" w:author="Vita Astora" w:date="2021-03-31T11:34:00Z">
        <w:r w:rsidR="00386C9A" w:rsidDel="0091175D">
          <w:rPr>
            <w:rFonts w:hint="eastAsia"/>
          </w:rPr>
          <w:delText>并获</w:delText>
        </w:r>
      </w:del>
      <w:del w:id="53" w:author="Vita Astora" w:date="2021-03-31T11:33:00Z">
        <w:r w:rsidR="00386C9A" w:rsidDel="0091175D">
          <w:rPr>
            <w:rFonts w:hint="eastAsia"/>
          </w:rPr>
          <w:delText>得</w:delText>
        </w:r>
      </w:del>
      <w:r w:rsidR="00386C9A">
        <w:rPr>
          <w:rFonts w:hint="eastAsia"/>
        </w:rPr>
        <w:t>用于升级和购买连接时间</w:t>
      </w:r>
      <w:del w:id="54" w:author="Vita Astora" w:date="2021-03-31T11:34:00Z">
        <w:r w:rsidR="00386C9A" w:rsidDel="0091175D">
          <w:rPr>
            <w:rFonts w:hint="eastAsia"/>
          </w:rPr>
          <w:delText>的点数</w:delText>
        </w:r>
      </w:del>
      <w:r w:rsidR="00386C9A">
        <w:rPr>
          <w:rFonts w:hint="eastAsia"/>
        </w:rPr>
        <w:t>。</w:t>
      </w:r>
    </w:p>
    <w:p w14:paraId="4C34E87E" w14:textId="6F43D2E0" w:rsidR="0082019B" w:rsidRDefault="0082019B" w:rsidP="00F348C6">
      <w:pPr>
        <w:pStyle w:val="-"/>
        <w:ind w:firstLine="420"/>
      </w:pPr>
      <w:r>
        <w:rPr>
          <w:rFonts w:hint="eastAsia"/>
        </w:rPr>
        <w:t>技能可以通过买来的芯片学会，而且可以像升级软件一样升级技能</w:t>
      </w:r>
      <w:r w:rsidR="003E07EB">
        <w:rPr>
          <w:rFonts w:hint="eastAsia"/>
        </w:rPr>
        <w:t>，你的赛博连接台（</w:t>
      </w:r>
      <w:r w:rsidR="003E07EB">
        <w:rPr>
          <w:rFonts w:hint="eastAsia"/>
        </w:rPr>
        <w:t>cyberdeck</w:t>
      </w:r>
      <w:r w:rsidR="003E07EB">
        <w:rPr>
          <w:rFonts w:hint="eastAsia"/>
        </w:rPr>
        <w:t>）</w:t>
      </w:r>
      <w:r w:rsidR="003E07EB">
        <w:rPr>
          <w:rStyle w:val="a9"/>
        </w:rPr>
        <w:footnoteReference w:id="4"/>
      </w:r>
      <w:r w:rsidR="003E07EB">
        <w:rPr>
          <w:rFonts w:hint="eastAsia"/>
        </w:rPr>
        <w:t>也可以</w:t>
      </w:r>
      <w:r w:rsidR="00786590">
        <w:rPr>
          <w:rFonts w:hint="eastAsia"/>
        </w:rPr>
        <w:t>这样</w:t>
      </w:r>
      <w:r w:rsidR="003E07EB">
        <w:rPr>
          <w:rFonts w:hint="eastAsia"/>
        </w:rPr>
        <w:t>升级。</w:t>
      </w:r>
      <w:r w:rsidR="00786590">
        <w:rPr>
          <w:rFonts w:hint="eastAsia"/>
        </w:rPr>
        <w:t>法术就是各种软件，可以被用在赛博空间里的战斗中，</w:t>
      </w:r>
      <w:ins w:id="55" w:author="Vita Astora" w:date="2021-04-01T12:49:00Z">
        <w:r w:rsidR="0004233C">
          <w:rPr>
            <w:rFonts w:hint="eastAsia"/>
          </w:rPr>
          <w:t>来</w:t>
        </w:r>
      </w:ins>
      <w:del w:id="56" w:author="Vita Astora" w:date="2021-04-01T12:49:00Z">
        <w:r w:rsidR="004C52BD" w:rsidDel="0004233C">
          <w:rPr>
            <w:rFonts w:hint="eastAsia"/>
          </w:rPr>
          <w:delText>以</w:delText>
        </w:r>
      </w:del>
      <w:r w:rsidR="00786590">
        <w:rPr>
          <w:rFonts w:hint="eastAsia"/>
        </w:rPr>
        <w:t>对抗</w:t>
      </w:r>
      <w:del w:id="57" w:author="Vita Astora" w:date="2021-04-01T12:49:00Z">
        <w:r w:rsidR="00521292" w:rsidDel="0004233C">
          <w:rPr>
            <w:rFonts w:hint="eastAsia"/>
          </w:rPr>
          <w:delText>那些保护</w:delText>
        </w:r>
        <w:r w:rsidR="004C52BD" w:rsidDel="0004233C">
          <w:rPr>
            <w:rFonts w:hint="eastAsia"/>
          </w:rPr>
          <w:delText>自己的领地和其中一些商业机密的</w:delText>
        </w:r>
      </w:del>
      <w:r w:rsidR="00521292">
        <w:rPr>
          <w:rFonts w:hint="eastAsia"/>
        </w:rPr>
        <w:t>反窃密电子技术（</w:t>
      </w:r>
      <w:r w:rsidR="00521292">
        <w:rPr>
          <w:rFonts w:hint="eastAsia"/>
        </w:rPr>
        <w:t>Intrusion</w:t>
      </w:r>
      <w:r w:rsidR="00521292">
        <w:t xml:space="preserve"> </w:t>
      </w:r>
      <w:r w:rsidR="00521292">
        <w:rPr>
          <w:rFonts w:hint="eastAsia"/>
        </w:rPr>
        <w:t>Countermeasure</w:t>
      </w:r>
      <w:r w:rsidR="00521292">
        <w:t xml:space="preserve"> </w:t>
      </w:r>
      <w:r w:rsidR="00521292">
        <w:rPr>
          <w:rFonts w:hint="eastAsia"/>
        </w:rPr>
        <w:t>Electronics</w:t>
      </w:r>
      <w:r w:rsidR="00521292">
        <w:t>, ICE</w:t>
      </w:r>
      <w:r w:rsidR="00521292">
        <w:rPr>
          <w:rFonts w:hint="eastAsia"/>
        </w:rPr>
        <w:t>）</w:t>
      </w:r>
      <w:r w:rsidR="00521292">
        <w:rPr>
          <w:rStyle w:val="a9"/>
        </w:rPr>
        <w:footnoteReference w:id="5"/>
      </w:r>
      <w:r w:rsidR="00521292">
        <w:rPr>
          <w:rFonts w:hint="eastAsia"/>
        </w:rPr>
        <w:t>和偶尔</w:t>
      </w:r>
      <w:r w:rsidR="00521292">
        <w:rPr>
          <w:rFonts w:hint="eastAsia"/>
        </w:rPr>
        <w:lastRenderedPageBreak/>
        <w:t>出现的人工智能看门狗（</w:t>
      </w:r>
      <w:r w:rsidR="00521292">
        <w:rPr>
          <w:rFonts w:hint="eastAsia"/>
        </w:rPr>
        <w:t>AI</w:t>
      </w:r>
      <w:r w:rsidR="00521292">
        <w:t xml:space="preserve"> </w:t>
      </w:r>
      <w:r w:rsidR="00521292">
        <w:rPr>
          <w:rFonts w:hint="eastAsia"/>
        </w:rPr>
        <w:t>watchdogs</w:t>
      </w:r>
      <w:r w:rsidR="00521292">
        <w:rPr>
          <w:rFonts w:hint="eastAsia"/>
        </w:rPr>
        <w:t>）</w:t>
      </w:r>
      <w:r w:rsidR="00521292">
        <w:rPr>
          <w:rStyle w:val="a9"/>
        </w:rPr>
        <w:footnoteReference w:id="6"/>
      </w:r>
      <w:ins w:id="59" w:author="Vita Astora" w:date="2021-04-01T12:49:00Z">
        <w:r w:rsidR="0004233C">
          <w:rPr>
            <w:rFonts w:hint="eastAsia"/>
          </w:rPr>
          <w:t>，这些敌人会</w:t>
        </w:r>
      </w:ins>
      <w:ins w:id="60" w:author="Vita Astora" w:date="2021-04-01T12:50:00Z">
        <w:r w:rsidR="0004233C">
          <w:rPr>
            <w:rFonts w:hint="eastAsia"/>
          </w:rPr>
          <w:t>严防死守自己的商业机密</w:t>
        </w:r>
      </w:ins>
      <w:r w:rsidR="00786590">
        <w:rPr>
          <w:rFonts w:hint="eastAsia"/>
        </w:rPr>
        <w:t>。</w:t>
      </w:r>
    </w:p>
    <w:p w14:paraId="3CF50270" w14:textId="1518B7A6" w:rsidR="004C52BD" w:rsidRDefault="004C52BD" w:rsidP="00F348C6">
      <w:pPr>
        <w:pStyle w:val="-"/>
        <w:ind w:firstLine="420"/>
      </w:pPr>
      <w:r>
        <w:rPr>
          <w:rFonts w:hint="eastAsia"/>
        </w:rPr>
        <w:t>玩家也可以卖掉自己的器官，代之以廉价的塑料制品。其实自己的肉身还剩下多少都无所谓，只要能在赛博空间保持一丝生物反馈就行。</w:t>
      </w:r>
      <w:commentRangeStart w:id="61"/>
      <w:r w:rsidR="00D60544">
        <w:rPr>
          <w:rFonts w:hint="eastAsia"/>
        </w:rPr>
        <w:t>尽管概念</w:t>
      </w:r>
      <w:del w:id="62" w:author="Vita Astora" w:date="2021-04-01T12:53:00Z">
        <w:r w:rsidR="00D60544" w:rsidDel="0004233C">
          <w:rPr>
            <w:rFonts w:hint="eastAsia"/>
          </w:rPr>
          <w:delText>上来说</w:delText>
        </w:r>
      </w:del>
      <w:r w:rsidR="00D60544">
        <w:rPr>
          <w:rFonts w:hint="eastAsia"/>
        </w:rPr>
        <w:t>挺有趣的，但</w:t>
      </w:r>
      <w:del w:id="63" w:author="Vita Astora" w:date="2021-04-01T12:54:00Z">
        <w:r w:rsidR="00D60544" w:rsidDel="0004233C">
          <w:rPr>
            <w:rFonts w:hint="eastAsia"/>
          </w:rPr>
          <w:delText>其实也就影响</w:delText>
        </w:r>
        <w:r w:rsidR="0016100C" w:rsidDel="0004233C">
          <w:rPr>
            <w:rFonts w:hint="eastAsia"/>
          </w:rPr>
          <w:delText>某些交互时的声音</w:delText>
        </w:r>
      </w:del>
      <w:ins w:id="64" w:author="Vita Astora" w:date="2021-04-01T12:54:00Z">
        <w:r w:rsidR="0004233C">
          <w:rPr>
            <w:rFonts w:hint="eastAsia"/>
          </w:rPr>
          <w:t>从这些互动中最能体现出游戏和原著</w:t>
        </w:r>
      </w:ins>
      <w:ins w:id="65" w:author="Vita Astora" w:date="2021-04-01T12:55:00Z">
        <w:r w:rsidR="0004233C">
          <w:rPr>
            <w:rFonts w:hint="eastAsia"/>
          </w:rPr>
          <w:t>在氛围上的差异</w:t>
        </w:r>
      </w:ins>
      <w:r w:rsidR="0016100C">
        <w:rPr>
          <w:rFonts w:hint="eastAsia"/>
        </w:rPr>
        <w:t>。</w:t>
      </w:r>
      <w:commentRangeEnd w:id="61"/>
      <w:r w:rsidR="0016100C">
        <w:rPr>
          <w:rStyle w:val="af3"/>
          <w:rFonts w:asciiTheme="minorHAnsi" w:eastAsiaTheme="minorEastAsia" w:hAnsiTheme="minorHAnsi"/>
        </w:rPr>
        <w:commentReference w:id="61"/>
      </w:r>
      <w:r w:rsidR="0016100C">
        <w:rPr>
          <w:rFonts w:hint="eastAsia"/>
        </w:rPr>
        <w:t>《神经漫游者》是一部黑暗惊悚的小说，但游戏却塑造了一种不太严肃的氛围。</w:t>
      </w:r>
      <w:ins w:id="66" w:author="Vita Astora" w:date="2021-04-01T12:51:00Z">
        <w:r w:rsidR="0004233C">
          <w:rPr>
            <w:rFonts w:hint="eastAsia"/>
          </w:rPr>
          <w:t>关于这点，</w:t>
        </w:r>
      </w:ins>
      <w:ins w:id="67" w:author="Vita Astora" w:date="2021-04-01T12:55:00Z">
        <w:r w:rsidR="0004233C">
          <w:rPr>
            <w:rFonts w:hint="eastAsia"/>
          </w:rPr>
          <w:t>最具有代表性的桥段莫过于要你</w:t>
        </w:r>
      </w:ins>
      <w:del w:id="68" w:author="Vita Astora" w:date="2021-04-01T12:55:00Z">
        <w:r w:rsidR="00106333" w:rsidDel="0004233C">
          <w:rPr>
            <w:rFonts w:hint="eastAsia"/>
          </w:rPr>
          <w:delText>没有任何一个情节能比</w:delText>
        </w:r>
      </w:del>
      <w:r w:rsidR="00106333">
        <w:rPr>
          <w:rFonts w:hint="eastAsia"/>
        </w:rPr>
        <w:t>会见一个由《乓》（</w:t>
      </w:r>
      <w:r w:rsidR="00106333">
        <w:rPr>
          <w:rFonts w:hint="eastAsia"/>
        </w:rPr>
        <w:t>Pong</w:t>
      </w:r>
      <w:r w:rsidR="00106333">
        <w:rPr>
          <w:rFonts w:hint="eastAsia"/>
        </w:rPr>
        <w:t>）的</w:t>
      </w:r>
      <w:r w:rsidR="009361B7">
        <w:rPr>
          <w:rFonts w:hint="eastAsia"/>
        </w:rPr>
        <w:t>崇拜者</w:t>
      </w:r>
      <w:r w:rsidR="00106333">
        <w:rPr>
          <w:rFonts w:hint="eastAsia"/>
        </w:rPr>
        <w:t>组成的</w:t>
      </w:r>
      <w:r w:rsidR="0090313B">
        <w:rPr>
          <w:rFonts w:hint="eastAsia"/>
        </w:rPr>
        <w:t>门派</w:t>
      </w:r>
      <w:del w:id="69" w:author="Vita Astora" w:date="2021-04-01T12:55:00Z">
        <w:r w:rsidR="00106333" w:rsidDel="0004233C">
          <w:rPr>
            <w:rFonts w:hint="eastAsia"/>
          </w:rPr>
          <w:delText>更具有代表性了</w:delText>
        </w:r>
      </w:del>
      <w:r w:rsidR="00106333">
        <w:rPr>
          <w:rFonts w:hint="eastAsia"/>
        </w:rPr>
        <w:t>。没错，就是那个游戏</w:t>
      </w:r>
      <w:r w:rsidR="00106333">
        <w:rPr>
          <w:rStyle w:val="a9"/>
        </w:rPr>
        <w:footnoteReference w:id="7"/>
      </w:r>
      <w:r w:rsidR="00106333">
        <w:rPr>
          <w:rFonts w:hint="eastAsia"/>
        </w:rPr>
        <w:t>。</w:t>
      </w:r>
    </w:p>
    <w:p w14:paraId="7197F4F2" w14:textId="40391F42" w:rsidR="00FA0594" w:rsidRDefault="00263BA8" w:rsidP="00FA0594">
      <w:pPr>
        <w:pStyle w:val="-"/>
        <w:ind w:firstLine="420"/>
      </w:pPr>
      <w:del w:id="70" w:author="Vita Astora" w:date="2021-04-01T12:57:00Z">
        <w:r w:rsidDel="0004233C">
          <w:rPr>
            <w:rFonts w:hint="eastAsia"/>
          </w:rPr>
          <w:delText>纵使</w:delText>
        </w:r>
      </w:del>
      <w:r>
        <w:rPr>
          <w:rFonts w:hint="eastAsia"/>
        </w:rPr>
        <w:t xml:space="preserve"> Interplay</w:t>
      </w:r>
      <w:r>
        <w:t xml:space="preserve"> </w:t>
      </w:r>
      <w:r>
        <w:rPr>
          <w:rFonts w:hint="eastAsia"/>
        </w:rPr>
        <w:t>的愿景是独特的，</w:t>
      </w:r>
      <w:ins w:id="71" w:author="Vita Astora" w:date="2021-04-01T12:57:00Z">
        <w:r w:rsidR="0004233C">
          <w:rPr>
            <w:rFonts w:hint="eastAsia"/>
          </w:rPr>
          <w:t>不过</w:t>
        </w:r>
      </w:ins>
      <w:r>
        <w:rPr>
          <w:rFonts w:hint="eastAsia"/>
        </w:rPr>
        <w:t>其他人也毫不逊色。</w:t>
      </w:r>
      <w:r w:rsidR="008B2592">
        <w:rPr>
          <w:rFonts w:hint="eastAsia"/>
        </w:rPr>
        <w:t>一位提倡使用</w:t>
      </w:r>
      <w:r w:rsidR="008B2592">
        <w:rPr>
          <w:rFonts w:hint="eastAsia"/>
        </w:rPr>
        <w:t xml:space="preserve"> LSD</w:t>
      </w:r>
      <w:r w:rsidR="008B2592">
        <w:rPr>
          <w:rStyle w:val="a9"/>
        </w:rPr>
        <w:footnoteReference w:id="8"/>
      </w:r>
      <w:r w:rsidR="008B2592">
        <w:t xml:space="preserve"> </w:t>
      </w:r>
      <w:r w:rsidR="008B2592">
        <w:rPr>
          <w:rFonts w:hint="eastAsia"/>
        </w:rPr>
        <w:t>的心理学家</w:t>
      </w:r>
      <w:r w:rsidR="008B2592">
        <w:rPr>
          <w:rFonts w:hint="eastAsia"/>
        </w:rPr>
        <w:t xml:space="preserve"> </w:t>
      </w:r>
      <w:r>
        <w:rPr>
          <w:rFonts w:hint="eastAsia"/>
        </w:rPr>
        <w:t>Timothy</w:t>
      </w:r>
      <w:r>
        <w:t xml:space="preserve"> </w:t>
      </w:r>
      <w:r>
        <w:rPr>
          <w:rFonts w:hint="eastAsia"/>
        </w:rPr>
        <w:t>Leary</w:t>
      </w:r>
      <w:r w:rsidR="00FA0594">
        <w:t xml:space="preserve"> </w:t>
      </w:r>
      <w:r w:rsidR="00FA0594">
        <w:rPr>
          <w:rFonts w:hint="eastAsia"/>
        </w:rPr>
        <w:t>曾经也是这本书的授权拥有者，</w:t>
      </w:r>
      <w:ins w:id="72" w:author="Vita Astora" w:date="2021-04-01T12:58:00Z">
        <w:r w:rsidR="00BD7454">
          <w:rPr>
            <w:rFonts w:hint="eastAsia"/>
          </w:rPr>
          <w:t>他</w:t>
        </w:r>
      </w:ins>
      <w:del w:id="73" w:author="Vita Astora" w:date="2021-04-01T12:58:00Z">
        <w:r w:rsidR="00FA0594" w:rsidDel="00BD7454">
          <w:rPr>
            <w:rFonts w:hint="eastAsia"/>
          </w:rPr>
          <w:delText>并且</w:delText>
        </w:r>
      </w:del>
      <w:r w:rsidR="00FA0594">
        <w:rPr>
          <w:rFonts w:hint="eastAsia"/>
        </w:rPr>
        <w:t>做出了另外一款游戏——一</w:t>
      </w:r>
      <w:ins w:id="74" w:author="Vita Astora" w:date="2021-04-01T12:58:00Z">
        <w:r w:rsidR="00BD7454">
          <w:rPr>
            <w:rFonts w:hint="eastAsia"/>
          </w:rPr>
          <w:t>部</w:t>
        </w:r>
      </w:ins>
      <w:del w:id="75" w:author="Vita Astora" w:date="2021-04-01T12:57:00Z">
        <w:r w:rsidR="00FA0594" w:rsidDel="00BD7454">
          <w:rPr>
            <w:rFonts w:hint="eastAsia"/>
          </w:rPr>
          <w:delText>个</w:delText>
        </w:r>
      </w:del>
      <w:r w:rsidR="00FA0594">
        <w:rPr>
          <w:rFonts w:hint="eastAsia"/>
        </w:rPr>
        <w:t xml:space="preserve"> CYOA</w:t>
      </w:r>
      <w:r w:rsidR="00157EC1">
        <w:rPr>
          <w:rStyle w:val="a9"/>
        </w:rPr>
        <w:footnoteReference w:id="9"/>
      </w:r>
      <w:r w:rsidR="00FA0594">
        <w:t xml:space="preserve"> </w:t>
      </w:r>
      <w:ins w:id="76" w:author="Vita Astora" w:date="2021-04-01T12:59:00Z">
        <w:r w:rsidR="00BD7454">
          <w:rPr>
            <w:rFonts w:hint="eastAsia"/>
          </w:rPr>
          <w:t>类型的</w:t>
        </w:r>
      </w:ins>
      <w:r w:rsidR="00FA0594">
        <w:rPr>
          <w:rFonts w:hint="eastAsia"/>
        </w:rPr>
        <w:t>“心灵电影”（</w:t>
      </w:r>
      <w:r w:rsidR="00FA0594">
        <w:rPr>
          <w:rFonts w:hint="eastAsia"/>
        </w:rPr>
        <w:t>Mind</w:t>
      </w:r>
      <w:r w:rsidR="00FA0594">
        <w:t xml:space="preserve"> </w:t>
      </w:r>
      <w:r w:rsidR="00FA0594">
        <w:rPr>
          <w:rFonts w:hint="eastAsia"/>
        </w:rPr>
        <w:t>Movie</w:t>
      </w:r>
      <w:r w:rsidR="00FA0594">
        <w:rPr>
          <w:rFonts w:hint="eastAsia"/>
        </w:rPr>
        <w:t>）</w:t>
      </w:r>
      <w:r w:rsidR="00157EC1">
        <w:rPr>
          <w:rFonts w:hint="eastAsia"/>
        </w:rPr>
        <w:t>，</w:t>
      </w:r>
      <w:del w:id="77" w:author="Vita Astora" w:date="2021-04-01T12:59:00Z">
        <w:r w:rsidR="00157EC1" w:rsidDel="00BD7454">
          <w:rPr>
            <w:rFonts w:hint="eastAsia"/>
          </w:rPr>
          <w:delText>在其中</w:delText>
        </w:r>
      </w:del>
      <w:r w:rsidR="00157EC1">
        <w:rPr>
          <w:rFonts w:hint="eastAsia"/>
        </w:rPr>
        <w:t>你可以</w:t>
      </w:r>
      <w:ins w:id="78" w:author="Vita Astora" w:date="2021-04-01T13:00:00Z">
        <w:r w:rsidR="00BD7454">
          <w:rPr>
            <w:rFonts w:hint="eastAsia"/>
          </w:rPr>
          <w:t>在其中</w:t>
        </w:r>
      </w:ins>
      <w:r w:rsidR="00157EC1">
        <w:rPr>
          <w:rFonts w:hint="eastAsia"/>
        </w:rPr>
        <w:t>扮演</w:t>
      </w:r>
      <w:ins w:id="79" w:author="Vita Astora" w:date="2021-04-01T12:59:00Z">
        <w:r w:rsidR="00BD7454">
          <w:rPr>
            <w:rFonts w:hint="eastAsia"/>
          </w:rPr>
          <w:t>名人雅士</w:t>
        </w:r>
      </w:ins>
      <w:ins w:id="80" w:author="Vita Astora" w:date="2021-04-01T12:57:00Z">
        <w:r w:rsidR="00BD7454">
          <w:rPr>
            <w:rFonts w:hint="eastAsia"/>
          </w:rPr>
          <w:t>，</w:t>
        </w:r>
      </w:ins>
      <w:del w:id="81" w:author="Vita Astora" w:date="2021-04-01T12:57:00Z">
        <w:r w:rsidR="00157EC1" w:rsidDel="00BD7454">
          <w:rPr>
            <w:rFonts w:hint="eastAsia"/>
          </w:rPr>
          <w:delText>一位知名人士</w:delText>
        </w:r>
      </w:del>
      <w:ins w:id="82" w:author="Vita Astora" w:date="2021-04-01T12:58:00Z">
        <w:r w:rsidR="00BD7454">
          <w:rPr>
            <w:rFonts w:hint="eastAsia"/>
          </w:rPr>
          <w:t>将</w:t>
        </w:r>
      </w:ins>
      <w:del w:id="83" w:author="Vita Astora" w:date="2021-04-01T12:58:00Z">
        <w:r w:rsidR="00157EC1" w:rsidDel="00BD7454">
          <w:rPr>
            <w:rFonts w:hint="eastAsia"/>
          </w:rPr>
          <w:delText>并把</w:delText>
        </w:r>
      </w:del>
      <w:r w:rsidR="00157EC1">
        <w:rPr>
          <w:rFonts w:hint="eastAsia"/>
        </w:rPr>
        <w:t>赛博空间</w:t>
      </w:r>
      <w:ins w:id="84" w:author="Vita Astora" w:date="2021-04-01T12:59:00Z">
        <w:r w:rsidR="00BD7454">
          <w:rPr>
            <w:rFonts w:hint="eastAsia"/>
          </w:rPr>
          <w:t>分形看待</w:t>
        </w:r>
      </w:ins>
      <w:del w:id="85" w:author="Vita Astora" w:date="2021-04-01T12:58:00Z">
        <w:r w:rsidR="009C697F" w:rsidDel="00BD7454">
          <w:rPr>
            <w:rFonts w:hint="eastAsia"/>
          </w:rPr>
          <w:delText>锯成</w:delText>
        </w:r>
      </w:del>
      <w:del w:id="86" w:author="Vita Astora" w:date="2021-04-01T12:59:00Z">
        <w:r w:rsidR="009C697F" w:rsidDel="00BD7454">
          <w:rPr>
            <w:rFonts w:hint="eastAsia"/>
          </w:rPr>
          <w:delText>碎片</w:delText>
        </w:r>
      </w:del>
      <w:r w:rsidR="009C697F">
        <w:rPr>
          <w:rFonts w:hint="eastAsia"/>
        </w:rPr>
        <w:t>。</w:t>
      </w:r>
    </w:p>
    <w:p w14:paraId="5C7BC72B" w14:textId="7503AF1B" w:rsidR="00710D5F" w:rsidRDefault="009C697F" w:rsidP="002C7131">
      <w:pPr>
        <w:pStyle w:val="-"/>
        <w:ind w:firstLine="420"/>
      </w:pPr>
      <w:r>
        <w:rPr>
          <w:rFonts w:hint="eastAsia"/>
        </w:rPr>
        <w:t>不管</w:t>
      </w:r>
      <w:ins w:id="87" w:author="Vita Astora" w:date="2021-04-01T13:02:00Z">
        <w:r w:rsidR="00BD7454">
          <w:rPr>
            <w:rFonts w:hint="eastAsia"/>
          </w:rPr>
          <w:t>游戏实质如何</w:t>
        </w:r>
      </w:ins>
      <w:del w:id="88" w:author="Vita Astora" w:date="2021-04-01T13:02:00Z">
        <w:r w:rsidDel="00BD7454">
          <w:rPr>
            <w:rFonts w:hint="eastAsia"/>
          </w:rPr>
          <w:delText>怎么说</w:delText>
        </w:r>
      </w:del>
      <w:r>
        <w:rPr>
          <w:rFonts w:hint="eastAsia"/>
        </w:rPr>
        <w:t>，《神经漫游者》的赛博朋克</w:t>
      </w:r>
      <w:r w:rsidR="00464DBC">
        <w:rPr>
          <w:rFonts w:hint="eastAsia"/>
        </w:rPr>
        <w:t>宣言</w:t>
      </w:r>
      <w:ins w:id="89" w:author="Vita Astora" w:date="2021-04-01T13:00:00Z">
        <w:r w:rsidR="00BD7454">
          <w:rPr>
            <w:rFonts w:hint="eastAsia"/>
          </w:rPr>
          <w:t>都</w:t>
        </w:r>
      </w:ins>
      <w:r w:rsidR="00464DBC">
        <w:rPr>
          <w:rFonts w:hint="eastAsia"/>
        </w:rPr>
        <w:t>持续影响着这种反乌托邦式的未来世界观</w:t>
      </w:r>
      <w:ins w:id="90" w:author="Vita Astora" w:date="2021-04-01T13:00:00Z">
        <w:r w:rsidR="00BD7454">
          <w:rPr>
            <w:rFonts w:hint="eastAsia"/>
          </w:rPr>
          <w:t>：</w:t>
        </w:r>
      </w:ins>
      <w:del w:id="91" w:author="Vita Astora" w:date="2021-04-01T13:00:00Z">
        <w:r w:rsidR="00464DBC" w:rsidDel="00BD7454">
          <w:rPr>
            <w:rFonts w:hint="eastAsia"/>
          </w:rPr>
          <w:delText>，</w:delText>
        </w:r>
      </w:del>
      <w:r w:rsidR="00464DBC">
        <w:rPr>
          <w:rFonts w:hint="eastAsia"/>
        </w:rPr>
        <w:t>肉体是廉价的，信息可以在一瞬间</w:t>
      </w:r>
      <w:ins w:id="92" w:author="Vita Astora" w:date="2021-04-01T13:01:00Z">
        <w:r w:rsidR="00BD7454">
          <w:rPr>
            <w:rFonts w:hint="eastAsia"/>
          </w:rPr>
          <w:t>穿透双耳，</w:t>
        </w:r>
      </w:ins>
      <w:r w:rsidR="002C7131">
        <w:rPr>
          <w:rFonts w:hint="eastAsia"/>
        </w:rPr>
        <w:t>烧</w:t>
      </w:r>
      <w:r w:rsidR="00464DBC">
        <w:rPr>
          <w:rFonts w:hint="eastAsia"/>
        </w:rPr>
        <w:t>熟</w:t>
      </w:r>
      <w:ins w:id="93" w:author="Vita Astora" w:date="2021-04-01T13:02:00Z">
        <w:r w:rsidR="00BD7454">
          <w:rPr>
            <w:rFonts w:hint="eastAsia"/>
          </w:rPr>
          <w:t>你的</w:t>
        </w:r>
      </w:ins>
      <w:r w:rsidR="002C7131">
        <w:rPr>
          <w:rFonts w:hint="eastAsia"/>
        </w:rPr>
        <w:t>大脑</w:t>
      </w:r>
      <w:r w:rsidR="00464DBC">
        <w:rPr>
          <w:rFonts w:hint="eastAsia"/>
        </w:rPr>
        <w:t>。</w:t>
      </w:r>
    </w:p>
    <w:p w14:paraId="7FF6A936" w14:textId="34C66957" w:rsidR="002C7131" w:rsidRDefault="002C7131" w:rsidP="002C7131">
      <w:pPr>
        <w:pStyle w:val="-"/>
        <w:ind w:firstLineChars="0" w:firstLine="0"/>
      </w:pPr>
    </w:p>
    <w:p w14:paraId="43CB9F55" w14:textId="77777777" w:rsidR="002C7131" w:rsidRDefault="002C7131" w:rsidP="002C7131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 wp14:anchorId="0DCA4869" wp14:editId="4194A4CD">
            <wp:extent cx="2959200" cy="2220279"/>
            <wp:effectExtent l="0" t="0" r="0" b="889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F7A9" w14:textId="3DEB31AD" w:rsidR="002C7131" w:rsidRDefault="002C7131" w:rsidP="002C7131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4992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游戏</w:t>
      </w:r>
      <w:r w:rsidR="00F44992">
        <w:rPr>
          <w:rFonts w:hint="eastAsia"/>
        </w:rPr>
        <w:t>很大一部分内容都是在想方设法赚钱并生存下去。</w:t>
      </w:r>
    </w:p>
    <w:p w14:paraId="0F61202D" w14:textId="1C1C1DBD" w:rsidR="00F44992" w:rsidRDefault="00F44992" w:rsidP="00F44992"/>
    <w:p w14:paraId="40382108" w14:textId="77777777" w:rsidR="00F44992" w:rsidRDefault="00F44992" w:rsidP="00F44992">
      <w:pPr>
        <w:keepNext/>
      </w:pPr>
      <w:r>
        <w:rPr>
          <w:noProof/>
        </w:rPr>
        <w:drawing>
          <wp:inline distT="0" distB="0" distL="0" distR="0" wp14:anchorId="683084A1" wp14:editId="6FEBFDF1">
            <wp:extent cx="2959200" cy="2220279"/>
            <wp:effectExtent l="0" t="0" r="0" b="889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8C2" w14:textId="2FE6A672" w:rsidR="00F44992" w:rsidRPr="00F44992" w:rsidRDefault="00F44992" w:rsidP="00F44992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在赛博空间冲浪的时候，你需要用“破解软件”（</w:t>
      </w:r>
      <w:r>
        <w:rPr>
          <w:rFonts w:hint="eastAsia"/>
        </w:rPr>
        <w:t>warez</w:t>
      </w:r>
      <w:r>
        <w:rPr>
          <w:rFonts w:hint="eastAsia"/>
        </w:rPr>
        <w:t>）渗透进数据库。</w:t>
      </w:r>
    </w:p>
    <w:sectPr w:rsidR="00F44992" w:rsidRPr="00F44992" w:rsidSect="00A8527F">
      <w:headerReference w:type="default" r:id="rId18"/>
      <w:footerReference w:type="default" r:id="rId19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1" w:author="Fan Quan" w:date="2021-03-25T15:57:00Z" w:initials="FQ">
    <w:p w14:paraId="45381022" w14:textId="64A8E2EE" w:rsidR="0091175D" w:rsidRDefault="0091175D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这句话不太理解，校对再看看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53810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7314D" w16cex:dateUtc="2021-03-25T2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381022" w16cid:durableId="240731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6758B" w14:textId="77777777" w:rsidR="00BE6045" w:rsidRDefault="00BE6045" w:rsidP="00F841EF">
      <w:r>
        <w:separator/>
      </w:r>
    </w:p>
  </w:endnote>
  <w:endnote w:type="continuationSeparator" w:id="0">
    <w:p w14:paraId="187C2C55" w14:textId="77777777" w:rsidR="00BE6045" w:rsidRDefault="00BE6045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BA105" w14:textId="77777777" w:rsidR="0091175D" w:rsidRPr="00412ACB" w:rsidRDefault="0091175D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B8EDF" w14:textId="77777777" w:rsidR="0091175D" w:rsidRPr="00412ACB" w:rsidRDefault="0091175D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39BDB" w14:textId="77777777" w:rsidR="00BE6045" w:rsidRDefault="00BE6045" w:rsidP="00F841EF">
      <w:r>
        <w:separator/>
      </w:r>
    </w:p>
  </w:footnote>
  <w:footnote w:type="continuationSeparator" w:id="0">
    <w:p w14:paraId="7BD1F216" w14:textId="77777777" w:rsidR="00BE6045" w:rsidRDefault="00BE6045" w:rsidP="00F841EF">
      <w:r>
        <w:continuationSeparator/>
      </w:r>
    </w:p>
  </w:footnote>
  <w:footnote w:id="1">
    <w:p w14:paraId="0F0D36A1" w14:textId="5CD68C59" w:rsidR="0091175D" w:rsidRPr="005663D4" w:rsidRDefault="0091175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译者注：William</w:t>
      </w:r>
      <w:r>
        <w:t xml:space="preserve"> </w:t>
      </w:r>
      <w:r>
        <w:rPr>
          <w:rFonts w:hint="eastAsia"/>
        </w:rPr>
        <w:t>Gibson，美国作家，主要写科幻小说，是科幻文学的创派宗师与代表人物，被称作赛博朋克运动之父。</w:t>
      </w:r>
    </w:p>
  </w:footnote>
  <w:footnote w:id="2">
    <w:p w14:paraId="150AB371" w14:textId="1623A579" w:rsidR="0091175D" w:rsidRPr="00840EF5" w:rsidRDefault="0091175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译者注：该类型的代表有《超级马里奥兄弟》系列等。</w:t>
      </w:r>
    </w:p>
  </w:footnote>
  <w:footnote w:id="3">
    <w:p w14:paraId="665A64F2" w14:textId="6BAE0917" w:rsidR="0091175D" w:rsidRPr="0082019B" w:rsidRDefault="0091175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译者注：即游戏中的货币</w:t>
      </w:r>
      <w:ins w:id="32" w:author="Vita Astora" w:date="2021-03-31T11:24:00Z">
        <w:r>
          <w:rPr>
            <w:rFonts w:hint="eastAsia"/>
          </w:rPr>
          <w:t>。</w:t>
        </w:r>
      </w:ins>
    </w:p>
  </w:footnote>
  <w:footnote w:id="4">
    <w:p w14:paraId="7FFC2AFF" w14:textId="53EB50C7" w:rsidR="0091175D" w:rsidRPr="003E07EB" w:rsidRDefault="0091175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译者注：全名是 Cyberspace</w:t>
      </w:r>
      <w:r>
        <w:t xml:space="preserve"> </w:t>
      </w:r>
      <w:r>
        <w:rPr>
          <w:rFonts w:hint="eastAsia"/>
        </w:rPr>
        <w:t>Deck，用来接入矩阵，通过电极刺激使用者的大脑。有点类似《黑客帝国》电影中角色脑袋上插入的那个装置。</w:t>
      </w:r>
    </w:p>
  </w:footnote>
  <w:footnote w:id="5">
    <w:p w14:paraId="525421F4" w14:textId="5DAE87D9" w:rsidR="0091175D" w:rsidRPr="00521292" w:rsidRDefault="0091175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译者注：可以理解为防火墙</w:t>
      </w:r>
      <w:ins w:id="58" w:author="Vita Astora" w:date="2021-03-31T11:25:00Z">
        <w:r>
          <w:rPr>
            <w:rFonts w:hint="eastAsia"/>
          </w:rPr>
          <w:t>。</w:t>
        </w:r>
      </w:ins>
    </w:p>
  </w:footnote>
  <w:footnote w:id="6">
    <w:p w14:paraId="69CEF504" w14:textId="4B33341C" w:rsidR="0091175D" w:rsidRPr="00521292" w:rsidRDefault="0091175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译者注：watchdog</w:t>
      </w:r>
      <w:r>
        <w:t xml:space="preserve"> </w:t>
      </w:r>
      <w:r>
        <w:rPr>
          <w:rFonts w:hint="eastAsia"/>
        </w:rPr>
        <w:t>实际上是一类程序的统称，用于监控并纠正计算机系统中的各种错误和非法操作。</w:t>
      </w:r>
    </w:p>
  </w:footnote>
  <w:footnote w:id="7">
    <w:p w14:paraId="560EC07B" w14:textId="2F9B302E" w:rsidR="0091175D" w:rsidRPr="00106333" w:rsidRDefault="0091175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译者注：1</w:t>
      </w:r>
      <w:r>
        <w:t xml:space="preserve">972 </w:t>
      </w:r>
      <w:r>
        <w:rPr>
          <w:rFonts w:hint="eastAsia"/>
        </w:rPr>
        <w:t>年雅达利推出的一款投币式街机游戏，被认为是史上第一款街机电子游戏。</w:t>
      </w:r>
    </w:p>
  </w:footnote>
  <w:footnote w:id="8">
    <w:p w14:paraId="7A82DE74" w14:textId="7CBEA5CB" w:rsidR="0091175D" w:rsidRPr="008B2592" w:rsidRDefault="0091175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8B2592">
        <w:t>麦角酸二乙基酰胺</w:t>
      </w:r>
      <w:r>
        <w:rPr>
          <w:rFonts w:hint="eastAsia"/>
        </w:rPr>
        <w:t>，是一种强烈的半人工致幻剂，在多个国家被认为是禁药或者毒品。</w:t>
      </w:r>
    </w:p>
  </w:footnote>
  <w:footnote w:id="9">
    <w:p w14:paraId="01B2E037" w14:textId="545A5645" w:rsidR="0091175D" w:rsidRPr="00157EC1" w:rsidRDefault="0091175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译者注：Choose</w:t>
      </w:r>
      <w:r>
        <w:t xml:space="preserve"> Your Own Adventure</w:t>
      </w:r>
      <w:r>
        <w:rPr>
          <w:rFonts w:hint="eastAsia"/>
        </w:rPr>
        <w:t>，即用户可以选择故事的走向和结局，并不局限于游戏领域，书籍、电影等都可以以这种形式呈现。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1F242" w14:textId="77777777" w:rsidR="0091175D" w:rsidRDefault="0091175D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18FD9" w14:textId="77777777" w:rsidR="0091175D" w:rsidRDefault="0091175D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ta Astora">
    <w15:presenceInfo w15:providerId="Windows Live" w15:userId="f589937ac1ce2a5a"/>
  </w15:person>
  <w15:person w15:author="Fan Quan">
    <w15:presenceInfo w15:providerId="Windows Live" w15:userId="fb16b904e3527e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81"/>
    <w:rsid w:val="00007178"/>
    <w:rsid w:val="0004233C"/>
    <w:rsid w:val="00045DB7"/>
    <w:rsid w:val="00055882"/>
    <w:rsid w:val="00062CAA"/>
    <w:rsid w:val="00064042"/>
    <w:rsid w:val="00087AE0"/>
    <w:rsid w:val="000A6A0B"/>
    <w:rsid w:val="000B34CB"/>
    <w:rsid w:val="000C1A81"/>
    <w:rsid w:val="000D3A81"/>
    <w:rsid w:val="000E4E1E"/>
    <w:rsid w:val="00106333"/>
    <w:rsid w:val="00111EB5"/>
    <w:rsid w:val="00117365"/>
    <w:rsid w:val="00150BAB"/>
    <w:rsid w:val="00153EE2"/>
    <w:rsid w:val="001573DA"/>
    <w:rsid w:val="00157EC1"/>
    <w:rsid w:val="0016100C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3BA8"/>
    <w:rsid w:val="0026784B"/>
    <w:rsid w:val="00270C80"/>
    <w:rsid w:val="00273981"/>
    <w:rsid w:val="00285E6A"/>
    <w:rsid w:val="002A2333"/>
    <w:rsid w:val="002A5139"/>
    <w:rsid w:val="002C7131"/>
    <w:rsid w:val="002D01D3"/>
    <w:rsid w:val="002F1A0E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1124"/>
    <w:rsid w:val="00373773"/>
    <w:rsid w:val="003845EC"/>
    <w:rsid w:val="00385064"/>
    <w:rsid w:val="00385C4B"/>
    <w:rsid w:val="00386C9A"/>
    <w:rsid w:val="003D1B06"/>
    <w:rsid w:val="003E07EB"/>
    <w:rsid w:val="003E13C6"/>
    <w:rsid w:val="003F442C"/>
    <w:rsid w:val="003F7E6F"/>
    <w:rsid w:val="00412ACB"/>
    <w:rsid w:val="00427A03"/>
    <w:rsid w:val="004367FE"/>
    <w:rsid w:val="00445F1D"/>
    <w:rsid w:val="00464DBC"/>
    <w:rsid w:val="00473DBD"/>
    <w:rsid w:val="004B4D18"/>
    <w:rsid w:val="004B5E85"/>
    <w:rsid w:val="004B7AB8"/>
    <w:rsid w:val="004C323F"/>
    <w:rsid w:val="004C52BD"/>
    <w:rsid w:val="004C691F"/>
    <w:rsid w:val="005062C4"/>
    <w:rsid w:val="00521292"/>
    <w:rsid w:val="00532598"/>
    <w:rsid w:val="0053640F"/>
    <w:rsid w:val="00561057"/>
    <w:rsid w:val="005663D4"/>
    <w:rsid w:val="00576BB6"/>
    <w:rsid w:val="00594354"/>
    <w:rsid w:val="005A2AD5"/>
    <w:rsid w:val="005B5669"/>
    <w:rsid w:val="005C71CD"/>
    <w:rsid w:val="005E1D00"/>
    <w:rsid w:val="005F183A"/>
    <w:rsid w:val="00621D8F"/>
    <w:rsid w:val="0065046D"/>
    <w:rsid w:val="006530AD"/>
    <w:rsid w:val="00657B80"/>
    <w:rsid w:val="006610BC"/>
    <w:rsid w:val="00661441"/>
    <w:rsid w:val="00664DA0"/>
    <w:rsid w:val="006722AD"/>
    <w:rsid w:val="0067675A"/>
    <w:rsid w:val="00677C64"/>
    <w:rsid w:val="00680784"/>
    <w:rsid w:val="00694FCF"/>
    <w:rsid w:val="006B2C72"/>
    <w:rsid w:val="006B3758"/>
    <w:rsid w:val="006C08C5"/>
    <w:rsid w:val="006E5F32"/>
    <w:rsid w:val="006F4D28"/>
    <w:rsid w:val="0071094A"/>
    <w:rsid w:val="00710D5F"/>
    <w:rsid w:val="0071777F"/>
    <w:rsid w:val="00730438"/>
    <w:rsid w:val="00731BF1"/>
    <w:rsid w:val="00766048"/>
    <w:rsid w:val="007752FB"/>
    <w:rsid w:val="00786590"/>
    <w:rsid w:val="007869FA"/>
    <w:rsid w:val="00791749"/>
    <w:rsid w:val="007A2BD6"/>
    <w:rsid w:val="007D71D1"/>
    <w:rsid w:val="00804F76"/>
    <w:rsid w:val="00806138"/>
    <w:rsid w:val="00810833"/>
    <w:rsid w:val="0082019B"/>
    <w:rsid w:val="00840EF5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B2592"/>
    <w:rsid w:val="008D4384"/>
    <w:rsid w:val="008D5696"/>
    <w:rsid w:val="008E3CB4"/>
    <w:rsid w:val="008F2B87"/>
    <w:rsid w:val="0090313B"/>
    <w:rsid w:val="0091175D"/>
    <w:rsid w:val="00911BFC"/>
    <w:rsid w:val="0092047D"/>
    <w:rsid w:val="0092507E"/>
    <w:rsid w:val="009361B7"/>
    <w:rsid w:val="00937B95"/>
    <w:rsid w:val="00940A74"/>
    <w:rsid w:val="00944A51"/>
    <w:rsid w:val="00960341"/>
    <w:rsid w:val="0097206B"/>
    <w:rsid w:val="009851AC"/>
    <w:rsid w:val="009B5ACC"/>
    <w:rsid w:val="009C45E4"/>
    <w:rsid w:val="009C697F"/>
    <w:rsid w:val="009D21CC"/>
    <w:rsid w:val="00A2094B"/>
    <w:rsid w:val="00A2774D"/>
    <w:rsid w:val="00A3384D"/>
    <w:rsid w:val="00A47A89"/>
    <w:rsid w:val="00A50650"/>
    <w:rsid w:val="00A633EF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64617"/>
    <w:rsid w:val="00BA2914"/>
    <w:rsid w:val="00BD7454"/>
    <w:rsid w:val="00BE1C72"/>
    <w:rsid w:val="00BE6045"/>
    <w:rsid w:val="00BF11F4"/>
    <w:rsid w:val="00BF41EC"/>
    <w:rsid w:val="00C36086"/>
    <w:rsid w:val="00C61659"/>
    <w:rsid w:val="00C7080D"/>
    <w:rsid w:val="00CA08D9"/>
    <w:rsid w:val="00CE2F7E"/>
    <w:rsid w:val="00D012F9"/>
    <w:rsid w:val="00D02128"/>
    <w:rsid w:val="00D03448"/>
    <w:rsid w:val="00D2473E"/>
    <w:rsid w:val="00D40B17"/>
    <w:rsid w:val="00D43879"/>
    <w:rsid w:val="00D47D43"/>
    <w:rsid w:val="00D60544"/>
    <w:rsid w:val="00D62021"/>
    <w:rsid w:val="00D70915"/>
    <w:rsid w:val="00DA3E65"/>
    <w:rsid w:val="00DB684D"/>
    <w:rsid w:val="00DC7054"/>
    <w:rsid w:val="00DD0457"/>
    <w:rsid w:val="00DF1BD2"/>
    <w:rsid w:val="00E06D6C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F27EC2"/>
    <w:rsid w:val="00F30A58"/>
    <w:rsid w:val="00F348C6"/>
    <w:rsid w:val="00F44992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0594"/>
    <w:rsid w:val="00FA259E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C22F7"/>
  <w15:chartTrackingRefBased/>
  <w15:docId w15:val="{07C14A88-B2A6-4228-B31B-34F24619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character" w:styleId="af3">
    <w:name w:val="annotation reference"/>
    <w:basedOn w:val="a0"/>
    <w:uiPriority w:val="99"/>
    <w:semiHidden/>
    <w:unhideWhenUsed/>
    <w:rsid w:val="0016100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6100C"/>
    <w:rPr>
      <w:sz w:val="20"/>
      <w:szCs w:val="20"/>
    </w:rPr>
  </w:style>
  <w:style w:type="character" w:customStyle="1" w:styleId="af5">
    <w:name w:val="批注文字 字符"/>
    <w:basedOn w:val="a0"/>
    <w:link w:val="af4"/>
    <w:uiPriority w:val="99"/>
    <w:semiHidden/>
    <w:rsid w:val="0016100C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6100C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1610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32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review模版20210321</Template>
  <TotalTime>611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Vita Astora</cp:lastModifiedBy>
  <cp:revision>5</cp:revision>
  <dcterms:created xsi:type="dcterms:W3CDTF">2021-03-24T22:20:00Z</dcterms:created>
  <dcterms:modified xsi:type="dcterms:W3CDTF">2021-04-01T05:02:00Z</dcterms:modified>
</cp:coreProperties>
</file>