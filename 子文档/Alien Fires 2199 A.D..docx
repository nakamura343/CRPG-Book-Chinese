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4F95" w14:textId="2BD0BD6E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D4B8D2" wp14:editId="01335D85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375660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375660"/>
                          <a:chOff x="0" y="0"/>
                          <a:chExt cx="6185535" cy="337566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395" y="0"/>
                            <a:ext cx="6160744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6883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534F44" w14:textId="435B76B8" w:rsidR="00F96429" w:rsidRDefault="00902E18" w:rsidP="00902E18">
                              <w:pPr>
                                <w:pStyle w:val="Caption"/>
                                <w:jc w:val="center"/>
                              </w:pPr>
                              <w:proofErr w:type="spellStart"/>
                              <w:r>
                                <w:t>Jagware</w:t>
                              </w:r>
                              <w:proofErr w:type="spellEnd"/>
                              <w:r>
                                <w:t xml:space="preserve"> Inc., 1987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Amiga, Atari ST and MS-DOS.</w:t>
                              </w:r>
                            </w:p>
                            <w:p w14:paraId="3114C5B6" w14:textId="2E42D660" w:rsidR="00F96429" w:rsidRPr="00F30A58" w:rsidRDefault="00F96429" w:rsidP="00F96429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del w:id="0" w:author="Fan Quan" w:date="2021-03-13T15:09:00Z">
                                <w:r w:rsidRPr="00F30A58" w:rsidDel="00E802C3">
                                  <w:rPr>
                                    <w:rFonts w:hint="eastAsia"/>
                                    <w:sz w:val="20"/>
                                    <w:szCs w:val="21"/>
                                  </w:rPr>
                                  <w:delText>*</w:delText>
                                </w:r>
                              </w:del>
                              <w:r w:rsidR="00902E1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《异星之火》后来被移植到了</w:t>
                              </w:r>
                              <w:del w:id="1" w:author="Fan Quan" w:date="2021-03-13T15:08:00Z">
                                <w:r w:rsidR="00902E18" w:rsidDel="009013BA">
                                  <w:rPr>
                                    <w:rFonts w:hint="eastAsia"/>
                                    <w:sz w:val="20"/>
                                    <w:szCs w:val="21"/>
                                  </w:rPr>
                                  <w:delText>雅达利</w:delText>
                                </w:r>
                              </w:del>
                              <w:ins w:id="2" w:author="Fan Quan" w:date="2021-03-13T15:08:00Z">
                                <w:r w:rsidR="009013BA">
                                  <w:rPr>
                                    <w:rFonts w:hint="eastAsia"/>
                                    <w:sz w:val="20"/>
                                    <w:szCs w:val="21"/>
                                  </w:rPr>
                                  <w:t xml:space="preserve"> </w:t>
                                </w:r>
                                <w:r w:rsidR="009013BA">
                                  <w:rPr>
                                    <w:sz w:val="20"/>
                                    <w:szCs w:val="21"/>
                                  </w:rPr>
                                  <w:t>Atari</w:t>
                                </w:r>
                              </w:ins>
                              <w:r w:rsidR="00902E1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 w:rsidR="00902E18">
                                <w:rPr>
                                  <w:sz w:val="20"/>
                                  <w:szCs w:val="21"/>
                                </w:rPr>
                                <w:t xml:space="preserve">ST </w:t>
                              </w:r>
                              <w:r w:rsidR="00902E1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 xml:space="preserve">和 </w:t>
                              </w:r>
                              <w:r w:rsidR="00902E18">
                                <w:rPr>
                                  <w:sz w:val="20"/>
                                  <w:szCs w:val="21"/>
                                </w:rPr>
                                <w:t xml:space="preserve">DOS </w:t>
                              </w:r>
                              <w:r w:rsidR="00902E1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平台上，但失去了文字</w:t>
                              </w:r>
                              <w:r w:rsidR="00FE4540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转语音</w:t>
                              </w:r>
                              <w:r w:rsidR="00902E1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功能。游戏</w:t>
                              </w:r>
                              <w:ins w:id="3" w:author="Fan Quan" w:date="2021-03-13T15:09:00Z">
                                <w:r w:rsidR="009013BA">
                                  <w:rPr>
                                    <w:rFonts w:hint="eastAsia"/>
                                    <w:sz w:val="20"/>
                                    <w:szCs w:val="21"/>
                                  </w:rPr>
                                  <w:t>暗</w:t>
                                </w:r>
                              </w:ins>
                              <w:del w:id="4" w:author="Fan Quan" w:date="2021-03-13T15:09:00Z">
                                <w:r w:rsidR="00902E18" w:rsidDel="009013BA">
                                  <w:rPr>
                                    <w:rFonts w:hint="eastAsia"/>
                                    <w:sz w:val="20"/>
                                    <w:szCs w:val="21"/>
                                  </w:rPr>
                                  <w:delText>提</w:delText>
                                </w:r>
                              </w:del>
                              <w:r w:rsidR="00902E1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示称将有续作登场，并要求玩家保留自己的角色存档，但《异星之火 2》从未问世。</w:t>
                              </w:r>
                            </w:p>
                            <w:p w14:paraId="04F1A113" w14:textId="77777777" w:rsidR="000C1A81" w:rsidRPr="00F30A58" w:rsidRDefault="000C1A81" w:rsidP="000C1A81">
                              <w:pPr>
                                <w:rPr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4B8D2" id="组合 4" o:spid="_x0000_s1026" style="position:absolute;left:0;text-align:left;margin-left:435.85pt;margin-top:44.4pt;width:487.05pt;height:265.8pt;z-index:251660288;mso-position-horizontal:right;mso-position-horizontal-relative:margin;mso-width-relative:margin;mso-height-relative:margin" coordsize="61855,33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23;width:61608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62534F44" w14:textId="435B76B8" w:rsidR="00F96429" w:rsidRDefault="00902E18" w:rsidP="00902E18">
                        <w:pPr>
                          <w:pStyle w:val="Caption"/>
                          <w:jc w:val="center"/>
                        </w:pPr>
                        <w:proofErr w:type="spellStart"/>
                        <w:r>
                          <w:t>Jagware</w:t>
                        </w:r>
                        <w:proofErr w:type="spellEnd"/>
                        <w:r>
                          <w:t xml:space="preserve"> Inc., 1987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Amiga, Atari ST and MS-DOS.</w:t>
                        </w:r>
                      </w:p>
                      <w:p w14:paraId="3114C5B6" w14:textId="2E42D660" w:rsidR="00F96429" w:rsidRPr="00F30A58" w:rsidRDefault="00F96429" w:rsidP="00F96429">
                        <w:pPr>
                          <w:jc w:val="center"/>
                          <w:rPr>
                            <w:sz w:val="20"/>
                            <w:szCs w:val="21"/>
                          </w:rPr>
                        </w:pPr>
                        <w:del w:id="5" w:author="Fan Quan" w:date="2021-03-13T15:09:00Z">
                          <w:r w:rsidRPr="00F30A58" w:rsidDel="00E802C3">
                            <w:rPr>
                              <w:rFonts w:hint="eastAsia"/>
                              <w:sz w:val="20"/>
                              <w:szCs w:val="21"/>
                            </w:rPr>
                            <w:delText>*</w:delText>
                          </w:r>
                        </w:del>
                        <w:r w:rsidR="00902E18">
                          <w:rPr>
                            <w:rFonts w:hint="eastAsia"/>
                            <w:sz w:val="20"/>
                            <w:szCs w:val="21"/>
                          </w:rPr>
                          <w:t>《异星之火》后来被移植到了</w:t>
                        </w:r>
                        <w:del w:id="6" w:author="Fan Quan" w:date="2021-03-13T15:08:00Z">
                          <w:r w:rsidR="00902E18" w:rsidDel="009013BA">
                            <w:rPr>
                              <w:rFonts w:hint="eastAsia"/>
                              <w:sz w:val="20"/>
                              <w:szCs w:val="21"/>
                            </w:rPr>
                            <w:delText>雅达利</w:delText>
                          </w:r>
                        </w:del>
                        <w:ins w:id="7" w:author="Fan Quan" w:date="2021-03-13T15:08:00Z">
                          <w:r w:rsidR="009013BA">
                            <w:rPr>
                              <w:rFonts w:hint="eastAsia"/>
                              <w:sz w:val="20"/>
                              <w:szCs w:val="21"/>
                            </w:rPr>
                            <w:t xml:space="preserve"> </w:t>
                          </w:r>
                          <w:r w:rsidR="009013BA">
                            <w:rPr>
                              <w:sz w:val="20"/>
                              <w:szCs w:val="21"/>
                            </w:rPr>
                            <w:t>Atari</w:t>
                          </w:r>
                        </w:ins>
                        <w:r w:rsidR="00902E18">
                          <w:rPr>
                            <w:rFonts w:hint="eastAsia"/>
                            <w:sz w:val="20"/>
                            <w:szCs w:val="21"/>
                          </w:rPr>
                          <w:t xml:space="preserve"> </w:t>
                        </w:r>
                        <w:r w:rsidR="00902E18">
                          <w:rPr>
                            <w:sz w:val="20"/>
                            <w:szCs w:val="21"/>
                          </w:rPr>
                          <w:t xml:space="preserve">ST </w:t>
                        </w:r>
                        <w:r w:rsidR="00902E18">
                          <w:rPr>
                            <w:rFonts w:hint="eastAsia"/>
                            <w:sz w:val="20"/>
                            <w:szCs w:val="21"/>
                          </w:rPr>
                          <w:t xml:space="preserve">和 </w:t>
                        </w:r>
                        <w:r w:rsidR="00902E18">
                          <w:rPr>
                            <w:sz w:val="20"/>
                            <w:szCs w:val="21"/>
                          </w:rPr>
                          <w:t xml:space="preserve">DOS </w:t>
                        </w:r>
                        <w:r w:rsidR="00902E18">
                          <w:rPr>
                            <w:rFonts w:hint="eastAsia"/>
                            <w:sz w:val="20"/>
                            <w:szCs w:val="21"/>
                          </w:rPr>
                          <w:t>平台上，但失去了文字</w:t>
                        </w:r>
                        <w:r w:rsidR="00FE4540">
                          <w:rPr>
                            <w:rFonts w:hint="eastAsia"/>
                            <w:sz w:val="20"/>
                            <w:szCs w:val="21"/>
                          </w:rPr>
                          <w:t>转语音</w:t>
                        </w:r>
                        <w:r w:rsidR="00902E18">
                          <w:rPr>
                            <w:rFonts w:hint="eastAsia"/>
                            <w:sz w:val="20"/>
                            <w:szCs w:val="21"/>
                          </w:rPr>
                          <w:t>功能。游戏</w:t>
                        </w:r>
                        <w:ins w:id="8" w:author="Fan Quan" w:date="2021-03-13T15:09:00Z">
                          <w:r w:rsidR="009013BA">
                            <w:rPr>
                              <w:rFonts w:hint="eastAsia"/>
                              <w:sz w:val="20"/>
                              <w:szCs w:val="21"/>
                            </w:rPr>
                            <w:t>暗</w:t>
                          </w:r>
                        </w:ins>
                        <w:del w:id="9" w:author="Fan Quan" w:date="2021-03-13T15:09:00Z">
                          <w:r w:rsidR="00902E18" w:rsidDel="009013BA">
                            <w:rPr>
                              <w:rFonts w:hint="eastAsia"/>
                              <w:sz w:val="20"/>
                              <w:szCs w:val="21"/>
                            </w:rPr>
                            <w:delText>提</w:delText>
                          </w:r>
                        </w:del>
                        <w:r w:rsidR="00902E18">
                          <w:rPr>
                            <w:rFonts w:hint="eastAsia"/>
                            <w:sz w:val="20"/>
                            <w:szCs w:val="21"/>
                          </w:rPr>
                          <w:t>示称将有续作登场，并要求玩家保留自己的角色存档，但《异星之火 2》从未问世。</w:t>
                        </w:r>
                      </w:p>
                      <w:p w14:paraId="04F1A113" w14:textId="77777777" w:rsidR="000C1A81" w:rsidRPr="00F30A58" w:rsidRDefault="000C1A81" w:rsidP="000C1A81">
                        <w:pPr>
                          <w:rPr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902E18">
        <w:rPr>
          <w:rFonts w:hint="eastAsia"/>
        </w:rPr>
        <w:t>异星之火：公元</w:t>
      </w:r>
      <w:ins w:id="10" w:author="Fan Quan" w:date="2021-03-13T15:08:00Z">
        <w:r w:rsidR="009013BA">
          <w:rPr>
            <w:rFonts w:hint="eastAsia"/>
          </w:rPr>
          <w:t xml:space="preserve"> </w:t>
        </w:r>
      </w:ins>
      <w:r w:rsidR="00902E18">
        <w:rPr>
          <w:rFonts w:hint="eastAsia"/>
        </w:rPr>
        <w:t>2</w:t>
      </w:r>
      <w:r w:rsidR="00902E18">
        <w:t>199</w:t>
      </w:r>
      <w:r w:rsidR="00DB684D">
        <w:rPr>
          <w:rFonts w:hint="eastAsia"/>
        </w:rPr>
        <w:t>》（</w:t>
      </w:r>
      <w:r w:rsidR="00902E18">
        <w:rPr>
          <w:rFonts w:hint="eastAsia"/>
        </w:rPr>
        <w:t>Ali</w:t>
      </w:r>
      <w:r w:rsidR="00902E18">
        <w:t>en Fires: 2199 A</w:t>
      </w:r>
      <w:r w:rsidR="00C77902">
        <w:t>.</w:t>
      </w:r>
      <w:r w:rsidR="00902E18">
        <w:t>D</w:t>
      </w:r>
      <w:r w:rsidR="00C77902">
        <w:t>.</w:t>
      </w:r>
      <w:r w:rsidR="00DB684D">
        <w:rPr>
          <w:rFonts w:hint="eastAsia"/>
        </w:rPr>
        <w:t>）</w:t>
      </w:r>
    </w:p>
    <w:p w14:paraId="57D00502" w14:textId="176A4260" w:rsidR="0016522A" w:rsidRDefault="008F2B87" w:rsidP="00F734E7">
      <w:r w:rsidRPr="008F2B87">
        <w:rPr>
          <w:rFonts w:hint="eastAsia"/>
        </w:rPr>
        <w:t>作者：</w:t>
      </w:r>
      <w:r w:rsidR="00DB684D">
        <w:rPr>
          <w:rFonts w:hint="eastAsia"/>
        </w:rPr>
        <w:t>FE</w:t>
      </w:r>
    </w:p>
    <w:p w14:paraId="625CFD8F" w14:textId="022294B1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902E18">
        <w:rPr>
          <w:rFonts w:hint="eastAsia"/>
        </w:rPr>
        <w:t>V</w:t>
      </w:r>
      <w:r w:rsidR="00902E18">
        <w:t>itaminA</w:t>
      </w:r>
    </w:p>
    <w:p w14:paraId="24783D01" w14:textId="6D5E550A" w:rsidR="0016522A" w:rsidRDefault="00E75C33" w:rsidP="00F734E7">
      <w:r>
        <w:pict w14:anchorId="2EE44C8D">
          <v:rect id="_x0000_i1025" style="width:261.65pt;height:1pt" o:hrpct="500" o:hrstd="t" o:hrnoshade="t" o:hr="t" fillcolor="#cfcdcd [2894]" stroked="f"/>
        </w:pict>
      </w:r>
    </w:p>
    <w:p w14:paraId="33C911FA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3C369A7" w14:textId="211F78D0" w:rsidR="00F348C6" w:rsidRDefault="000611FB" w:rsidP="00F348C6">
      <w:pPr>
        <w:pStyle w:val="-"/>
        <w:ind w:firstLine="420"/>
      </w:pPr>
      <w:r>
        <w:rPr>
          <w:rFonts w:hint="eastAsia"/>
        </w:rPr>
        <w:t>关于《异星之火》，首先要提的一点是：</w:t>
      </w:r>
      <w:ins w:id="11" w:author="Fan Quan" w:date="2021-03-13T15:12:00Z">
        <w:r w:rsidR="008E5F10">
          <w:rPr>
            <w:rFonts w:hint="eastAsia"/>
          </w:rPr>
          <w:t>这</w:t>
        </w:r>
      </w:ins>
      <w:del w:id="12" w:author="Fan Quan" w:date="2021-03-13T15:12:00Z">
        <w:r w:rsidDel="008E5F10">
          <w:rPr>
            <w:rFonts w:hint="eastAsia"/>
          </w:rPr>
          <w:delText>此</w:delText>
        </w:r>
      </w:del>
      <w:r>
        <w:rPr>
          <w:rFonts w:hint="eastAsia"/>
        </w:rPr>
        <w:t>游戏非常糟糕。非常、非常糟糕，烂到可以在本书收录的游戏中排名倒数。然而，</w:t>
      </w:r>
      <w:ins w:id="13" w:author="Fan Quan" w:date="2021-03-13T15:13:00Z">
        <w:r w:rsidR="008E5F10">
          <w:rPr>
            <w:rFonts w:hint="eastAsia"/>
          </w:rPr>
          <w:t>它又</w:t>
        </w:r>
      </w:ins>
      <w:del w:id="14" w:author="Fan Quan" w:date="2021-03-13T15:13:00Z">
        <w:r w:rsidDel="008E5F10">
          <w:rPr>
            <w:rFonts w:hint="eastAsia"/>
          </w:rPr>
          <w:delText>游戏标题</w:delText>
        </w:r>
      </w:del>
      <w:r>
        <w:rPr>
          <w:rFonts w:hint="eastAsia"/>
        </w:rPr>
        <w:t>如此引人入胜，不谈一谈它就有些暴殄天物了。</w:t>
      </w:r>
    </w:p>
    <w:p w14:paraId="48623502" w14:textId="51AE761C" w:rsidR="000611FB" w:rsidRDefault="000611FB" w:rsidP="00F348C6">
      <w:pPr>
        <w:pStyle w:val="-"/>
        <w:ind w:firstLine="420"/>
      </w:pPr>
      <w:r>
        <w:rPr>
          <w:rFonts w:hint="eastAsia"/>
        </w:rPr>
        <w:t>说明</w:t>
      </w:r>
      <w:ins w:id="15" w:author="Fan Quan" w:date="2021-03-13T15:14:00Z">
        <w:r w:rsidR="008E5F10">
          <w:rPr>
            <w:rFonts w:hint="eastAsia"/>
          </w:rPr>
          <w:t>书上说</w:t>
        </w:r>
      </w:ins>
      <w:del w:id="16" w:author="Fan Quan" w:date="2021-03-13T15:14:00Z">
        <w:r w:rsidDel="008E5F10">
          <w:rPr>
            <w:rFonts w:hint="eastAsia"/>
          </w:rPr>
          <w:delText>称</w:delText>
        </w:r>
      </w:del>
      <w:r>
        <w:rPr>
          <w:rFonts w:hint="eastAsia"/>
        </w:rPr>
        <w:t>玩家要扮演一名时间领主</w:t>
      </w:r>
      <w:ins w:id="17" w:author="Fan Quan" w:date="2021-03-13T15:15:00Z">
        <w:r w:rsidR="008E5F10">
          <w:rPr>
            <w:rFonts w:hint="eastAsia"/>
          </w:rPr>
          <w:t>（</w:t>
        </w:r>
        <w:r w:rsidR="008E5F10">
          <w:rPr>
            <w:rFonts w:hint="eastAsia"/>
          </w:rPr>
          <w:t>Time</w:t>
        </w:r>
        <w:r w:rsidR="008E5F10">
          <w:t xml:space="preserve"> </w:t>
        </w:r>
        <w:r w:rsidR="008E5F10">
          <w:rPr>
            <w:rFonts w:hint="eastAsia"/>
          </w:rPr>
          <w:t>Lord</w:t>
        </w:r>
        <w:r w:rsidR="008E5F10">
          <w:rPr>
            <w:rFonts w:hint="eastAsia"/>
          </w:rPr>
          <w:t>）</w:t>
        </w:r>
      </w:ins>
      <w:r>
        <w:rPr>
          <w:rFonts w:hint="eastAsia"/>
        </w:rPr>
        <w:t>，受神秘长老</w:t>
      </w:r>
      <w:ins w:id="18" w:author="Fan Quan" w:date="2021-03-13T15:15:00Z">
        <w:r w:rsidR="00C55A85">
          <w:rPr>
            <w:rFonts w:hint="eastAsia"/>
          </w:rPr>
          <w:t>（</w:t>
        </w:r>
        <w:r w:rsidR="00C55A85">
          <w:rPr>
            <w:rFonts w:hint="eastAsia"/>
          </w:rPr>
          <w:t>Elders</w:t>
        </w:r>
        <w:r w:rsidR="00C55A85">
          <w:rPr>
            <w:rFonts w:hint="eastAsia"/>
          </w:rPr>
          <w:t>）</w:t>
        </w:r>
      </w:ins>
      <w:r>
        <w:rPr>
          <w:rFonts w:hint="eastAsia"/>
        </w:rPr>
        <w:t>之命，去寻找一位名为萨缪尔·库尔兹博士（</w:t>
      </w:r>
      <w:r>
        <w:rPr>
          <w:rFonts w:hint="eastAsia"/>
        </w:rPr>
        <w:t>Dr</w:t>
      </w:r>
      <w:r>
        <w:t>. Samuel Kurtz</w:t>
      </w:r>
      <w:r>
        <w:rPr>
          <w:rFonts w:hint="eastAsia"/>
        </w:rPr>
        <w:t>）的科学家。此人是位天才，他创造了一台时间机器，想要回到宇宙大爆炸的时刻，目睹一切创造的开端</w:t>
      </w:r>
      <w:ins w:id="19" w:author="Fan Quan" w:date="2021-03-13T15:16:00Z">
        <w:r w:rsidR="00C55A85">
          <w:rPr>
            <w:rFonts w:hint="eastAsia"/>
          </w:rPr>
          <w:t>（</w:t>
        </w:r>
        <w:r w:rsidR="00C55A85">
          <w:rPr>
            <w:rFonts w:hint="eastAsia"/>
          </w:rPr>
          <w:t>Creation</w:t>
        </w:r>
        <w:r w:rsidR="00C55A85">
          <w:rPr>
            <w:rFonts w:hint="eastAsia"/>
          </w:rPr>
          <w:t>）</w:t>
        </w:r>
      </w:ins>
      <w:r>
        <w:rPr>
          <w:rFonts w:hint="eastAsia"/>
        </w:rPr>
        <w:t>。此等秘密凡人之眼无权窥探，因此，你必须要阻止他。</w:t>
      </w:r>
    </w:p>
    <w:p w14:paraId="56947193" w14:textId="76A21370" w:rsidR="000611FB" w:rsidRDefault="000611FB" w:rsidP="00F348C6">
      <w:pPr>
        <w:pStyle w:val="-"/>
        <w:ind w:firstLine="420"/>
      </w:pPr>
      <w:r>
        <w:rPr>
          <w:rFonts w:hint="eastAsia"/>
        </w:rPr>
        <w:t>故事背景</w:t>
      </w:r>
      <w:ins w:id="20" w:author="Fan Quan" w:date="2021-03-13T15:17:00Z">
        <w:r w:rsidR="00C55A85">
          <w:rPr>
            <w:rFonts w:hint="eastAsia"/>
          </w:rPr>
          <w:t>的介绍</w:t>
        </w:r>
      </w:ins>
      <w:r>
        <w:rPr>
          <w:rFonts w:hint="eastAsia"/>
        </w:rPr>
        <w:t>很有创意，</w:t>
      </w:r>
      <w:del w:id="21" w:author="Fan Quan" w:date="2021-03-13T15:17:00Z">
        <w:r w:rsidR="00FE4540" w:rsidDel="00C55A85">
          <w:rPr>
            <w:rFonts w:hint="eastAsia"/>
          </w:rPr>
          <w:delText>也许</w:delText>
        </w:r>
      </w:del>
      <w:r w:rsidR="00FE4540">
        <w:rPr>
          <w:rFonts w:hint="eastAsia"/>
        </w:rPr>
        <w:t>让你</w:t>
      </w:r>
      <w:ins w:id="22" w:author="Fan Quan" w:date="2021-03-13T15:17:00Z">
        <w:r w:rsidR="00C55A85">
          <w:rPr>
            <w:rFonts w:hint="eastAsia"/>
          </w:rPr>
          <w:t>保持很高的</w:t>
        </w:r>
      </w:ins>
      <w:r w:rsidR="00FE4540">
        <w:rPr>
          <w:rFonts w:hint="eastAsia"/>
        </w:rPr>
        <w:t>期望</w:t>
      </w:r>
      <w:del w:id="23" w:author="Fan Quan" w:date="2021-03-13T15:17:00Z">
        <w:r w:rsidR="00FE4540" w:rsidDel="00C55A85">
          <w:rPr>
            <w:rFonts w:hint="eastAsia"/>
          </w:rPr>
          <w:delText>很高</w:delText>
        </w:r>
      </w:del>
      <w:ins w:id="24" w:author="Fan Quan" w:date="2021-03-13T15:18:00Z">
        <w:r w:rsidR="00C55A85">
          <w:rPr>
            <w:rFonts w:hint="eastAsia"/>
          </w:rPr>
          <w:t>，因为你一</w:t>
        </w:r>
      </w:ins>
      <w:del w:id="25" w:author="Fan Quan" w:date="2021-03-13T15:18:00Z">
        <w:r w:rsidR="00FE4540" w:rsidDel="00C55A85">
          <w:rPr>
            <w:rFonts w:hint="eastAsia"/>
          </w:rPr>
          <w:delText>。</w:delText>
        </w:r>
      </w:del>
      <w:r w:rsidR="00FE4540">
        <w:rPr>
          <w:rFonts w:hint="eastAsia"/>
        </w:rPr>
        <w:t>打开游戏，</w:t>
      </w:r>
      <w:ins w:id="26" w:author="Fan Quan" w:date="2021-03-13T15:18:00Z">
        <w:r w:rsidR="00B15F9B">
          <w:rPr>
            <w:rFonts w:hint="eastAsia"/>
          </w:rPr>
          <w:t>就能看到</w:t>
        </w:r>
      </w:ins>
      <w:r w:rsidR="00FE4540">
        <w:rPr>
          <w:rFonts w:hint="eastAsia"/>
        </w:rPr>
        <w:t>色彩斑斓的</w:t>
      </w:r>
      <w:ins w:id="27" w:author="Fan Quan" w:date="2021-03-13T15:18:00Z">
        <w:r w:rsidR="00B15F9B">
          <w:rPr>
            <w:rFonts w:hint="eastAsia"/>
          </w:rPr>
          <w:t>开场</w:t>
        </w:r>
      </w:ins>
      <w:del w:id="28" w:author="Fan Quan" w:date="2021-03-13T15:18:00Z">
        <w:r w:rsidR="00FE4540" w:rsidDel="00B15F9B">
          <w:rPr>
            <w:rFonts w:hint="eastAsia"/>
          </w:rPr>
          <w:delText>导入</w:delText>
        </w:r>
      </w:del>
      <w:r w:rsidR="00FE4540">
        <w:rPr>
          <w:rFonts w:hint="eastAsia"/>
        </w:rPr>
        <w:t>动画</w:t>
      </w:r>
      <w:ins w:id="29" w:author="Fan Quan" w:date="2021-03-13T15:18:00Z">
        <w:r w:rsidR="00B15F9B">
          <w:rPr>
            <w:rFonts w:hint="eastAsia"/>
          </w:rPr>
          <w:t>，还</w:t>
        </w:r>
      </w:ins>
      <w:r w:rsidR="00FE4540">
        <w:rPr>
          <w:rFonts w:hint="eastAsia"/>
        </w:rPr>
        <w:t>配着优美的音乐，</w:t>
      </w:r>
      <w:ins w:id="30" w:author="Fan Quan" w:date="2021-03-13T15:18:00Z">
        <w:r w:rsidR="00B15F9B">
          <w:rPr>
            <w:rFonts w:hint="eastAsia"/>
          </w:rPr>
          <w:t>之后就</w:t>
        </w:r>
      </w:ins>
      <w:del w:id="31" w:author="Fan Quan" w:date="2021-03-13T15:18:00Z">
        <w:r w:rsidR="00FE4540" w:rsidDel="00B15F9B">
          <w:rPr>
            <w:rFonts w:hint="eastAsia"/>
          </w:rPr>
          <w:delText>引领你</w:delText>
        </w:r>
      </w:del>
      <w:r w:rsidR="00FE4540">
        <w:rPr>
          <w:rFonts w:hint="eastAsia"/>
        </w:rPr>
        <w:t>来到角色创建界面，</w:t>
      </w:r>
      <w:ins w:id="32" w:author="Fan Quan" w:date="2021-03-13T15:19:00Z">
        <w:r w:rsidR="00B15F9B">
          <w:rPr>
            <w:rFonts w:hint="eastAsia"/>
          </w:rPr>
          <w:t>在这里</w:t>
        </w:r>
      </w:ins>
      <w:r w:rsidR="00FE4540">
        <w:rPr>
          <w:rFonts w:hint="eastAsia"/>
        </w:rPr>
        <w:t>为七种不同的技能分配点数。</w:t>
      </w:r>
    </w:p>
    <w:p w14:paraId="5A566E2A" w14:textId="07A15327" w:rsidR="00FE4540" w:rsidRDefault="00FE4540" w:rsidP="00F348C6">
      <w:pPr>
        <w:pStyle w:val="-"/>
        <w:ind w:firstLine="420"/>
      </w:pPr>
      <w:r>
        <w:rPr>
          <w:rFonts w:hint="eastAsia"/>
        </w:rPr>
        <w:t>完成这一步之后，你便登上了奇形怪状的</w:t>
      </w:r>
      <w:ins w:id="33" w:author="Fan Quan" w:date="2021-03-13T15:20:00Z">
        <w:r w:rsidR="001919D0">
          <w:rPr>
            <w:rFonts w:hint="eastAsia"/>
          </w:rPr>
          <w:t>“</w:t>
        </w:r>
      </w:ins>
      <w:r>
        <w:rPr>
          <w:rFonts w:hint="eastAsia"/>
        </w:rPr>
        <w:t>银河</w:t>
      </w:r>
      <w:ins w:id="34" w:author="Fan Quan" w:date="2021-03-13T15:20:00Z">
        <w:r w:rsidR="001919D0">
          <w:rPr>
            <w:rFonts w:hint="eastAsia"/>
          </w:rPr>
          <w:t>尽头”</w:t>
        </w:r>
      </w:ins>
      <w:del w:id="35" w:author="Fan Quan" w:date="2021-03-13T15:20:00Z">
        <w:r w:rsidDel="001919D0">
          <w:rPr>
            <w:rFonts w:hint="eastAsia"/>
          </w:rPr>
          <w:delText>末</w:delText>
        </w:r>
      </w:del>
      <w:r>
        <w:rPr>
          <w:rFonts w:hint="eastAsia"/>
        </w:rPr>
        <w:t>（</w:t>
      </w:r>
      <w:r>
        <w:rPr>
          <w:rFonts w:hint="eastAsia"/>
        </w:rPr>
        <w:t>G</w:t>
      </w:r>
      <w:r>
        <w:t>alaxy’s End</w:t>
      </w:r>
      <w:r>
        <w:rPr>
          <w:rFonts w:hint="eastAsia"/>
        </w:rPr>
        <w:t>）空间站。</w:t>
      </w:r>
      <w:r w:rsidR="005C2D9B">
        <w:rPr>
          <w:rFonts w:hint="eastAsia"/>
        </w:rPr>
        <w:t>几乎</w:t>
      </w:r>
      <w:ins w:id="36" w:author="Fan Quan" w:date="2021-03-13T15:20:00Z">
        <w:r w:rsidR="001919D0">
          <w:rPr>
            <w:rFonts w:hint="eastAsia"/>
          </w:rPr>
          <w:t>其他</w:t>
        </w:r>
      </w:ins>
      <w:r w:rsidR="005C2D9B">
        <w:rPr>
          <w:rFonts w:hint="eastAsia"/>
        </w:rPr>
        <w:t>所有的地牢探险类游戏都是在方形</w:t>
      </w:r>
      <w:del w:id="37" w:author="Fan Quan" w:date="2021-03-13T15:20:00Z">
        <w:r w:rsidR="005C2D9B" w:rsidDel="001919D0">
          <w:rPr>
            <w:rFonts w:hint="eastAsia"/>
          </w:rPr>
          <w:delText>的</w:delText>
        </w:r>
      </w:del>
      <w:r w:rsidR="005C2D9B">
        <w:rPr>
          <w:rFonts w:hint="eastAsia"/>
        </w:rPr>
        <w:t>格子</w:t>
      </w:r>
      <w:ins w:id="38" w:author="Fan Quan" w:date="2021-03-13T15:20:00Z">
        <w:r w:rsidR="001919D0">
          <w:rPr>
            <w:rFonts w:hint="eastAsia"/>
          </w:rPr>
          <w:t>的</w:t>
        </w:r>
      </w:ins>
      <w:r w:rsidR="005C2D9B">
        <w:rPr>
          <w:rFonts w:hint="eastAsia"/>
        </w:rPr>
        <w:t>基础上搭建</w:t>
      </w:r>
      <w:del w:id="39" w:author="Fan Quan" w:date="2021-03-13T15:21:00Z">
        <w:r w:rsidR="005C2D9B" w:rsidDel="001919D0">
          <w:rPr>
            <w:rFonts w:hint="eastAsia"/>
          </w:rPr>
          <w:delText>、设计路线</w:delText>
        </w:r>
      </w:del>
      <w:r w:rsidR="005C2D9B">
        <w:rPr>
          <w:rFonts w:hint="eastAsia"/>
        </w:rPr>
        <w:t>，《异星之火》却另辟蹊径，</w:t>
      </w:r>
      <w:r w:rsidR="00186E7F">
        <w:rPr>
          <w:rFonts w:hint="eastAsia"/>
        </w:rPr>
        <w:t>使用了各种千奇百怪的角度，允</w:t>
      </w:r>
      <w:r w:rsidR="00186E7F">
        <w:rPr>
          <w:rFonts w:hint="eastAsia"/>
        </w:rPr>
        <w:t>许玩家以</w:t>
      </w:r>
      <w:r w:rsidR="00186E7F">
        <w:rPr>
          <w:rFonts w:hint="eastAsia"/>
        </w:rPr>
        <w:t xml:space="preserve"> </w:t>
      </w:r>
      <w:r w:rsidR="00186E7F">
        <w:t xml:space="preserve">45 </w:t>
      </w:r>
      <w:r w:rsidR="00186E7F">
        <w:rPr>
          <w:rFonts w:hint="eastAsia"/>
        </w:rPr>
        <w:t>度角为单位旋转视角，这令探索</w:t>
      </w:r>
      <w:ins w:id="40" w:author="Fan Quan" w:date="2021-03-13T15:21:00Z">
        <w:r w:rsidR="001919D0">
          <w:rPr>
            <w:rFonts w:hint="eastAsia"/>
          </w:rPr>
          <w:t>和绘制</w:t>
        </w:r>
      </w:ins>
      <w:r w:rsidR="00186E7F">
        <w:rPr>
          <w:rFonts w:hint="eastAsia"/>
        </w:rPr>
        <w:t>地图变得异常困难。</w:t>
      </w:r>
    </w:p>
    <w:p w14:paraId="129C1013" w14:textId="6DD73637" w:rsidR="004B357C" w:rsidRDefault="004B357C" w:rsidP="00F348C6">
      <w:pPr>
        <w:pStyle w:val="-"/>
        <w:ind w:firstLine="420"/>
      </w:pPr>
      <w:r>
        <w:rPr>
          <w:rFonts w:hint="eastAsia"/>
        </w:rPr>
        <w:t>很快，你就会遇到一位友好的外星人——一位不用文字交流，而是用语音对话的</w:t>
      </w:r>
      <w:r>
        <w:rPr>
          <w:rFonts w:hint="eastAsia"/>
        </w:rPr>
        <w:t xml:space="preserve"> NPC</w:t>
      </w:r>
      <w:r>
        <w:rPr>
          <w:rFonts w:hint="eastAsia"/>
        </w:rPr>
        <w:t>！《异星之火》利用了</w:t>
      </w:r>
      <w:r>
        <w:rPr>
          <w:rFonts w:hint="eastAsia"/>
        </w:rPr>
        <w:t xml:space="preserve"> A</w:t>
      </w:r>
      <w:r>
        <w:t xml:space="preserve">miga </w:t>
      </w:r>
      <w:r>
        <w:rPr>
          <w:rFonts w:hint="eastAsia"/>
        </w:rPr>
        <w:t>的文字转语音功能，让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们“开口</w:t>
      </w:r>
      <w:del w:id="41" w:author="Fan Quan" w:date="2021-03-13T15:22:00Z">
        <w:r w:rsidDel="009D503A">
          <w:rPr>
            <w:rFonts w:hint="eastAsia"/>
          </w:rPr>
          <w:delText>”</w:delText>
        </w:r>
      </w:del>
      <w:r>
        <w:rPr>
          <w:rFonts w:hint="eastAsia"/>
        </w:rPr>
        <w:t>说话</w:t>
      </w:r>
      <w:ins w:id="42" w:author="Fan Quan" w:date="2021-03-13T15:22:00Z">
        <w:r w:rsidR="009D503A">
          <w:rPr>
            <w:rFonts w:hint="eastAsia"/>
          </w:rPr>
          <w:t>”</w:t>
        </w:r>
      </w:ins>
      <w:r>
        <w:rPr>
          <w:rFonts w:hint="eastAsia"/>
        </w:rPr>
        <w:t>了！然而，这一技术过于原始——每个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的“声音”都一模一样，说的话也经常难以辨认。最大的问题在于，这些对话都毫无意义。</w:t>
      </w:r>
    </w:p>
    <w:p w14:paraId="1EA97CDF" w14:textId="0F0D2EF5" w:rsidR="004B357C" w:rsidRDefault="004B357C" w:rsidP="00F348C6">
      <w:pPr>
        <w:pStyle w:val="-"/>
        <w:ind w:firstLine="420"/>
        <w:rPr>
          <w:ins w:id="43" w:author="Fan Quan" w:date="2021-03-13T15:25:00Z"/>
        </w:rPr>
      </w:pPr>
      <w:r>
        <w:rPr>
          <w:rFonts w:hint="eastAsia"/>
        </w:rPr>
        <w:t>你能通过文本解析器和各种各样的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对话，探索奇形怪状的房间，收集钥匙和物品，但这一切都是无用功。钥匙</w:t>
      </w:r>
      <w:r w:rsidR="00714FAA">
        <w:rPr>
          <w:rFonts w:hint="eastAsia"/>
        </w:rPr>
        <w:t>没有用，</w:t>
      </w:r>
      <w:r w:rsidR="00714FAA">
        <w:rPr>
          <w:rFonts w:hint="eastAsia"/>
        </w:rPr>
        <w:t>NPC</w:t>
      </w:r>
      <w:r w:rsidR="00714FAA">
        <w:t xml:space="preserve"> </w:t>
      </w:r>
      <w:r w:rsidR="00714FAA">
        <w:rPr>
          <w:rFonts w:hint="eastAsia"/>
        </w:rPr>
        <w:t>根本不会提供有价值的信息。你真正要做的只是通过六个小关卡，抵达底层，找到库尔兹博士，再打一场格格不入的</w:t>
      </w:r>
      <w:r w:rsidR="00714FAA">
        <w:rPr>
          <w:rFonts w:hint="eastAsia"/>
        </w:rPr>
        <w:t xml:space="preserve"> </w:t>
      </w:r>
      <w:r w:rsidR="00714FAA">
        <w:t xml:space="preserve">BOSS </w:t>
      </w:r>
      <w:r w:rsidR="00714FAA">
        <w:rPr>
          <w:rFonts w:hint="eastAsia"/>
        </w:rPr>
        <w:t>战而已。</w:t>
      </w:r>
    </w:p>
    <w:p w14:paraId="07CF2B33" w14:textId="7C0EAA2B" w:rsidR="007C4104" w:rsidRDefault="007C4104" w:rsidP="00F348C6">
      <w:pPr>
        <w:pStyle w:val="-"/>
        <w:ind w:firstLine="420"/>
        <w:rPr>
          <w:ins w:id="44" w:author="Fan Quan" w:date="2021-03-13T15:27:00Z"/>
        </w:rPr>
      </w:pPr>
      <w:ins w:id="45" w:author="Fan Quan" w:date="2021-03-13T15:25:00Z">
        <w:r w:rsidRPr="007C4104">
          <w:t>要不是随机遇敌设置得太过频繁，你完全可以在几分钟内打通游戏。这一环节上，游戏也没能为你带来任何的满足感。</w:t>
        </w:r>
      </w:ins>
    </w:p>
    <w:p w14:paraId="59A3237D" w14:textId="1FA98304" w:rsidR="00324930" w:rsidRDefault="00324930" w:rsidP="00324930">
      <w:pPr>
        <w:pStyle w:val="-"/>
        <w:ind w:firstLine="420"/>
        <w:rPr>
          <w:ins w:id="46" w:author="Fan Quan" w:date="2021-03-13T15:29:00Z"/>
        </w:rPr>
      </w:pPr>
      <w:ins w:id="47" w:author="Fan Quan" w:date="2021-03-13T15:27:00Z">
        <w:r>
          <w:rPr>
            <w:rFonts w:hint="eastAsia"/>
          </w:rPr>
          <w:t>战斗阶段，你只需要按下“战斗”按钮，然后看着你的角色和敌人的角色拳打脚踢、刀剑相交就行</w:t>
        </w:r>
        <w:r>
          <w:rPr>
            <w:rFonts w:hint="eastAsia"/>
          </w:rPr>
          <w:lastRenderedPageBreak/>
          <w:t>了。没有任何战术可言，战斗动画高度重复，最重要的因素是运气。</w:t>
        </w:r>
      </w:ins>
    </w:p>
    <w:p w14:paraId="4513FB02" w14:textId="23029F11" w:rsidR="00324930" w:rsidRDefault="00324930" w:rsidP="00324930">
      <w:pPr>
        <w:pStyle w:val="-"/>
        <w:ind w:firstLine="420"/>
        <w:rPr>
          <w:rFonts w:hint="eastAsia"/>
        </w:rPr>
        <w:pPrChange w:id="48" w:author="Fan Quan" w:date="2021-03-13T15:29:00Z">
          <w:pPr>
            <w:pStyle w:val="-"/>
            <w:ind w:firstLine="420"/>
          </w:pPr>
        </w:pPrChange>
      </w:pPr>
      <w:ins w:id="49" w:author="Fan Quan" w:date="2021-03-13T15:29:00Z">
        <w:r>
          <w:rPr>
            <w:rFonts w:hint="eastAsia"/>
          </w:rPr>
          <w:t>结果，《异星之火》给人感觉就像是一个野心勃勃的炫技</w:t>
        </w:r>
        <w:r>
          <w:rPr>
            <w:rFonts w:hint="eastAsia"/>
          </w:rPr>
          <w:t xml:space="preserve"> Demo</w:t>
        </w:r>
        <w:r>
          <w:rPr>
            <w:rFonts w:hint="eastAsia"/>
          </w:rPr>
          <w:t>。故事很有新意，美术和音乐都不错，也有创新之处，比如文字转语音、奇怪角度的地牢等等。不幸的是，《异星之火》空有华丽的外表，内核中却并不算是一款游戏。</w:t>
        </w:r>
      </w:ins>
    </w:p>
    <w:p w14:paraId="063582D2" w14:textId="4DE86936" w:rsidR="00C643DD" w:rsidRDefault="00C643DD" w:rsidP="00F348C6">
      <w:pPr>
        <w:pStyle w:val="-"/>
        <w:ind w:firstLine="420"/>
      </w:pPr>
    </w:p>
    <w:p w14:paraId="2286DB15" w14:textId="77777777" w:rsidR="00C643DD" w:rsidRDefault="00C643DD" w:rsidP="00C643DD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37AC1C2" wp14:editId="3D2F4D3B">
            <wp:extent cx="2959200" cy="222120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1BED" w14:textId="38D694DF" w:rsidR="00C643DD" w:rsidRDefault="00C643DD" w:rsidP="00C643DD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对话使用了文字转语音系统，还搭载了</w:t>
      </w:r>
      <w:ins w:id="50" w:author="Fan Quan" w:date="2021-03-13T15:30:00Z">
        <w:r w:rsidR="00324930">
          <w:rPr>
            <w:rFonts w:hint="eastAsia"/>
          </w:rPr>
          <w:t>强大</w:t>
        </w:r>
      </w:ins>
      <w:del w:id="51" w:author="Fan Quan" w:date="2021-03-13T15:30:00Z">
        <w:r w:rsidDel="00324930">
          <w:rPr>
            <w:rFonts w:hint="eastAsia"/>
          </w:rPr>
          <w:delText>完备</w:delText>
        </w:r>
      </w:del>
      <w:r>
        <w:rPr>
          <w:rFonts w:hint="eastAsia"/>
        </w:rPr>
        <w:t>的文本解析器，然而</w:t>
      </w:r>
      <w:r>
        <w:rPr>
          <w:rFonts w:hint="eastAsia"/>
        </w:rPr>
        <w:t xml:space="preserve"> NPC</w:t>
      </w:r>
      <w:r>
        <w:t xml:space="preserve"> </w:t>
      </w:r>
      <w:ins w:id="52" w:author="Fan Quan" w:date="2021-03-13T15:30:00Z">
        <w:r w:rsidR="00695D9E">
          <w:rPr>
            <w:rFonts w:hint="eastAsia"/>
          </w:rPr>
          <w:t>说的话毫无价值</w:t>
        </w:r>
      </w:ins>
      <w:del w:id="53" w:author="Fan Quan" w:date="2021-03-13T15:30:00Z">
        <w:r w:rsidDel="00695D9E">
          <w:rPr>
            <w:rFonts w:hint="eastAsia"/>
          </w:rPr>
          <w:delText>却经常无话可说</w:delText>
        </w:r>
      </w:del>
      <w:r>
        <w:rPr>
          <w:rFonts w:hint="eastAsia"/>
        </w:rPr>
        <w:t>。</w:t>
      </w:r>
    </w:p>
    <w:p w14:paraId="055AFCE4" w14:textId="77777777" w:rsidR="00C643DD" w:rsidDel="00324930" w:rsidRDefault="00C643DD" w:rsidP="00F348C6">
      <w:pPr>
        <w:pStyle w:val="-"/>
        <w:ind w:firstLine="420"/>
        <w:rPr>
          <w:del w:id="54" w:author="Fan Quan" w:date="2021-03-13T15:29:00Z"/>
        </w:rPr>
      </w:pPr>
    </w:p>
    <w:p w14:paraId="0047EE76" w14:textId="2091A900" w:rsidR="00714FAA" w:rsidRPr="00FE4540" w:rsidDel="007C4104" w:rsidRDefault="00714FAA" w:rsidP="00324930">
      <w:pPr>
        <w:pStyle w:val="-"/>
        <w:ind w:firstLineChars="0" w:firstLine="0"/>
        <w:rPr>
          <w:del w:id="55" w:author="Fan Quan" w:date="2021-03-13T15:25:00Z"/>
        </w:rPr>
        <w:pPrChange w:id="56" w:author="Fan Quan" w:date="2021-03-13T15:29:00Z">
          <w:pPr>
            <w:pStyle w:val="-"/>
            <w:ind w:firstLine="420"/>
          </w:pPr>
        </w:pPrChange>
      </w:pPr>
      <w:del w:id="57" w:author="Fan Quan" w:date="2021-03-13T15:25:00Z">
        <w:r w:rsidDel="007C4104">
          <w:rPr>
            <w:rFonts w:hint="eastAsia"/>
          </w:rPr>
          <w:delText>要不是随机遇敌设置得太过频繁，你完全可以在几分钟内打通游戏。这一环节上，游戏也没能为你带来任何的满足感。</w:delText>
        </w:r>
      </w:del>
    </w:p>
    <w:p w14:paraId="3AB91099" w14:textId="75453BA9" w:rsidR="00F348C6" w:rsidDel="00324930" w:rsidRDefault="00714FAA" w:rsidP="00324930">
      <w:pPr>
        <w:pStyle w:val="-"/>
        <w:ind w:firstLineChars="0" w:firstLine="0"/>
        <w:rPr>
          <w:del w:id="58" w:author="Fan Quan" w:date="2021-03-13T15:27:00Z"/>
        </w:rPr>
        <w:pPrChange w:id="59" w:author="Fan Quan" w:date="2021-03-13T15:29:00Z">
          <w:pPr>
            <w:pStyle w:val="-"/>
            <w:ind w:firstLine="420"/>
          </w:pPr>
        </w:pPrChange>
      </w:pPr>
      <w:del w:id="60" w:author="Fan Quan" w:date="2021-03-13T15:27:00Z">
        <w:r w:rsidDel="00324930">
          <w:rPr>
            <w:rFonts w:hint="eastAsia"/>
          </w:rPr>
          <w:delText>战斗阶段，你只需要按下“战斗”，然后看着你的角色和敌人的角色拳打脚踢、刀剑相交就行了。没有任何战术可言，战斗动画高度重复，最重要的因素是运气。</w:delText>
        </w:r>
      </w:del>
    </w:p>
    <w:p w14:paraId="68BE8AC2" w14:textId="62F65862" w:rsidR="00F348C6" w:rsidDel="00324930" w:rsidRDefault="00714FAA" w:rsidP="00324930">
      <w:pPr>
        <w:pStyle w:val="-"/>
        <w:ind w:firstLineChars="0" w:firstLine="0"/>
        <w:rPr>
          <w:del w:id="61" w:author="Fan Quan" w:date="2021-03-13T15:29:00Z"/>
        </w:rPr>
        <w:pPrChange w:id="62" w:author="Fan Quan" w:date="2021-03-13T15:29:00Z">
          <w:pPr>
            <w:pStyle w:val="-"/>
            <w:ind w:firstLine="420"/>
          </w:pPr>
        </w:pPrChange>
      </w:pPr>
      <w:del w:id="63" w:author="Fan Quan" w:date="2021-03-13T15:29:00Z">
        <w:r w:rsidDel="00324930">
          <w:rPr>
            <w:rFonts w:hint="eastAsia"/>
          </w:rPr>
          <w:delText>结果，《异星之火》给人感觉</w:delText>
        </w:r>
        <w:r w:rsidR="00740099" w:rsidDel="00324930">
          <w:rPr>
            <w:rFonts w:hint="eastAsia"/>
          </w:rPr>
          <w:delText>就</w:delText>
        </w:r>
        <w:r w:rsidDel="00324930">
          <w:rPr>
            <w:rFonts w:hint="eastAsia"/>
          </w:rPr>
          <w:delText>像是一个野心勃勃的炫技</w:delText>
        </w:r>
        <w:r w:rsidDel="00324930">
          <w:rPr>
            <w:rFonts w:hint="eastAsia"/>
          </w:rPr>
          <w:delText xml:space="preserve"> Demo</w:delText>
        </w:r>
        <w:r w:rsidDel="00324930">
          <w:rPr>
            <w:rFonts w:hint="eastAsia"/>
          </w:rPr>
          <w:delText>。故事很有新意，美术和音乐都不错，也有</w:delText>
        </w:r>
        <w:r w:rsidR="00740099" w:rsidDel="00324930">
          <w:rPr>
            <w:rFonts w:hint="eastAsia"/>
          </w:rPr>
          <w:delText>创新之处，比如</w:delText>
        </w:r>
        <w:r w:rsidDel="00324930">
          <w:rPr>
            <w:rFonts w:hint="eastAsia"/>
          </w:rPr>
          <w:delText>文字转语音</w:delText>
        </w:r>
        <w:r w:rsidR="00740099" w:rsidDel="00324930">
          <w:rPr>
            <w:rFonts w:hint="eastAsia"/>
          </w:rPr>
          <w:delText>、奇怪角度的地牢等等。不幸的是，《异星之火》空有华丽的外表，内核中却没有实在的游戏。</w:delText>
        </w:r>
      </w:del>
    </w:p>
    <w:p w14:paraId="6A28B4B6" w14:textId="77777777" w:rsidR="00C643DD" w:rsidRDefault="00C643DD" w:rsidP="00324930">
      <w:pPr>
        <w:pStyle w:val="-"/>
        <w:ind w:firstLineChars="0" w:firstLine="0"/>
        <w:pPrChange w:id="64" w:author="Fan Quan" w:date="2021-03-13T15:29:00Z">
          <w:pPr>
            <w:pStyle w:val="-"/>
            <w:ind w:firstLine="420"/>
          </w:pPr>
        </w:pPrChange>
      </w:pPr>
    </w:p>
    <w:p w14:paraId="70DE11C2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759853C" wp14:editId="36C013A2">
            <wp:extent cx="2959200" cy="22212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4527" w14:textId="1B19F12D" w:rsidR="00F348C6" w:rsidRDefault="00F348C6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43DD">
        <w:rPr>
          <w:noProof/>
        </w:rPr>
        <w:t>2</w:t>
      </w:r>
      <w:r>
        <w:fldChar w:fldCharType="end"/>
      </w:r>
      <w:r w:rsidR="00C643DD">
        <w:t xml:space="preserve"> </w:t>
      </w:r>
      <w:r w:rsidR="00C643DD">
        <w:rPr>
          <w:rFonts w:hint="eastAsia"/>
        </w:rPr>
        <w:t>游戏提供了近战和远程武器、数量有限的弹药和装备在特定身体部位的护甲，但在战斗阶段，你只要按下“战斗”</w:t>
      </w:r>
      <w:ins w:id="65" w:author="Fan Quan" w:date="2021-03-13T15:31:00Z">
        <w:r w:rsidR="00695D9E">
          <w:rPr>
            <w:rFonts w:hint="eastAsia"/>
          </w:rPr>
          <w:t>按钮</w:t>
        </w:r>
      </w:ins>
      <w:del w:id="66" w:author="Fan Quan" w:date="2021-03-13T15:31:00Z">
        <w:r w:rsidR="00C643DD" w:rsidDel="00695D9E">
          <w:rPr>
            <w:rFonts w:hint="eastAsia"/>
          </w:rPr>
          <w:delText>键</w:delText>
        </w:r>
      </w:del>
      <w:r w:rsidR="00C643DD">
        <w:rPr>
          <w:rFonts w:hint="eastAsia"/>
        </w:rPr>
        <w:t>然后旁观就行了。</w:t>
      </w:r>
    </w:p>
    <w:p w14:paraId="78D59E70" w14:textId="77777777" w:rsidR="00F348C6" w:rsidRDefault="00F348C6" w:rsidP="00F348C6">
      <w:pPr>
        <w:pStyle w:val="-"/>
        <w:ind w:firstLine="420"/>
      </w:pPr>
    </w:p>
    <w:p w14:paraId="1D4331A8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D489B" w14:textId="77777777" w:rsidR="00E75C33" w:rsidRDefault="00E75C33" w:rsidP="00F841EF">
      <w:r>
        <w:separator/>
      </w:r>
    </w:p>
  </w:endnote>
  <w:endnote w:type="continuationSeparator" w:id="0">
    <w:p w14:paraId="72898F9F" w14:textId="77777777" w:rsidR="00E75C33" w:rsidRDefault="00E75C33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D7DC9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B3B76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4B996" w14:textId="77777777" w:rsidR="00E75C33" w:rsidRDefault="00E75C33" w:rsidP="00F841EF">
      <w:r>
        <w:separator/>
      </w:r>
    </w:p>
  </w:footnote>
  <w:footnote w:type="continuationSeparator" w:id="0">
    <w:p w14:paraId="2AA3B0E5" w14:textId="77777777" w:rsidR="00E75C33" w:rsidRDefault="00E75C33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68CF5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8E253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n Quan">
    <w15:presenceInfo w15:providerId="Windows Live" w15:userId="fb16b904e3527e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18"/>
    <w:rsid w:val="00007178"/>
    <w:rsid w:val="00045DB7"/>
    <w:rsid w:val="00055882"/>
    <w:rsid w:val="000611FB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86E7F"/>
    <w:rsid w:val="001919D0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30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E13C6"/>
    <w:rsid w:val="003F442C"/>
    <w:rsid w:val="003F7E6F"/>
    <w:rsid w:val="00412ACB"/>
    <w:rsid w:val="00427A03"/>
    <w:rsid w:val="004367FE"/>
    <w:rsid w:val="00445F1D"/>
    <w:rsid w:val="00473DBD"/>
    <w:rsid w:val="004B357C"/>
    <w:rsid w:val="004B4D18"/>
    <w:rsid w:val="004B7AB8"/>
    <w:rsid w:val="004C323F"/>
    <w:rsid w:val="004C691F"/>
    <w:rsid w:val="005062C4"/>
    <w:rsid w:val="00532598"/>
    <w:rsid w:val="00561057"/>
    <w:rsid w:val="00576BB6"/>
    <w:rsid w:val="00594354"/>
    <w:rsid w:val="005A2AD5"/>
    <w:rsid w:val="005B5669"/>
    <w:rsid w:val="005C2D9B"/>
    <w:rsid w:val="005C71CD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95D9E"/>
    <w:rsid w:val="006B2C72"/>
    <w:rsid w:val="006B3758"/>
    <w:rsid w:val="006F4D28"/>
    <w:rsid w:val="0071094A"/>
    <w:rsid w:val="00710D5F"/>
    <w:rsid w:val="00714FAA"/>
    <w:rsid w:val="0071777F"/>
    <w:rsid w:val="00730438"/>
    <w:rsid w:val="00731BF1"/>
    <w:rsid w:val="00740099"/>
    <w:rsid w:val="00766048"/>
    <w:rsid w:val="007752FB"/>
    <w:rsid w:val="007869FA"/>
    <w:rsid w:val="00791749"/>
    <w:rsid w:val="007A2BD6"/>
    <w:rsid w:val="007C4104"/>
    <w:rsid w:val="007D71D1"/>
    <w:rsid w:val="00804F76"/>
    <w:rsid w:val="00806138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E5F10"/>
    <w:rsid w:val="008F2B87"/>
    <w:rsid w:val="009013BA"/>
    <w:rsid w:val="00902E18"/>
    <w:rsid w:val="00911BFC"/>
    <w:rsid w:val="0092047D"/>
    <w:rsid w:val="0092507E"/>
    <w:rsid w:val="00937B95"/>
    <w:rsid w:val="00960341"/>
    <w:rsid w:val="0097206B"/>
    <w:rsid w:val="009851AC"/>
    <w:rsid w:val="009B5ACC"/>
    <w:rsid w:val="009C45E4"/>
    <w:rsid w:val="009D21CC"/>
    <w:rsid w:val="009D503A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15F9B"/>
    <w:rsid w:val="00B25851"/>
    <w:rsid w:val="00B415B0"/>
    <w:rsid w:val="00B50715"/>
    <w:rsid w:val="00B62941"/>
    <w:rsid w:val="00B64617"/>
    <w:rsid w:val="00BA2914"/>
    <w:rsid w:val="00BE1C72"/>
    <w:rsid w:val="00BF11F4"/>
    <w:rsid w:val="00C36086"/>
    <w:rsid w:val="00C55A85"/>
    <w:rsid w:val="00C61659"/>
    <w:rsid w:val="00C643DD"/>
    <w:rsid w:val="00C7080D"/>
    <w:rsid w:val="00C77902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CC9"/>
    <w:rsid w:val="00E06D6C"/>
    <w:rsid w:val="00E07734"/>
    <w:rsid w:val="00E1534E"/>
    <w:rsid w:val="00E20D0F"/>
    <w:rsid w:val="00E377C2"/>
    <w:rsid w:val="00E61F41"/>
    <w:rsid w:val="00E63C55"/>
    <w:rsid w:val="00E75C33"/>
    <w:rsid w:val="00E802C3"/>
    <w:rsid w:val="00E81749"/>
    <w:rsid w:val="00E81D1D"/>
    <w:rsid w:val="00E85ED9"/>
    <w:rsid w:val="00E96BDA"/>
    <w:rsid w:val="00EA0A89"/>
    <w:rsid w:val="00EA10AB"/>
    <w:rsid w:val="00EA35E2"/>
    <w:rsid w:val="00EB267F"/>
    <w:rsid w:val="00EE2E4F"/>
    <w:rsid w:val="00EE3E02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F40F4"/>
  <w15:chartTrackingRefBased/>
  <w15:docId w15:val="{5F290D37-55C3-4F97-B108-038D936E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taCloud\sisu&#22823;&#19977;&#19979;\crpg\review&#27169;&#29256;20210228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review模版20210228.dotx</Template>
  <TotalTime>84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VitaminA</dc:creator>
  <cp:keywords/>
  <dc:description/>
  <cp:lastModifiedBy>Fan Quan</cp:lastModifiedBy>
  <cp:revision>7</cp:revision>
  <dcterms:created xsi:type="dcterms:W3CDTF">2021-03-03T02:17:00Z</dcterms:created>
  <dcterms:modified xsi:type="dcterms:W3CDTF">2021-03-13T23:31:00Z</dcterms:modified>
</cp:coreProperties>
</file>