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3D8692" w14:textId="77777777" w:rsidR="0016522A" w:rsidRPr="00F734E7" w:rsidRDefault="000C1A81" w:rsidP="00DB684D">
      <w:pPr>
        <w:pStyle w:val="3"/>
      </w:pPr>
      <w:bookmarkStart w:id="0" w:name="_Hlk54384369"/>
      <w:bookmarkEnd w:id="0"/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BF7D986" wp14:editId="721456A1">
                <wp:simplePos x="0" y="0"/>
                <wp:positionH relativeFrom="margin">
                  <wp:align>right</wp:align>
                </wp:positionH>
                <wp:positionV relativeFrom="paragraph">
                  <wp:posOffset>601345</wp:posOffset>
                </wp:positionV>
                <wp:extent cx="6185535" cy="3201035"/>
                <wp:effectExtent l="0" t="0" r="5715" b="0"/>
                <wp:wrapTopAndBottom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5535" cy="3201035"/>
                          <a:chOff x="0" y="0"/>
                          <a:chExt cx="6185535" cy="3201035"/>
                        </a:xfrm>
                      </wpg:grpSpPr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7394" y="0"/>
                            <a:ext cx="6170747" cy="26784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文本框 3"/>
                        <wps:cNvSpPr txBox="1"/>
                        <wps:spPr>
                          <a:xfrm>
                            <a:off x="0" y="2687320"/>
                            <a:ext cx="6185535" cy="5137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BFF5940" w14:textId="500E8524" w:rsidR="001233A5" w:rsidRDefault="001201DB" w:rsidP="001233A5">
                              <w:pPr>
                                <w:pStyle w:val="af"/>
                                <w:jc w:val="center"/>
                              </w:pPr>
                              <w:r>
                                <w:t xml:space="preserve">Robert Alan </w:t>
                              </w:r>
                              <w:proofErr w:type="spellStart"/>
                              <w:r>
                                <w:t>Koeneke</w:t>
                              </w:r>
                              <w:proofErr w:type="spellEnd"/>
                              <w:r>
                                <w:t>, 1983 VAX-11/780 (MS-DOS, Amiga and Linux)</w:t>
                              </w:r>
                            </w:p>
                            <w:p w14:paraId="5668DEC7" w14:textId="114C413F" w:rsidR="000C1A81" w:rsidRPr="000C1A81" w:rsidRDefault="00827893" w:rsidP="00C955AF">
                              <w:pPr>
                                <w:pStyle w:val="af"/>
                              </w:pPr>
                              <w:r w:rsidRPr="00827893">
                                <w:rPr>
                                  <w:rFonts w:ascii="黑体" w:hAnsi="黑体" w:hint="eastAsia"/>
                                  <w:color w:val="000000"/>
                                </w:rPr>
                                <w:t>*</w:t>
                              </w:r>
                              <w:r w:rsidR="00311F39">
                                <w:t>最初的《摩瑞亚</w:t>
                              </w:r>
                              <w:r w:rsidR="00311F39">
                                <w:rPr>
                                  <w:rFonts w:hint="eastAsia"/>
                                </w:rPr>
                                <w:t>》是为</w:t>
                              </w:r>
                              <w:r w:rsidR="00625A7C">
                                <w:t xml:space="preserve"> </w:t>
                              </w:r>
                              <w:r w:rsidR="00311F39">
                                <w:rPr>
                                  <w:rFonts w:hint="eastAsia"/>
                                </w:rPr>
                                <w:t>VAX</w:t>
                              </w:r>
                              <w:r w:rsidR="00311F39">
                                <w:t>-11/780</w:t>
                              </w:r>
                              <w:r w:rsidR="008364AD">
                                <w:t xml:space="preserve"> </w:t>
                              </w:r>
                              <w:r w:rsidR="00311F39">
                                <w:rPr>
                                  <w:rFonts w:hint="eastAsia"/>
                                </w:rPr>
                                <w:t>计算机制作的，但其作者允许在非商业性的情况下，</w:t>
                              </w:r>
                              <w:r w:rsidR="008B533F">
                                <w:rPr>
                                  <w:rFonts w:hint="eastAsia"/>
                                </w:rPr>
                                <w:t>分享不同版本</w:t>
                              </w:r>
                              <w:r w:rsidR="00B41D6F">
                                <w:rPr>
                                  <w:rFonts w:hint="eastAsia"/>
                                </w:rPr>
                                <w:t>和平台</w:t>
                              </w:r>
                              <w:r w:rsidR="008B533F">
                                <w:rPr>
                                  <w:rFonts w:hint="eastAsia"/>
                                </w:rPr>
                                <w:t>的源代码。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F7D986" id="组合 4" o:spid="_x0000_s1026" style="position:absolute;left:0;text-align:left;margin-left:435.85pt;margin-top:47.35pt;width:487.05pt;height:252.05pt;z-index:251660288;mso-position-horizontal:right;mso-position-horizontal-relative:margin;mso-width-relative:margin;mso-height-relative:margin" coordsize="61855,32010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" o:spid="_x0000_s1027" type="#_x0000_t75" style="position:absolute;left:73;width:61708;height:267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" o:spid="_x0000_s1028" type="#_x0000_t202" style="position:absolute;top:26873;width:61855;height:5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" stroked="f">
                  <v:textbox style="mso-fit-shape-to-text:t" inset="0,0,0,0">
                    <w:txbxContent>
                      <w:p w14:paraId="7BFF5940" w14:textId="500E8524" w:rsidR="001233A5" w:rsidRDefault="001201DB" w:rsidP="001233A5">
                        <w:pPr>
                          <w:pStyle w:val="af"/>
                          <w:jc w:val="center"/>
                        </w:pPr>
                        <w:r>
                          <w:t xml:space="preserve">Robert Alan </w:t>
                        </w:r>
                        <w:proofErr w:type="spellStart"/>
                        <w:r>
                          <w:t>Koeneke</w:t>
                        </w:r>
                        <w:proofErr w:type="spellEnd"/>
                        <w:r>
                          <w:t>, 1983 VAX-11/780 (MS-DOS, Amiga and Linux)</w:t>
                        </w:r>
                      </w:p>
                      <w:p w14:paraId="5668DEC7" w14:textId="114C413F" w:rsidR="000C1A81" w:rsidRPr="000C1A81" w:rsidRDefault="00827893" w:rsidP="00C955AF">
                        <w:pPr>
                          <w:pStyle w:val="af"/>
                        </w:pPr>
                        <w:r w:rsidRPr="00827893">
                          <w:rPr>
                            <w:rFonts w:ascii="黑体" w:hAnsi="黑体" w:hint="eastAsia"/>
                            <w:color w:val="000000"/>
                          </w:rPr>
                          <w:t>*</w:t>
                        </w:r>
                        <w:r w:rsidR="00311F39">
                          <w:t>最初的《摩瑞亚</w:t>
                        </w:r>
                        <w:r w:rsidR="00311F39">
                          <w:rPr>
                            <w:rFonts w:hint="eastAsia"/>
                          </w:rPr>
                          <w:t>》是为</w:t>
                        </w:r>
                        <w:r w:rsidR="00625A7C">
                          <w:t xml:space="preserve"> </w:t>
                        </w:r>
                        <w:r w:rsidR="00311F39">
                          <w:rPr>
                            <w:rFonts w:hint="eastAsia"/>
                          </w:rPr>
                          <w:t>VAX</w:t>
                        </w:r>
                        <w:r w:rsidR="00311F39">
                          <w:t>-11/780</w:t>
                        </w:r>
                        <w:r w:rsidR="008364AD">
                          <w:t xml:space="preserve"> </w:t>
                        </w:r>
                        <w:r w:rsidR="00311F39">
                          <w:rPr>
                            <w:rFonts w:hint="eastAsia"/>
                          </w:rPr>
                          <w:t>计算机制作的，但其作者允许在非商业性的情况下，</w:t>
                        </w:r>
                        <w:r w:rsidR="008B533F">
                          <w:rPr>
                            <w:rFonts w:hint="eastAsia"/>
                          </w:rPr>
                          <w:t>分享不同版本</w:t>
                        </w:r>
                        <w:r w:rsidR="00B41D6F">
                          <w:rPr>
                            <w:rFonts w:hint="eastAsia"/>
                          </w:rPr>
                          <w:t>和平台</w:t>
                        </w:r>
                        <w:r w:rsidR="008B533F">
                          <w:rPr>
                            <w:rFonts w:hint="eastAsia"/>
                          </w:rPr>
                          <w:t>的源代码。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DB684D">
        <w:rPr>
          <w:rFonts w:hint="eastAsia"/>
        </w:rPr>
        <w:t>《</w:t>
      </w:r>
      <w:r w:rsidR="00151FFB">
        <w:rPr>
          <w:rFonts w:hint="eastAsia"/>
        </w:rPr>
        <w:t>摩瑞亚</w:t>
      </w:r>
      <w:r w:rsidR="00DB684D">
        <w:rPr>
          <w:rFonts w:hint="eastAsia"/>
        </w:rPr>
        <w:t>》（</w:t>
      </w:r>
      <w:proofErr w:type="spellStart"/>
      <w:r w:rsidR="00151FFB">
        <w:rPr>
          <w:rFonts w:hint="eastAsia"/>
        </w:rPr>
        <w:t>Moria</w:t>
      </w:r>
      <w:proofErr w:type="spellEnd"/>
      <w:r w:rsidR="00DB684D">
        <w:rPr>
          <w:rFonts w:hint="eastAsia"/>
        </w:rPr>
        <w:t>）</w:t>
      </w:r>
    </w:p>
    <w:p w14:paraId="73605C70" w14:textId="77777777" w:rsidR="005256DD" w:rsidRDefault="005256DD" w:rsidP="00F734E7"/>
    <w:p w14:paraId="52C726E1" w14:textId="77777777" w:rsidR="0016522A" w:rsidRDefault="008F2B87" w:rsidP="00F734E7">
      <w:r w:rsidRPr="008F2B87">
        <w:rPr>
          <w:rFonts w:hint="eastAsia"/>
        </w:rPr>
        <w:t>作者：</w:t>
      </w:r>
      <w:r w:rsidR="00151FFB">
        <w:rPr>
          <w:rFonts w:hint="eastAsia"/>
        </w:rPr>
        <w:t>MM</w:t>
      </w:r>
    </w:p>
    <w:p w14:paraId="3D2B58AF" w14:textId="22B8AA5D" w:rsidR="0016522A" w:rsidRPr="008F2B87" w:rsidRDefault="0016522A" w:rsidP="008F2B87">
      <w:pPr>
        <w:jc w:val="left"/>
      </w:pPr>
      <w:r w:rsidRPr="008F2B87">
        <w:rPr>
          <w:rFonts w:hint="eastAsia"/>
        </w:rPr>
        <w:t>翻译：</w:t>
      </w:r>
      <w:ins w:id="1" w:author="Spike zhang" w:date="2020-11-13T13:31:00Z">
        <w:r w:rsidR="008B4987">
          <w:rPr>
            <w:rFonts w:hint="eastAsia"/>
          </w:rPr>
          <w:t>SpIkEZhaNGQ</w:t>
        </w:r>
      </w:ins>
    </w:p>
    <w:p w14:paraId="42F60E56" w14:textId="77777777" w:rsidR="0016522A" w:rsidRDefault="00620F34" w:rsidP="00F734E7">
      <w:pPr>
        <w:sectPr w:rsidR="0016522A" w:rsidSect="00F800C8">
          <w:headerReference w:type="default" r:id="rId10"/>
          <w:footerReference w:type="default" r:id="rId11"/>
          <w:pgSz w:w="11906" w:h="16838"/>
          <w:pgMar w:top="1440" w:right="1080" w:bottom="1440" w:left="1080" w:header="567" w:footer="567" w:gutter="0"/>
          <w:cols w:space="425"/>
          <w:docGrid w:type="lines" w:linePitch="312"/>
          <w15:footnoteColumns w:val="1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09E5DF8" wp14:editId="0687EB35">
                <wp:simplePos x="0" y="0"/>
                <wp:positionH relativeFrom="margin">
                  <wp:align>right</wp:align>
                </wp:positionH>
                <wp:positionV relativeFrom="paragraph">
                  <wp:posOffset>250825</wp:posOffset>
                </wp:positionV>
                <wp:extent cx="6169660" cy="1404620"/>
                <wp:effectExtent l="0" t="0" r="2540" b="6985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96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6D877B" w14:textId="4C121D72" w:rsidR="00620F34" w:rsidRDefault="00620F34" w:rsidP="00620F34">
                            <w:pPr>
                              <w:rPr>
                                <w:rFonts w:ascii="Times New Roman" w:eastAsia="楷体" w:hAnsi="Times New Roman"/>
                              </w:rPr>
                            </w:pPr>
                            <w:r>
                              <w:rPr>
                                <w:rFonts w:ascii="Times New Roman" w:eastAsia="楷体" w:hAnsi="Times New Roman" w:hint="eastAsia"/>
                              </w:rPr>
                              <w:t>我听取了很多玩家的建议，不断改进游戏，</w:t>
                            </w:r>
                            <w:r w:rsidR="00521D45">
                              <w:rPr>
                                <w:rFonts w:ascii="Times New Roman" w:eastAsia="楷体" w:hAnsi="Times New Roman" w:hint="eastAsia"/>
                              </w:rPr>
                              <w:t>在解决问题的同时，给予玩家们新的目标和挑战</w:t>
                            </w:r>
                            <w:r>
                              <w:rPr>
                                <w:rFonts w:ascii="Times New Roman" w:eastAsia="楷体" w:hAnsi="Times New Roman" w:hint="eastAsia"/>
                              </w:rPr>
                              <w:t>。如果有人通关了，我会立刻</w:t>
                            </w:r>
                            <w:r w:rsidR="008B533F">
                              <w:rPr>
                                <w:rFonts w:ascii="Times New Roman" w:eastAsia="楷体" w:hAnsi="Times New Roman" w:hint="eastAsia"/>
                              </w:rPr>
                              <w:t>针对性地</w:t>
                            </w:r>
                            <w:r>
                              <w:rPr>
                                <w:rFonts w:ascii="Times New Roman" w:eastAsia="楷体" w:hAnsi="Times New Roman" w:hint="eastAsia"/>
                              </w:rPr>
                              <w:t>“增强”游戏难度。我曾经发誓它是“不可战胜的”，一星期之后我的一个朋友通关了！他的角色</w:t>
                            </w:r>
                            <w:del w:id="2" w:author="Fan Quan" w:date="2020-11-12T19:19:00Z">
                              <w:r w:rsidDel="0051424D">
                                <w:rPr>
                                  <w:rFonts w:ascii="Times New Roman" w:eastAsia="楷体" w:hAnsi="Times New Roman" w:hint="eastAsia"/>
                                </w:rPr>
                                <w:delText xml:space="preserve"> </w:delText>
                              </w:r>
                              <w:r w:rsidDel="0051424D">
                                <w:rPr>
                                  <w:rFonts w:ascii="Times New Roman" w:eastAsia="楷体" w:hAnsi="Times New Roman"/>
                                </w:rPr>
                                <w:delText>“</w:delText>
                              </w:r>
                            </w:del>
                            <w:ins w:id="3" w:author="Fan Quan" w:date="2020-11-12T19:19:00Z">
                              <w:r w:rsidR="0051424D">
                                <w:rPr>
                                  <w:rFonts w:ascii="Times New Roman" w:eastAsia="楷体" w:hAnsi="Times New Roman"/>
                                </w:rPr>
                                <w:t>“</w:t>
                              </w:r>
                            </w:ins>
                            <w:r>
                              <w:rPr>
                                <w:rFonts w:ascii="Times New Roman" w:eastAsia="楷体" w:hAnsi="Times New Roman"/>
                              </w:rPr>
                              <w:t>Iggy”</w:t>
                            </w:r>
                            <w:del w:id="4" w:author="Fan Quan" w:date="2020-11-12T19:19:00Z">
                              <w:r w:rsidR="00521D45" w:rsidDel="0051424D">
                                <w:rPr>
                                  <w:rFonts w:ascii="Times New Roman" w:eastAsia="楷体" w:hAnsi="Times New Roman" w:hint="eastAsia"/>
                                  <w:color w:val="FF0000"/>
                                </w:rPr>
                                <w:delText xml:space="preserve"> </w:delText>
                              </w:r>
                            </w:del>
                            <w:r>
                              <w:rPr>
                                <w:rFonts w:ascii="Times New Roman" w:eastAsia="楷体" w:hAnsi="Times New Roman" w:hint="eastAsia"/>
                              </w:rPr>
                              <w:t>在游戏中被称为</w:t>
                            </w:r>
                            <w:del w:id="5" w:author="Fan Quan" w:date="2020-11-12T19:19:00Z">
                              <w:r w:rsidDel="0051424D">
                                <w:rPr>
                                  <w:rFonts w:ascii="Times New Roman" w:eastAsia="楷体" w:hAnsi="Times New Roman" w:hint="eastAsia"/>
                                </w:rPr>
                                <w:delText xml:space="preserve"> </w:delText>
                              </w:r>
                            </w:del>
                            <w:r>
                              <w:rPr>
                                <w:rFonts w:ascii="Times New Roman" w:eastAsia="楷体" w:hAnsi="Times New Roman"/>
                              </w:rPr>
                              <w:t>“</w:t>
                            </w:r>
                            <w:r>
                              <w:rPr>
                                <w:rFonts w:ascii="Times New Roman" w:eastAsia="楷体" w:hAnsi="Times New Roman" w:hint="eastAsia"/>
                              </w:rPr>
                              <w:t>邪恶的</w:t>
                            </w:r>
                            <w:r>
                              <w:rPr>
                                <w:rFonts w:ascii="Times New Roman" w:eastAsia="楷体" w:hAnsi="Times New Roman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楷体" w:hAnsi="Times New Roman"/>
                              </w:rPr>
                              <w:t>Iggy</w:t>
                            </w:r>
                            <w:del w:id="6" w:author="Fan Quan" w:date="2020-11-12T19:19:00Z">
                              <w:r w:rsidDel="0051424D">
                                <w:rPr>
                                  <w:rFonts w:ascii="Times New Roman" w:eastAsia="楷体" w:hAnsi="Times New Roman"/>
                                </w:rPr>
                                <w:delText xml:space="preserve"> </w:delText>
                              </w:r>
                            </w:del>
                            <w:ins w:id="7" w:author="Fan Quan" w:date="2020-11-12T19:19:00Z">
                              <w:r w:rsidR="0051424D">
                                <w:rPr>
                                  <w:rFonts w:ascii="Times New Roman" w:eastAsia="楷体" w:hAnsi="Times New Roman"/>
                                </w:rPr>
                                <w:t>”</w:t>
                              </w:r>
                            </w:ins>
                            <w:del w:id="8" w:author="Fan Quan" w:date="2020-11-12T19:19:00Z">
                              <w:r w:rsidDel="0051424D">
                                <w:rPr>
                                  <w:rFonts w:ascii="Times New Roman" w:eastAsia="楷体" w:hAnsi="Times New Roman"/>
                                </w:rPr>
                                <w:delText>”</w:delText>
                              </w:r>
                            </w:del>
                            <w:r>
                              <w:rPr>
                                <w:rFonts w:ascii="Times New Roman" w:eastAsia="楷体" w:hAnsi="Times New Roman" w:hint="eastAsia"/>
                              </w:rPr>
                              <w:t>，</w:t>
                            </w:r>
                            <w:r w:rsidR="000B3556">
                              <w:rPr>
                                <w:rFonts w:ascii="Times New Roman" w:eastAsia="楷体" w:hAnsi="Times New Roman" w:hint="eastAsia"/>
                              </w:rPr>
                              <w:t>并且在游戏中</w:t>
                            </w:r>
                            <w:r w:rsidR="008D5EC1">
                              <w:rPr>
                                <w:rFonts w:ascii="Times New Roman" w:eastAsia="楷体" w:hAnsi="Times New Roman" w:hint="eastAsia"/>
                              </w:rPr>
                              <w:t>永生不朽</w:t>
                            </w:r>
                            <w:r>
                              <w:rPr>
                                <w:rFonts w:ascii="Times New Roman" w:eastAsia="楷体" w:hAnsi="Times New Roman" w:hint="eastAsia"/>
                              </w:rPr>
                              <w:t>。当然</w:t>
                            </w:r>
                            <w:r>
                              <w:rPr>
                                <w:rFonts w:ascii="Times New Roman" w:eastAsia="楷体" w:hAnsi="Times New Roman" w:hint="eastAsia"/>
                              </w:rPr>
                              <w:t>,</w:t>
                            </w:r>
                            <w:del w:id="9" w:author="Fan Quan" w:date="2020-11-12T19:19:00Z">
                              <w:r w:rsidDel="0051424D">
                                <w:rPr>
                                  <w:rFonts w:ascii="Times New Roman" w:eastAsia="楷体" w:hAnsi="Times New Roman"/>
                                </w:rPr>
                                <w:delText xml:space="preserve"> </w:delText>
                              </w:r>
                            </w:del>
                            <w:r w:rsidR="008D5EC1">
                              <w:rPr>
                                <w:rFonts w:ascii="Times New Roman" w:eastAsia="楷体" w:hAnsi="Times New Roman" w:hint="eastAsia"/>
                              </w:rPr>
                              <w:t>在这之后</w:t>
                            </w:r>
                            <w:r>
                              <w:rPr>
                                <w:rFonts w:ascii="Times New Roman" w:eastAsia="楷体" w:hAnsi="Times New Roman" w:hint="eastAsia"/>
                              </w:rPr>
                              <w:t>我把他通关的窍门堵上了。</w:t>
                            </w:r>
                          </w:p>
                          <w:p w14:paraId="22F342F7" w14:textId="77777777" w:rsidR="00620F34" w:rsidRPr="00E81749" w:rsidRDefault="00620F34" w:rsidP="00620F34">
                            <w:pPr>
                              <w:rPr>
                                <w:rFonts w:ascii="Times New Roman" w:eastAsia="楷体" w:hAnsi="Times New Roman"/>
                              </w:rPr>
                            </w:pPr>
                          </w:p>
                          <w:p w14:paraId="695CC9EE" w14:textId="4CF6E457" w:rsidR="00620F34" w:rsidRPr="004C63F9" w:rsidRDefault="00620F34" w:rsidP="00620F34">
                            <w:pPr>
                              <w:wordWrap w:val="0"/>
                              <w:jc w:val="right"/>
                              <w:rPr>
                                <w:rFonts w:ascii="Times New Roman" w:eastAsia="楷体" w:hAnsi="Times New Roman"/>
                                <w:color w:val="FF0000"/>
                              </w:rPr>
                            </w:pPr>
                            <w:r w:rsidRPr="00E81749">
                              <w:rPr>
                                <w:rFonts w:ascii="Times New Roman" w:eastAsia="楷体" w:hAnsi="Times New Roman"/>
                              </w:rPr>
                              <w:t xml:space="preserve">—— </w:t>
                            </w:r>
                            <w:ins w:id="10" w:author="Fan Quan" w:date="2020-11-12T19:56:00Z">
                              <w:r w:rsidR="009F4486">
                                <w:rPr>
                                  <w:rFonts w:ascii="Times New Roman" w:eastAsia="楷体" w:hAnsi="Times New Roman"/>
                                </w:rPr>
                                <w:fldChar w:fldCharType="begin"/>
                              </w:r>
                              <w:r w:rsidR="009F4486">
                                <w:rPr>
                                  <w:rFonts w:ascii="Times New Roman" w:eastAsia="楷体" w:hAnsi="Times New Roman"/>
                                </w:rPr>
                                <w:instrText xml:space="preserve"> HYPERLINK "http://rephial.org/help/version" </w:instrText>
                              </w:r>
                              <w:r w:rsidR="009F4486">
                                <w:rPr>
                                  <w:rFonts w:ascii="Times New Roman" w:eastAsia="楷体" w:hAnsi="Times New Roman"/>
                                </w:rPr>
                                <w:fldChar w:fldCharType="separate"/>
                              </w:r>
                              <w:r w:rsidR="00AC4933" w:rsidRPr="009F4486">
                                <w:rPr>
                                  <w:rStyle w:val="aa"/>
                                  <w:rFonts w:ascii="Times New Roman" w:eastAsia="楷体" w:hAnsi="Times New Roman"/>
                                </w:rPr>
                                <w:t>Robert Alan Koeneke</w:t>
                              </w:r>
                              <w:r w:rsidR="009F4486">
                                <w:rPr>
                                  <w:rFonts w:ascii="Times New Roman" w:eastAsia="楷体" w:hAnsi="Times New Roman"/>
                                </w:rPr>
                                <w:fldChar w:fldCharType="end"/>
                              </w:r>
                            </w:ins>
                          </w:p>
                          <w:p w14:paraId="27BBA540" w14:textId="77777777" w:rsidR="00620F34" w:rsidRPr="00E81749" w:rsidRDefault="00620F34" w:rsidP="00620F34">
                            <w:pPr>
                              <w:jc w:val="right"/>
                              <w:rPr>
                                <w:rFonts w:ascii="Times New Roman" w:eastAsia="楷体" w:hAnsi="Times New Roman"/>
                              </w:rPr>
                            </w:pPr>
                            <w:r w:rsidRPr="00E81749">
                              <w:rPr>
                                <w:rFonts w:ascii="Times New Roman" w:eastAsia="楷体" w:hAnsi="Times New Roman" w:hint="eastAsia"/>
                              </w:rPr>
                              <w:t>《</w:t>
                            </w:r>
                            <w:r>
                              <w:rPr>
                                <w:rFonts w:ascii="Times New Roman" w:eastAsia="楷体" w:hAnsi="Times New Roman" w:hint="eastAsia"/>
                              </w:rPr>
                              <w:t>摩瑞亚</w:t>
                            </w:r>
                            <w:r w:rsidRPr="00E81749">
                              <w:rPr>
                                <w:rFonts w:ascii="Times New Roman" w:eastAsia="楷体" w:hAnsi="Times New Roman" w:hint="eastAsia"/>
                              </w:rPr>
                              <w:t>》作者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9E5DF8" id="文本框 2" o:spid="_x0000_s1029" type="#_x0000_t202" style="position:absolute;left:0;text-align:left;margin-left:434.6pt;margin-top:19.75pt;width:485.8pt;height:110.6pt;z-index:25166233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" stroked="f">
                <v:textbox style="mso-fit-shape-to-text:t">
                  <w:txbxContent>
                    <w:p w14:paraId="366D877B" w14:textId="4C121D72" w:rsidR="00620F34" w:rsidRDefault="00620F34" w:rsidP="00620F34">
                      <w:pPr>
                        <w:rPr>
                          <w:rFonts w:ascii="Times New Roman" w:eastAsia="楷体" w:hAnsi="Times New Roman"/>
                        </w:rPr>
                      </w:pPr>
                      <w:r>
                        <w:rPr>
                          <w:rFonts w:ascii="Times New Roman" w:eastAsia="楷体" w:hAnsi="Times New Roman" w:hint="eastAsia"/>
                        </w:rPr>
                        <w:t>我听取了很多玩家的建议，不断改进游戏，</w:t>
                      </w:r>
                      <w:r w:rsidR="00521D45">
                        <w:rPr>
                          <w:rFonts w:ascii="Times New Roman" w:eastAsia="楷体" w:hAnsi="Times New Roman" w:hint="eastAsia"/>
                        </w:rPr>
                        <w:t>在解决问题的同时，给予玩家们新的目标和挑战</w:t>
                      </w:r>
                      <w:r>
                        <w:rPr>
                          <w:rFonts w:ascii="Times New Roman" w:eastAsia="楷体" w:hAnsi="Times New Roman" w:hint="eastAsia"/>
                        </w:rPr>
                        <w:t>。如果有人通关了，我会立刻</w:t>
                      </w:r>
                      <w:r w:rsidR="008B533F">
                        <w:rPr>
                          <w:rFonts w:ascii="Times New Roman" w:eastAsia="楷体" w:hAnsi="Times New Roman" w:hint="eastAsia"/>
                        </w:rPr>
                        <w:t>针对性地</w:t>
                      </w:r>
                      <w:r>
                        <w:rPr>
                          <w:rFonts w:ascii="Times New Roman" w:eastAsia="楷体" w:hAnsi="Times New Roman" w:hint="eastAsia"/>
                        </w:rPr>
                        <w:t>“增强”游戏难度。我曾经发誓它是“不可战胜的”，一星期之后我的一个朋友通关了！他的角色</w:t>
                      </w:r>
                      <w:del w:id="11" w:author="Fan Quan" w:date="2020-11-12T19:19:00Z">
                        <w:r w:rsidDel="0051424D">
                          <w:rPr>
                            <w:rFonts w:ascii="Times New Roman" w:eastAsia="楷体" w:hAnsi="Times New Roman" w:hint="eastAsia"/>
                          </w:rPr>
                          <w:delText xml:space="preserve"> </w:delText>
                        </w:r>
                        <w:r w:rsidDel="0051424D">
                          <w:rPr>
                            <w:rFonts w:ascii="Times New Roman" w:eastAsia="楷体" w:hAnsi="Times New Roman"/>
                          </w:rPr>
                          <w:delText>“</w:delText>
                        </w:r>
                      </w:del>
                      <w:ins w:id="12" w:author="Fan Quan" w:date="2020-11-12T19:19:00Z">
                        <w:r w:rsidR="0051424D">
                          <w:rPr>
                            <w:rFonts w:ascii="Times New Roman" w:eastAsia="楷体" w:hAnsi="Times New Roman"/>
                          </w:rPr>
                          <w:t>“</w:t>
                        </w:r>
                      </w:ins>
                      <w:r>
                        <w:rPr>
                          <w:rFonts w:ascii="Times New Roman" w:eastAsia="楷体" w:hAnsi="Times New Roman"/>
                        </w:rPr>
                        <w:t>Iggy”</w:t>
                      </w:r>
                      <w:del w:id="13" w:author="Fan Quan" w:date="2020-11-12T19:19:00Z">
                        <w:r w:rsidR="00521D45" w:rsidDel="0051424D">
                          <w:rPr>
                            <w:rFonts w:ascii="Times New Roman" w:eastAsia="楷体" w:hAnsi="Times New Roman" w:hint="eastAsia"/>
                            <w:color w:val="FF0000"/>
                          </w:rPr>
                          <w:delText xml:space="preserve"> </w:delText>
                        </w:r>
                      </w:del>
                      <w:r>
                        <w:rPr>
                          <w:rFonts w:ascii="Times New Roman" w:eastAsia="楷体" w:hAnsi="Times New Roman" w:hint="eastAsia"/>
                        </w:rPr>
                        <w:t>在游戏中被称为</w:t>
                      </w:r>
                      <w:del w:id="14" w:author="Fan Quan" w:date="2020-11-12T19:19:00Z">
                        <w:r w:rsidDel="0051424D">
                          <w:rPr>
                            <w:rFonts w:ascii="Times New Roman" w:eastAsia="楷体" w:hAnsi="Times New Roman" w:hint="eastAsia"/>
                          </w:rPr>
                          <w:delText xml:space="preserve"> </w:delText>
                        </w:r>
                      </w:del>
                      <w:r>
                        <w:rPr>
                          <w:rFonts w:ascii="Times New Roman" w:eastAsia="楷体" w:hAnsi="Times New Roman"/>
                        </w:rPr>
                        <w:t>“</w:t>
                      </w:r>
                      <w:r>
                        <w:rPr>
                          <w:rFonts w:ascii="Times New Roman" w:eastAsia="楷体" w:hAnsi="Times New Roman" w:hint="eastAsia"/>
                        </w:rPr>
                        <w:t>邪恶的</w:t>
                      </w:r>
                      <w:r>
                        <w:rPr>
                          <w:rFonts w:ascii="Times New Roman" w:eastAsia="楷体" w:hAnsi="Times New Roman" w:hint="eastAsia"/>
                        </w:rPr>
                        <w:t xml:space="preserve"> </w:t>
                      </w:r>
                      <w:r>
                        <w:rPr>
                          <w:rFonts w:ascii="Times New Roman" w:eastAsia="楷体" w:hAnsi="Times New Roman"/>
                        </w:rPr>
                        <w:t>Iggy</w:t>
                      </w:r>
                      <w:del w:id="15" w:author="Fan Quan" w:date="2020-11-12T19:19:00Z">
                        <w:r w:rsidDel="0051424D">
                          <w:rPr>
                            <w:rFonts w:ascii="Times New Roman" w:eastAsia="楷体" w:hAnsi="Times New Roman"/>
                          </w:rPr>
                          <w:delText xml:space="preserve"> </w:delText>
                        </w:r>
                      </w:del>
                      <w:ins w:id="16" w:author="Fan Quan" w:date="2020-11-12T19:19:00Z">
                        <w:r w:rsidR="0051424D">
                          <w:rPr>
                            <w:rFonts w:ascii="Times New Roman" w:eastAsia="楷体" w:hAnsi="Times New Roman"/>
                          </w:rPr>
                          <w:t>”</w:t>
                        </w:r>
                      </w:ins>
                      <w:del w:id="17" w:author="Fan Quan" w:date="2020-11-12T19:19:00Z">
                        <w:r w:rsidDel="0051424D">
                          <w:rPr>
                            <w:rFonts w:ascii="Times New Roman" w:eastAsia="楷体" w:hAnsi="Times New Roman"/>
                          </w:rPr>
                          <w:delText>”</w:delText>
                        </w:r>
                      </w:del>
                      <w:r>
                        <w:rPr>
                          <w:rFonts w:ascii="Times New Roman" w:eastAsia="楷体" w:hAnsi="Times New Roman" w:hint="eastAsia"/>
                        </w:rPr>
                        <w:t>，</w:t>
                      </w:r>
                      <w:r w:rsidR="000B3556">
                        <w:rPr>
                          <w:rFonts w:ascii="Times New Roman" w:eastAsia="楷体" w:hAnsi="Times New Roman" w:hint="eastAsia"/>
                        </w:rPr>
                        <w:t>并且在游戏中</w:t>
                      </w:r>
                      <w:r w:rsidR="008D5EC1">
                        <w:rPr>
                          <w:rFonts w:ascii="Times New Roman" w:eastAsia="楷体" w:hAnsi="Times New Roman" w:hint="eastAsia"/>
                        </w:rPr>
                        <w:t>永生不朽</w:t>
                      </w:r>
                      <w:r>
                        <w:rPr>
                          <w:rFonts w:ascii="Times New Roman" w:eastAsia="楷体" w:hAnsi="Times New Roman" w:hint="eastAsia"/>
                        </w:rPr>
                        <w:t>。当然</w:t>
                      </w:r>
                      <w:r>
                        <w:rPr>
                          <w:rFonts w:ascii="Times New Roman" w:eastAsia="楷体" w:hAnsi="Times New Roman" w:hint="eastAsia"/>
                        </w:rPr>
                        <w:t>,</w:t>
                      </w:r>
                      <w:del w:id="18" w:author="Fan Quan" w:date="2020-11-12T19:19:00Z">
                        <w:r w:rsidDel="0051424D">
                          <w:rPr>
                            <w:rFonts w:ascii="Times New Roman" w:eastAsia="楷体" w:hAnsi="Times New Roman"/>
                          </w:rPr>
                          <w:delText xml:space="preserve"> </w:delText>
                        </w:r>
                      </w:del>
                      <w:r w:rsidR="008D5EC1">
                        <w:rPr>
                          <w:rFonts w:ascii="Times New Roman" w:eastAsia="楷体" w:hAnsi="Times New Roman" w:hint="eastAsia"/>
                        </w:rPr>
                        <w:t>在这之后</w:t>
                      </w:r>
                      <w:r>
                        <w:rPr>
                          <w:rFonts w:ascii="Times New Roman" w:eastAsia="楷体" w:hAnsi="Times New Roman" w:hint="eastAsia"/>
                        </w:rPr>
                        <w:t>我把他通关的窍门堵上了。</w:t>
                      </w:r>
                    </w:p>
                    <w:p w14:paraId="22F342F7" w14:textId="77777777" w:rsidR="00620F34" w:rsidRPr="00E81749" w:rsidRDefault="00620F34" w:rsidP="00620F34">
                      <w:pPr>
                        <w:rPr>
                          <w:rFonts w:ascii="Times New Roman" w:eastAsia="楷体" w:hAnsi="Times New Roman"/>
                        </w:rPr>
                      </w:pPr>
                    </w:p>
                    <w:p w14:paraId="695CC9EE" w14:textId="4CF6E457" w:rsidR="00620F34" w:rsidRPr="004C63F9" w:rsidRDefault="00620F34" w:rsidP="00620F34">
                      <w:pPr>
                        <w:wordWrap w:val="0"/>
                        <w:jc w:val="right"/>
                        <w:rPr>
                          <w:rFonts w:ascii="Times New Roman" w:eastAsia="楷体" w:hAnsi="Times New Roman"/>
                          <w:color w:val="FF0000"/>
                        </w:rPr>
                      </w:pPr>
                      <w:r w:rsidRPr="00E81749">
                        <w:rPr>
                          <w:rFonts w:ascii="Times New Roman" w:eastAsia="楷体" w:hAnsi="Times New Roman"/>
                        </w:rPr>
                        <w:t xml:space="preserve">—— </w:t>
                      </w:r>
                      <w:ins w:id="19" w:author="Fan Quan" w:date="2020-11-12T19:56:00Z">
                        <w:r w:rsidR="009F4486">
                          <w:rPr>
                            <w:rFonts w:ascii="Times New Roman" w:eastAsia="楷体" w:hAnsi="Times New Roman"/>
                          </w:rPr>
                          <w:fldChar w:fldCharType="begin"/>
                        </w:r>
                        <w:r w:rsidR="009F4486">
                          <w:rPr>
                            <w:rFonts w:ascii="Times New Roman" w:eastAsia="楷体" w:hAnsi="Times New Roman"/>
                          </w:rPr>
                          <w:instrText xml:space="preserve"> HYPERLINK "http://rephial.org/help/version" </w:instrText>
                        </w:r>
                        <w:r w:rsidR="009F4486">
                          <w:rPr>
                            <w:rFonts w:ascii="Times New Roman" w:eastAsia="楷体" w:hAnsi="Times New Roman"/>
                          </w:rPr>
                          <w:fldChar w:fldCharType="separate"/>
                        </w:r>
                        <w:r w:rsidR="00AC4933" w:rsidRPr="009F4486">
                          <w:rPr>
                            <w:rStyle w:val="aa"/>
                            <w:rFonts w:ascii="Times New Roman" w:eastAsia="楷体" w:hAnsi="Times New Roman"/>
                          </w:rPr>
                          <w:t>Robert Alan Koeneke</w:t>
                        </w:r>
                        <w:r w:rsidR="009F4486">
                          <w:rPr>
                            <w:rFonts w:ascii="Times New Roman" w:eastAsia="楷体" w:hAnsi="Times New Roman"/>
                          </w:rPr>
                          <w:fldChar w:fldCharType="end"/>
                        </w:r>
                      </w:ins>
                    </w:p>
                    <w:p w14:paraId="27BBA540" w14:textId="77777777" w:rsidR="00620F34" w:rsidRPr="00E81749" w:rsidRDefault="00620F34" w:rsidP="00620F34">
                      <w:pPr>
                        <w:jc w:val="right"/>
                        <w:rPr>
                          <w:rFonts w:ascii="Times New Roman" w:eastAsia="楷体" w:hAnsi="Times New Roman"/>
                        </w:rPr>
                      </w:pPr>
                      <w:r w:rsidRPr="00E81749">
                        <w:rPr>
                          <w:rFonts w:ascii="Times New Roman" w:eastAsia="楷体" w:hAnsi="Times New Roman" w:hint="eastAsia"/>
                        </w:rPr>
                        <w:t>《</w:t>
                      </w:r>
                      <w:r>
                        <w:rPr>
                          <w:rFonts w:ascii="Times New Roman" w:eastAsia="楷体" w:hAnsi="Times New Roman" w:hint="eastAsia"/>
                        </w:rPr>
                        <w:t>摩瑞亚</w:t>
                      </w:r>
                      <w:r w:rsidRPr="00E81749">
                        <w:rPr>
                          <w:rFonts w:ascii="Times New Roman" w:eastAsia="楷体" w:hAnsi="Times New Roman" w:hint="eastAsia"/>
                        </w:rPr>
                        <w:t>》作者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D1C50">
        <w:pict w14:anchorId="27570A53">
          <v:rect id="_x0000_i1025" style="width:261.65pt;height:1pt" o:hrpct="500" o:hrstd="t" o:hrnoshade="t" o:hr="t" fillcolor="#cfcdcd [2894]" stroked="f"/>
        </w:pict>
      </w:r>
    </w:p>
    <w:p w14:paraId="7490CE22" w14:textId="1F989FDE" w:rsidR="007C2089" w:rsidRDefault="007C2089" w:rsidP="00151FFB">
      <w:pPr>
        <w:pStyle w:val="-"/>
        <w:ind w:firstLine="420"/>
      </w:pPr>
      <w:r w:rsidRPr="007C2089">
        <w:rPr>
          <w:rFonts w:hint="eastAsia"/>
        </w:rPr>
        <w:t>《摩瑞亚》首次发售于</w:t>
      </w:r>
      <w:r w:rsidRPr="007C2089">
        <w:rPr>
          <w:rFonts w:hint="eastAsia"/>
        </w:rPr>
        <w:t xml:space="preserve"> 1</w:t>
      </w:r>
      <w:r w:rsidRPr="007C2089">
        <w:t xml:space="preserve">983 </w:t>
      </w:r>
      <w:r w:rsidRPr="007C2089">
        <w:rPr>
          <w:rFonts w:hint="eastAsia"/>
        </w:rPr>
        <w:t>年，最初是在俄克拉荷马大学</w:t>
      </w:r>
      <w:r w:rsidRPr="007C2089">
        <w:rPr>
          <w:rFonts w:hint="eastAsia"/>
        </w:rPr>
        <w:t xml:space="preserve"> VAX</w:t>
      </w:r>
      <w:r w:rsidRPr="007C2089">
        <w:t xml:space="preserve">-11/780 </w:t>
      </w:r>
      <w:r w:rsidRPr="007C2089">
        <w:rPr>
          <w:rFonts w:hint="eastAsia"/>
        </w:rPr>
        <w:t>小型计算机</w:t>
      </w:r>
      <w:r w:rsidR="006F3065">
        <w:rPr>
          <w:rStyle w:val="a9"/>
        </w:rPr>
        <w:footnoteReference w:id="1"/>
      </w:r>
      <w:r w:rsidRPr="007C2089">
        <w:rPr>
          <w:rFonts w:hint="eastAsia"/>
        </w:rPr>
        <w:t>上</w:t>
      </w:r>
      <w:r w:rsidR="00925408">
        <w:rPr>
          <w:rFonts w:hint="eastAsia"/>
        </w:rPr>
        <w:t>《</w:t>
      </w:r>
      <w:r w:rsidR="00925408" w:rsidRPr="007C2089">
        <w:rPr>
          <w:rFonts w:hint="eastAsia"/>
        </w:rPr>
        <w:t>Rogue</w:t>
      </w:r>
      <w:r w:rsidR="00925408">
        <w:rPr>
          <w:rFonts w:hint="eastAsia"/>
        </w:rPr>
        <w:t>》</w:t>
      </w:r>
      <w:r w:rsidRPr="007C2089">
        <w:rPr>
          <w:rFonts w:hint="eastAsia"/>
        </w:rPr>
        <w:t>的克隆版本</w:t>
      </w:r>
      <w:r w:rsidR="00D96C7E">
        <w:rPr>
          <w:rFonts w:hint="eastAsia"/>
        </w:rPr>
        <w:t>（</w:t>
      </w:r>
      <w:r w:rsidR="00D96C7E" w:rsidRPr="007C2089">
        <w:rPr>
          <w:rFonts w:hint="eastAsia"/>
        </w:rPr>
        <w:t>不要与</w:t>
      </w:r>
      <w:r w:rsidR="00D96C7E" w:rsidRPr="007C2089">
        <w:t xml:space="preserve"> 1975 </w:t>
      </w:r>
      <w:r w:rsidR="00D96C7E" w:rsidRPr="007C2089">
        <w:rPr>
          <w:rFonts w:hint="eastAsia"/>
        </w:rPr>
        <w:t>年</w:t>
      </w:r>
      <w:r w:rsidR="00D96C7E" w:rsidRPr="007C2089">
        <w:rPr>
          <w:rFonts w:hint="eastAsia"/>
        </w:rPr>
        <w:t xml:space="preserve"> PLATO</w:t>
      </w:r>
      <w:r w:rsidR="00D96C7E" w:rsidRPr="007C2089">
        <w:t xml:space="preserve"> </w:t>
      </w:r>
      <w:r w:rsidR="00D96C7E" w:rsidRPr="007C2089">
        <w:rPr>
          <w:rFonts w:hint="eastAsia"/>
        </w:rPr>
        <w:t>平台上的《</w:t>
      </w:r>
      <w:proofErr w:type="spellStart"/>
      <w:r w:rsidR="00D96C7E" w:rsidRPr="007C2089">
        <w:rPr>
          <w:rFonts w:hint="eastAsia"/>
        </w:rPr>
        <w:t>Moria</w:t>
      </w:r>
      <w:proofErr w:type="spellEnd"/>
      <w:r w:rsidR="00D96C7E" w:rsidRPr="007C2089">
        <w:rPr>
          <w:rFonts w:hint="eastAsia"/>
        </w:rPr>
        <w:t>》游戏混淆</w:t>
      </w:r>
      <w:r w:rsidR="00D96C7E">
        <w:rPr>
          <w:rFonts w:hint="eastAsia"/>
        </w:rPr>
        <w:t>）</w:t>
      </w:r>
      <w:r w:rsidRPr="007C2089">
        <w:rPr>
          <w:rFonts w:hint="eastAsia"/>
        </w:rPr>
        <w:t>。随着开发的进行，《摩瑞亚》开始与过往的游戏大不相同：场景变成了托尔金的中土世界，目标是</w:t>
      </w:r>
      <w:proofErr w:type="gramStart"/>
      <w:r w:rsidRPr="007C2089">
        <w:rPr>
          <w:rFonts w:hint="eastAsia"/>
        </w:rPr>
        <w:t>击败炎魔</w:t>
      </w:r>
      <w:proofErr w:type="gramEnd"/>
      <w:r>
        <w:rPr>
          <w:rStyle w:val="a9"/>
        </w:rPr>
        <w:footnoteReference w:id="2"/>
      </w:r>
      <w:r w:rsidRPr="007C2089">
        <w:rPr>
          <w:rFonts w:hint="eastAsia"/>
        </w:rPr>
        <w:t>。</w:t>
      </w:r>
    </w:p>
    <w:p w14:paraId="7240E6D5" w14:textId="1124608F" w:rsidR="001E526E" w:rsidRPr="00151FFB" w:rsidRDefault="00427891" w:rsidP="00151FFB">
      <w:pPr>
        <w:pStyle w:val="-"/>
        <w:ind w:firstLine="420"/>
      </w:pPr>
      <w:r>
        <w:rPr>
          <w:rFonts w:hint="eastAsia"/>
        </w:rPr>
        <w:t>更重要的是，《摩瑞亚》引入了一些</w:t>
      </w:r>
      <w:r w:rsidR="00153076">
        <w:rPr>
          <w:rFonts w:hint="eastAsia"/>
        </w:rPr>
        <w:t>游戏</w:t>
      </w:r>
      <w:r>
        <w:rPr>
          <w:rFonts w:hint="eastAsia"/>
        </w:rPr>
        <w:t>特色，</w:t>
      </w:r>
      <w:r w:rsidR="00311F39">
        <w:rPr>
          <w:rFonts w:hint="eastAsia"/>
        </w:rPr>
        <w:t>这些成为后来</w:t>
      </w:r>
      <w:r w:rsidR="00153076">
        <w:rPr>
          <w:rFonts w:hint="eastAsia"/>
        </w:rPr>
        <w:t xml:space="preserve"> </w:t>
      </w:r>
      <w:r w:rsidR="00D864C7">
        <w:t>Roguelike</w:t>
      </w:r>
      <w:r w:rsidR="00153076">
        <w:t xml:space="preserve"> </w:t>
      </w:r>
      <w:r w:rsidR="00153076">
        <w:rPr>
          <w:rFonts w:hint="eastAsia"/>
        </w:rPr>
        <w:t>子类型</w:t>
      </w:r>
      <w:r w:rsidR="00311F39">
        <w:rPr>
          <w:rFonts w:hint="eastAsia"/>
        </w:rPr>
        <w:t>游戏的</w:t>
      </w:r>
      <w:r w:rsidR="00D864C7">
        <w:rPr>
          <w:rFonts w:hint="eastAsia"/>
        </w:rPr>
        <w:t>基础：在地牢的顶部设置有商店的城镇</w:t>
      </w:r>
      <w:r w:rsidR="00291744">
        <w:rPr>
          <w:rFonts w:hint="eastAsia"/>
        </w:rPr>
        <w:t>，</w:t>
      </w:r>
      <w:r w:rsidR="00D864C7">
        <w:rPr>
          <w:rFonts w:hint="eastAsia"/>
        </w:rPr>
        <w:t>可滚动的</w:t>
      </w:r>
      <w:r w:rsidR="006A01D3">
        <w:rPr>
          <w:rFonts w:hint="eastAsia"/>
        </w:rPr>
        <w:t>多屏</w:t>
      </w:r>
      <w:r w:rsidR="00D864C7">
        <w:rPr>
          <w:rFonts w:hint="eastAsia"/>
        </w:rPr>
        <w:t>地图</w:t>
      </w:r>
      <w:r w:rsidR="00B22238">
        <w:rPr>
          <w:rStyle w:val="a9"/>
        </w:rPr>
        <w:footnoteReference w:id="3"/>
      </w:r>
      <w:r w:rsidR="00D864C7">
        <w:rPr>
          <w:rFonts w:hint="eastAsia"/>
        </w:rPr>
        <w:t>，法术，</w:t>
      </w:r>
      <w:r w:rsidR="00ED453D">
        <w:rPr>
          <w:rFonts w:hint="eastAsia"/>
        </w:rPr>
        <w:t>锻造</w:t>
      </w:r>
      <w:r w:rsidR="00692605">
        <w:rPr>
          <w:rFonts w:hint="eastAsia"/>
        </w:rPr>
        <w:t>具有特殊</w:t>
      </w:r>
      <w:r w:rsidR="000857E6">
        <w:rPr>
          <w:rFonts w:hint="eastAsia"/>
        </w:rPr>
        <w:t>属性</w:t>
      </w:r>
      <w:r w:rsidR="00692605">
        <w:rPr>
          <w:rFonts w:hint="eastAsia"/>
        </w:rPr>
        <w:t>的物品</w:t>
      </w:r>
      <w:r w:rsidR="00D864C7">
        <w:rPr>
          <w:rFonts w:hint="eastAsia"/>
        </w:rPr>
        <w:t>，角色职业和种族以及可携带光源。</w:t>
      </w:r>
    </w:p>
    <w:p w14:paraId="3EE47C94" w14:textId="403E7DC0" w:rsidR="00A930D5" w:rsidRDefault="009C35C8" w:rsidP="00B22238">
      <w:pPr>
        <w:pStyle w:val="-"/>
        <w:ind w:firstLineChars="0" w:firstLine="420"/>
      </w:pPr>
      <w:r>
        <w:rPr>
          <w:rFonts w:hint="eastAsia"/>
        </w:rPr>
        <w:t>当游戏开始时，玩家需要创建新角色</w:t>
      </w:r>
      <w:r w:rsidR="00FF68B0">
        <w:rPr>
          <w:rFonts w:hint="eastAsia"/>
        </w:rPr>
        <w:t>。</w:t>
      </w:r>
      <w:r>
        <w:rPr>
          <w:rFonts w:hint="eastAsia"/>
        </w:rPr>
        <w:t>角色</w:t>
      </w:r>
      <w:r w:rsidR="00FF68B0">
        <w:rPr>
          <w:rFonts w:hint="eastAsia"/>
        </w:rPr>
        <w:t>的种族，职业和性别</w:t>
      </w:r>
      <w:r>
        <w:rPr>
          <w:rFonts w:hint="eastAsia"/>
        </w:rPr>
        <w:t>可以由玩家选择</w:t>
      </w:r>
      <w:r w:rsidR="00FF68B0">
        <w:rPr>
          <w:rFonts w:hint="eastAsia"/>
        </w:rPr>
        <w:t>，而所有属性和角色身世都是随机的</w:t>
      </w:r>
      <w:r w:rsidR="00122426">
        <w:rPr>
          <w:rFonts w:hint="eastAsia"/>
        </w:rPr>
        <w:t>（游戏允许反复随机设置，因此不必太担心）。之后，《摩瑞亚》就变成了纯粹的地牢探索，玩家偶尔会返回城镇，出售不需要的物</w:t>
      </w:r>
      <w:r w:rsidR="00122426">
        <w:rPr>
          <w:rFonts w:hint="eastAsia"/>
        </w:rPr>
        <w:lastRenderedPageBreak/>
        <w:t>品</w:t>
      </w:r>
      <w:r w:rsidR="001513D2">
        <w:rPr>
          <w:rFonts w:hint="eastAsia"/>
        </w:rPr>
        <w:t>并购买需要的物品，补充食物和火炬并鉴定未知的物品。</w:t>
      </w:r>
    </w:p>
    <w:p w14:paraId="386B133B" w14:textId="77777777" w:rsidR="00F531D0" w:rsidRDefault="00F531D0" w:rsidP="00B22238">
      <w:pPr>
        <w:pStyle w:val="-"/>
        <w:ind w:firstLineChars="0" w:firstLine="420"/>
      </w:pPr>
    </w:p>
    <w:p w14:paraId="00EEB113" w14:textId="77777777" w:rsidR="00D53279" w:rsidRDefault="00F348C6" w:rsidP="00D53279">
      <w:pPr>
        <w:pStyle w:val="-"/>
        <w:keepNext/>
        <w:ind w:firstLineChars="0" w:firstLine="0"/>
      </w:pPr>
      <w:r>
        <w:rPr>
          <w:rFonts w:hint="eastAsia"/>
          <w:noProof/>
        </w:rPr>
        <w:drawing>
          <wp:inline distT="0" distB="0" distL="0" distR="0" wp14:anchorId="5133E339" wp14:editId="4EA0F013">
            <wp:extent cx="2958593" cy="201104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om Prussia with love - The origin of RPGs_tabl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3836" cy="2014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96F5C" w14:textId="6E9B9B1D" w:rsidR="00FF68B0" w:rsidRPr="00D53279" w:rsidRDefault="00D53279" w:rsidP="00D53279">
      <w:pPr>
        <w:pStyle w:val="af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F84BA4">
        <w:rPr>
          <w:noProof/>
        </w:rPr>
        <w:t>1</w:t>
      </w:r>
      <w:r>
        <w:fldChar w:fldCharType="end"/>
      </w:r>
      <w:r w:rsidR="009C35C8" w:rsidRPr="0033290E">
        <w:rPr>
          <w:rFonts w:ascii="黑体" w:hAnsi="黑体" w:hint="eastAsia"/>
        </w:rPr>
        <w:t>玩家可以在城镇中的商店购买物品，做好进入地牢的准备。</w:t>
      </w:r>
      <w:r w:rsidR="00FF68B0" w:rsidRPr="0033290E">
        <w:rPr>
          <w:rFonts w:ascii="黑体" w:hAnsi="黑体" w:hint="eastAsia"/>
        </w:rPr>
        <w:t>但是要当心，街上会有游荡的乞丐和小偷，他们可能会偷走你的黄金，甚至夺取性命。</w:t>
      </w:r>
    </w:p>
    <w:p w14:paraId="33A1F583" w14:textId="77777777" w:rsidR="00F348C6" w:rsidRDefault="00F348C6" w:rsidP="00F348C6">
      <w:pPr>
        <w:pStyle w:val="-"/>
        <w:ind w:firstLine="420"/>
      </w:pPr>
    </w:p>
    <w:p w14:paraId="67547B4E" w14:textId="592D58A7" w:rsidR="001202B6" w:rsidRDefault="00A930D5" w:rsidP="001202B6">
      <w:pPr>
        <w:pStyle w:val="-"/>
        <w:ind w:firstLine="420"/>
      </w:pPr>
      <w:r>
        <w:rPr>
          <w:rFonts w:hint="eastAsia"/>
        </w:rPr>
        <w:t>这款游戏（以及其它受到启发的游戏）主要核心是战斗和探索，没有</w:t>
      </w:r>
      <w:bookmarkStart w:id="37" w:name="OLE_LINK1"/>
      <w:bookmarkStart w:id="38" w:name="OLE_LINK2"/>
      <w:r>
        <w:rPr>
          <w:rFonts w:hint="eastAsia"/>
        </w:rPr>
        <w:t>《迷宫骇客》</w:t>
      </w:r>
      <w:ins w:id="39" w:author="Fan Quan" w:date="2020-11-12T19:22:00Z">
        <w:r w:rsidR="00310F51">
          <w:rPr>
            <w:rFonts w:hint="eastAsia"/>
          </w:rPr>
          <w:t>（</w:t>
        </w:r>
      </w:ins>
      <w:del w:id="40" w:author="Fan Quan" w:date="2020-11-12T19:22:00Z">
        <w:r w:rsidR="00400A8D" w:rsidDel="00310F51">
          <w:rPr>
            <w:rFonts w:hint="eastAsia"/>
          </w:rPr>
          <w:delText>(</w:delText>
        </w:r>
      </w:del>
      <w:proofErr w:type="spellStart"/>
      <w:r w:rsidR="00400A8D">
        <w:rPr>
          <w:rFonts w:hint="eastAsia"/>
        </w:rPr>
        <w:t>NetHack</w:t>
      </w:r>
      <w:bookmarkEnd w:id="37"/>
      <w:bookmarkEnd w:id="38"/>
      <w:proofErr w:type="spellEnd"/>
      <w:ins w:id="41" w:author="Fan Quan" w:date="2020-11-12T19:22:00Z">
        <w:r w:rsidR="00310F51">
          <w:rPr>
            <w:rFonts w:hint="eastAsia"/>
          </w:rPr>
          <w:t>）</w:t>
        </w:r>
      </w:ins>
      <w:del w:id="42" w:author="Fan Quan" w:date="2020-11-12T19:22:00Z">
        <w:r w:rsidR="00400A8D" w:rsidDel="00310F51">
          <w:rPr>
            <w:rFonts w:hint="eastAsia"/>
          </w:rPr>
          <w:delText>)</w:delText>
        </w:r>
      </w:del>
      <w:r w:rsidR="00B23363">
        <w:rPr>
          <w:rStyle w:val="a9"/>
        </w:rPr>
        <w:footnoteReference w:id="4"/>
      </w:r>
      <w:del w:id="55" w:author="Fan Quan" w:date="2020-11-12T19:20:00Z">
        <w:r w:rsidR="00880C85" w:rsidDel="00310F51">
          <w:rPr>
            <w:rFonts w:hint="eastAsia"/>
          </w:rPr>
          <w:delText xml:space="preserve"> </w:delText>
        </w:r>
      </w:del>
      <w:r>
        <w:rPr>
          <w:rFonts w:hint="eastAsia"/>
        </w:rPr>
        <w:t>那样的基于物品的谜题，或者《</w:t>
      </w:r>
      <w:r w:rsidR="00225848">
        <w:rPr>
          <w:rFonts w:ascii="Calibri" w:hAnsi="Calibri" w:cs="Calibri"/>
          <w:color w:val="000000"/>
          <w:kern w:val="0"/>
          <w:sz w:val="22"/>
        </w:rPr>
        <w:t>神秘古域</w:t>
      </w:r>
      <w:r>
        <w:rPr>
          <w:rFonts w:hint="eastAsia"/>
        </w:rPr>
        <w:t>》</w:t>
      </w:r>
      <w:del w:id="56" w:author="Fan Quan" w:date="2020-11-12T19:22:00Z">
        <w:r w:rsidR="00D35E0A" w:rsidDel="00310F51">
          <w:rPr>
            <w:rFonts w:hint="eastAsia"/>
          </w:rPr>
          <w:delText>(</w:delText>
        </w:r>
      </w:del>
      <w:ins w:id="57" w:author="Fan Quan" w:date="2020-11-12T19:22:00Z">
        <w:r w:rsidR="00310F51">
          <w:rPr>
            <w:rFonts w:hint="eastAsia"/>
          </w:rPr>
          <w:t>（</w:t>
        </w:r>
      </w:ins>
      <w:r>
        <w:rPr>
          <w:rFonts w:hint="eastAsia"/>
        </w:rPr>
        <w:t>ADOM</w:t>
      </w:r>
      <w:ins w:id="58" w:author="Fan Quan" w:date="2020-11-12T19:22:00Z">
        <w:r w:rsidR="00310F51">
          <w:rPr>
            <w:rFonts w:hint="eastAsia"/>
          </w:rPr>
          <w:t>）</w:t>
        </w:r>
      </w:ins>
      <w:del w:id="59" w:author="Fan Quan" w:date="2020-11-12T19:22:00Z">
        <w:r w:rsidR="001A76BA" w:rsidDel="00310F51">
          <w:rPr>
            <w:rFonts w:hint="eastAsia"/>
          </w:rPr>
          <w:delText>)</w:delText>
        </w:r>
        <w:r w:rsidR="00752E7B" w:rsidDel="00310F51">
          <w:rPr>
            <w:rFonts w:hint="eastAsia"/>
          </w:rPr>
          <w:delText xml:space="preserve"> </w:delText>
        </w:r>
      </w:del>
      <w:r w:rsidR="00225848">
        <w:rPr>
          <w:rFonts w:hint="eastAsia"/>
        </w:rPr>
        <w:t>中</w:t>
      </w:r>
      <w:r>
        <w:rPr>
          <w:rFonts w:hint="eastAsia"/>
        </w:rPr>
        <w:t>的任务——就像</w:t>
      </w:r>
      <w:r w:rsidR="00B23363">
        <w:rPr>
          <w:rFonts w:hint="eastAsia"/>
        </w:rPr>
        <w:t>《</w:t>
      </w:r>
      <w:r w:rsidR="00B23363">
        <w:rPr>
          <w:rFonts w:hint="eastAsia"/>
        </w:rPr>
        <w:t>Rogue</w:t>
      </w:r>
      <w:r w:rsidR="00B23363">
        <w:rPr>
          <w:rFonts w:hint="eastAsia"/>
        </w:rPr>
        <w:t>》</w:t>
      </w:r>
      <w:r>
        <w:rPr>
          <w:rFonts w:hint="eastAsia"/>
        </w:rPr>
        <w:t>一样，它都是为了</w:t>
      </w:r>
      <w:r w:rsidRPr="00D20689">
        <w:rPr>
          <w:rFonts w:hint="eastAsia"/>
        </w:rPr>
        <w:t>在</w:t>
      </w:r>
      <w:r w:rsidRPr="00D20689">
        <w:t>与成群的怪物</w:t>
      </w:r>
      <w:r>
        <w:rPr>
          <w:rFonts w:hint="eastAsia"/>
        </w:rPr>
        <w:t>战斗的同时到达地牢的最深处</w:t>
      </w:r>
      <w:r w:rsidR="00333BB4">
        <w:rPr>
          <w:rFonts w:hint="eastAsia"/>
        </w:rPr>
        <w:t>。地牢</w:t>
      </w:r>
      <w:r w:rsidR="008B6B0E">
        <w:rPr>
          <w:rFonts w:hint="eastAsia"/>
        </w:rPr>
        <w:t>层数和模样，</w:t>
      </w:r>
      <w:r>
        <w:rPr>
          <w:rFonts w:hint="eastAsia"/>
        </w:rPr>
        <w:t>在《摩瑞亚》中是不会继承的</w:t>
      </w:r>
      <w:r w:rsidR="00B53729">
        <w:rPr>
          <w:rFonts w:hint="eastAsia"/>
        </w:rPr>
        <w:t>（除了城镇）</w:t>
      </w:r>
      <w:r>
        <w:rPr>
          <w:rFonts w:hint="eastAsia"/>
        </w:rPr>
        <w:t>——当你</w:t>
      </w:r>
      <w:r w:rsidR="00E774F0">
        <w:rPr>
          <w:rFonts w:hint="eastAsia"/>
        </w:rPr>
        <w:t>再次返回地牢时，它</w:t>
      </w:r>
      <w:r w:rsidR="00E52F20">
        <w:rPr>
          <w:rFonts w:hint="eastAsia"/>
        </w:rPr>
        <w:t>将重新生成</w:t>
      </w:r>
      <w:r>
        <w:rPr>
          <w:rFonts w:hint="eastAsia"/>
        </w:rPr>
        <w:t>。</w:t>
      </w:r>
    </w:p>
    <w:p w14:paraId="2F0B3B93" w14:textId="2C72069F" w:rsidR="008A7647" w:rsidRDefault="008A7647" w:rsidP="001202B6">
      <w:pPr>
        <w:pStyle w:val="-"/>
        <w:ind w:firstLine="420"/>
      </w:pPr>
      <w:r>
        <w:rPr>
          <w:rFonts w:hint="eastAsia"/>
        </w:rPr>
        <w:t>《摩瑞亚》的界面和</w:t>
      </w:r>
      <w:r w:rsidR="00165B02">
        <w:rPr>
          <w:rFonts w:hint="eastAsia"/>
        </w:rPr>
        <w:t>《</w:t>
      </w:r>
      <w:r w:rsidR="00165B02">
        <w:rPr>
          <w:rFonts w:hint="eastAsia"/>
        </w:rPr>
        <w:t>Rogue</w:t>
      </w:r>
      <w:r w:rsidR="00165B02">
        <w:rPr>
          <w:rFonts w:hint="eastAsia"/>
        </w:rPr>
        <w:t>》</w:t>
      </w:r>
      <w:r>
        <w:rPr>
          <w:rFonts w:hint="eastAsia"/>
        </w:rPr>
        <w:t>有点不同，这次</w:t>
      </w:r>
      <w:r w:rsidR="009C35C8">
        <w:rPr>
          <w:rFonts w:hint="eastAsia"/>
        </w:rPr>
        <w:t>的</w:t>
      </w:r>
      <w:r>
        <w:rPr>
          <w:rFonts w:hint="eastAsia"/>
        </w:rPr>
        <w:t>游戏区域在屏幕的</w:t>
      </w:r>
      <w:r w:rsidR="00EC3AE1">
        <w:rPr>
          <w:rFonts w:hint="eastAsia"/>
        </w:rPr>
        <w:t>右</w:t>
      </w:r>
      <w:r>
        <w:rPr>
          <w:rFonts w:hint="eastAsia"/>
        </w:rPr>
        <w:t>侧，角色的各种信息放在左侧。在图形上也有些许区别，比如墙壁用</w:t>
      </w:r>
      <w:r w:rsidR="009F4648" w:rsidRPr="009F4648">
        <w:t>井号</w:t>
      </w:r>
      <w:r>
        <w:rPr>
          <w:rFonts w:hint="eastAsia"/>
        </w:rPr>
        <w:t>“</w:t>
      </w:r>
      <w:r>
        <w:rPr>
          <w:rFonts w:hint="eastAsia"/>
        </w:rPr>
        <w:t>#</w:t>
      </w:r>
      <w:r>
        <w:rPr>
          <w:rFonts w:hint="eastAsia"/>
        </w:rPr>
        <w:t>”表示，楼梯用</w:t>
      </w:r>
      <w:r w:rsidR="009F4648">
        <w:rPr>
          <w:rFonts w:hint="eastAsia"/>
        </w:rPr>
        <w:t>不等号</w:t>
      </w:r>
      <w:r>
        <w:rPr>
          <w:rFonts w:hint="eastAsia"/>
        </w:rPr>
        <w:t>“</w:t>
      </w:r>
      <w:r w:rsidR="0000140F" w:rsidRPr="0000140F">
        <w:t>≠</w:t>
      </w:r>
      <w:r>
        <w:rPr>
          <w:rFonts w:hint="eastAsia"/>
        </w:rPr>
        <w:t>”</w:t>
      </w:r>
      <w:r w:rsidR="009F4648">
        <w:rPr>
          <w:rFonts w:hint="eastAsia"/>
        </w:rPr>
        <w:t>表示。</w:t>
      </w:r>
    </w:p>
    <w:p w14:paraId="5CF940E1" w14:textId="77777777" w:rsidR="003F7E6F" w:rsidRPr="0000140F" w:rsidRDefault="008A46A6" w:rsidP="00F348C6">
      <w:pPr>
        <w:pStyle w:val="-"/>
        <w:ind w:firstLine="420"/>
      </w:pPr>
      <w:r>
        <w:rPr>
          <w:rFonts w:hint="eastAsia"/>
        </w:rPr>
        <w:t>游戏通过文本终端（通常可以通过</w:t>
      </w:r>
      <w:r>
        <w:rPr>
          <w:rFonts w:hint="eastAsia"/>
        </w:rPr>
        <w:t xml:space="preserve"> </w:t>
      </w:r>
      <w:r>
        <w:t>Telnet</w:t>
      </w:r>
      <w:r w:rsidR="0085460C">
        <w:rPr>
          <w:rStyle w:val="a9"/>
        </w:rPr>
        <w:footnoteReference w:id="5"/>
      </w:r>
      <w:r w:rsidR="0085460C"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SSH</w:t>
      </w:r>
      <w:r w:rsidR="0085460C">
        <w:rPr>
          <w:rStyle w:val="a9"/>
        </w:rPr>
        <w:footnoteReference w:id="6"/>
      </w:r>
      <w:r>
        <w:t xml:space="preserve"> </w:t>
      </w:r>
      <w:r>
        <w:rPr>
          <w:rFonts w:hint="eastAsia"/>
        </w:rPr>
        <w:t>远程游玩）进行，使用键盘进行控制。这种</w:t>
      </w:r>
      <w:r w:rsidR="00CA12FA">
        <w:rPr>
          <w:rFonts w:hint="eastAsia"/>
        </w:rPr>
        <w:t>控制模式可能是笔记本电脑玩家的一个难题，因为《摩瑞亚》大多数版本都是使用数字键盘控制的，不能使用方向键或是</w:t>
      </w:r>
      <w:r w:rsidR="00CA12FA">
        <w:rPr>
          <w:rFonts w:hint="eastAsia"/>
        </w:rPr>
        <w:t xml:space="preserve"> V</w:t>
      </w:r>
      <w:r w:rsidR="00A73DFB">
        <w:rPr>
          <w:rFonts w:hint="eastAsia"/>
        </w:rPr>
        <w:t>I</w:t>
      </w:r>
      <w:r w:rsidR="00CA12FA">
        <w:rPr>
          <w:rFonts w:hint="eastAsia"/>
        </w:rPr>
        <w:t>-</w:t>
      </w:r>
      <w:r w:rsidR="00CA12FA">
        <w:t xml:space="preserve">style </w:t>
      </w:r>
      <w:r w:rsidR="00B23363">
        <w:rPr>
          <w:rFonts w:hint="eastAsia"/>
        </w:rPr>
        <w:t>按键</w:t>
      </w:r>
      <w:r w:rsidR="00CD6158">
        <w:rPr>
          <w:rStyle w:val="a9"/>
        </w:rPr>
        <w:footnoteReference w:id="7"/>
      </w:r>
      <w:r w:rsidR="00CA12FA">
        <w:rPr>
          <w:rFonts w:hint="eastAsia"/>
        </w:rPr>
        <w:t>操控</w:t>
      </w:r>
      <w:r w:rsidR="00A73DFB">
        <w:rPr>
          <w:rFonts w:hint="eastAsia"/>
        </w:rPr>
        <w:t>。</w:t>
      </w:r>
    </w:p>
    <w:p w14:paraId="613AE6B5" w14:textId="64B76A22" w:rsidR="003F7E6F" w:rsidRDefault="00A73DFB" w:rsidP="00F348C6">
      <w:pPr>
        <w:pStyle w:val="-"/>
        <w:ind w:firstLine="420"/>
      </w:pPr>
      <w:r>
        <w:rPr>
          <w:rFonts w:hint="eastAsia"/>
        </w:rPr>
        <w:t>不幸的是，《摩瑞亚》作为早期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Rougelik</w:t>
      </w:r>
      <w:r w:rsidR="004D5FA9">
        <w:rPr>
          <w:rFonts w:hint="eastAsia"/>
        </w:rPr>
        <w:t>e</w:t>
      </w:r>
      <w:proofErr w:type="spellEnd"/>
      <w:r w:rsidR="004D5FA9">
        <w:rPr>
          <w:rFonts w:hint="eastAsia"/>
        </w:rPr>
        <w:t xml:space="preserve"> </w:t>
      </w:r>
      <w:r w:rsidR="004D5FA9">
        <w:rPr>
          <w:rFonts w:hint="eastAsia"/>
        </w:rPr>
        <w:t>的</w:t>
      </w:r>
      <w:r>
        <w:rPr>
          <w:rFonts w:hint="eastAsia"/>
        </w:rPr>
        <w:t>游戏，玩家同样会遇到许多在《</w:t>
      </w:r>
      <w:r>
        <w:rPr>
          <w:rFonts w:hint="eastAsia"/>
        </w:rPr>
        <w:t>Rouge</w:t>
      </w:r>
      <w:r>
        <w:rPr>
          <w:rFonts w:hint="eastAsia"/>
        </w:rPr>
        <w:t>》或《</w:t>
      </w:r>
      <w:r w:rsidR="00D9548E">
        <w:rPr>
          <w:rFonts w:hint="eastAsia"/>
        </w:rPr>
        <w:t>骇客</w:t>
      </w:r>
      <w:r>
        <w:rPr>
          <w:rFonts w:hint="eastAsia"/>
        </w:rPr>
        <w:t>》</w:t>
      </w:r>
      <w:del w:id="87" w:author="Fan Quan" w:date="2020-11-12T19:22:00Z">
        <w:r w:rsidR="006C2E23" w:rsidDel="00310F51">
          <w:rPr>
            <w:rFonts w:hint="eastAsia"/>
          </w:rPr>
          <w:delText>(</w:delText>
        </w:r>
      </w:del>
      <w:ins w:id="88" w:author="Fan Quan" w:date="2020-11-12T19:22:00Z">
        <w:r w:rsidR="00310F51">
          <w:rPr>
            <w:rFonts w:hint="eastAsia"/>
          </w:rPr>
          <w:t>（</w:t>
        </w:r>
      </w:ins>
      <w:r w:rsidR="00D9548E">
        <w:rPr>
          <w:rFonts w:hint="eastAsia"/>
        </w:rPr>
        <w:t>Hac</w:t>
      </w:r>
      <w:r w:rsidR="006C2E23">
        <w:t>k</w:t>
      </w:r>
      <w:ins w:id="89" w:author="Fan Quan" w:date="2020-11-12T19:22:00Z">
        <w:r w:rsidR="00310F51">
          <w:rPr>
            <w:rFonts w:hint="eastAsia"/>
          </w:rPr>
          <w:t>）</w:t>
        </w:r>
      </w:ins>
      <w:del w:id="90" w:author="Fan Quan" w:date="2020-11-12T19:22:00Z">
        <w:r w:rsidR="006C2E23" w:rsidDel="00310F51">
          <w:delText>)</w:delText>
        </w:r>
      </w:del>
      <w:del w:id="91" w:author="Fan Quan" w:date="2020-11-12T20:07:00Z">
        <w:r w:rsidR="00D9548E" w:rsidDel="00510F68">
          <w:rPr>
            <w:rStyle w:val="a9"/>
          </w:rPr>
          <w:footnoteReference w:id="8"/>
        </w:r>
      </w:del>
      <w:del w:id="100" w:author="Fan Quan" w:date="2020-11-12T19:31:00Z">
        <w:r w:rsidR="00345569" w:rsidDel="00CA66EE">
          <w:delText xml:space="preserve"> </w:delText>
        </w:r>
      </w:del>
      <w:r>
        <w:rPr>
          <w:rFonts w:hint="eastAsia"/>
        </w:rPr>
        <w:t>中出现的问题</w:t>
      </w:r>
      <w:r w:rsidR="001A27D7">
        <w:rPr>
          <w:rFonts w:hint="eastAsia"/>
        </w:rPr>
        <w:t>：</w:t>
      </w:r>
      <w:r>
        <w:rPr>
          <w:rFonts w:hint="eastAsia"/>
        </w:rPr>
        <w:t>游戏</w:t>
      </w:r>
      <w:r w:rsidR="006223DD">
        <w:rPr>
          <w:rFonts w:hint="eastAsia"/>
        </w:rPr>
        <w:t>虽然困难，但不够复杂，玩家不需要为最糟糕的情况做好万全准备</w:t>
      </w:r>
      <w:r>
        <w:rPr>
          <w:rFonts w:hint="eastAsia"/>
        </w:rPr>
        <w:t>。</w:t>
      </w:r>
    </w:p>
    <w:p w14:paraId="54BA033E" w14:textId="62BFD73C" w:rsidR="00FD78FB" w:rsidRDefault="009D31B3" w:rsidP="00164266">
      <w:pPr>
        <w:pStyle w:val="-"/>
        <w:ind w:firstLine="420"/>
      </w:pPr>
      <w:r>
        <w:rPr>
          <w:rFonts w:hint="eastAsia"/>
        </w:rPr>
        <w:t>在</w:t>
      </w:r>
      <w:r w:rsidR="004C0990">
        <w:rPr>
          <w:rFonts w:hint="eastAsia"/>
        </w:rPr>
        <w:t>其它</w:t>
      </w:r>
      <w:r>
        <w:rPr>
          <w:rFonts w:hint="eastAsia"/>
        </w:rPr>
        <w:t>游戏中，</w:t>
      </w:r>
      <w:ins w:id="101" w:author="Fan Quan" w:date="2020-11-12T19:59:00Z">
        <w:r w:rsidR="00426279">
          <w:rPr>
            <w:rFonts w:hint="eastAsia"/>
          </w:rPr>
          <w:t>所依赖的</w:t>
        </w:r>
      </w:ins>
      <w:r w:rsidR="004C0990">
        <w:rPr>
          <w:rFonts w:hint="eastAsia"/>
        </w:rPr>
        <w:t>随机</w:t>
      </w:r>
      <w:ins w:id="102" w:author="Fan Quan" w:date="2020-11-12T19:59:00Z">
        <w:r w:rsidR="00426279">
          <w:rPr>
            <w:rFonts w:hint="eastAsia"/>
          </w:rPr>
          <w:t>数</w:t>
        </w:r>
      </w:ins>
      <w:r w:rsidR="004C0990">
        <w:rPr>
          <w:rFonts w:hint="eastAsia"/>
        </w:rPr>
        <w:t>生成</w:t>
      </w:r>
      <w:ins w:id="103" w:author="Fan Quan" w:date="2020-11-12T19:59:00Z">
        <w:r w:rsidR="00426279">
          <w:rPr>
            <w:rFonts w:hint="eastAsia"/>
          </w:rPr>
          <w:t>器</w:t>
        </w:r>
      </w:ins>
      <w:del w:id="104" w:author="Fan Quan" w:date="2020-11-12T19:59:00Z">
        <w:r w:rsidR="004C0990" w:rsidDel="00426279">
          <w:rPr>
            <w:rFonts w:hint="eastAsia"/>
          </w:rPr>
          <w:delText>的武器</w:delText>
        </w:r>
      </w:del>
      <w:r w:rsidR="004C0990">
        <w:rPr>
          <w:rFonts w:hint="eastAsia"/>
        </w:rPr>
        <w:t>还能让你有一线生机，</w:t>
      </w:r>
      <w:r>
        <w:rPr>
          <w:rFonts w:hint="eastAsia"/>
        </w:rPr>
        <w:t>可在《摩瑞亚》中</w:t>
      </w:r>
      <w:r w:rsidR="005D336F">
        <w:rPr>
          <w:rFonts w:hint="eastAsia"/>
        </w:rPr>
        <w:t>这将</w:t>
      </w:r>
      <w:r w:rsidR="00357C2B">
        <w:rPr>
          <w:rFonts w:hint="eastAsia"/>
        </w:rPr>
        <w:t>不复存在</w:t>
      </w:r>
      <w:r>
        <w:rPr>
          <w:rFonts w:hint="eastAsia"/>
        </w:rPr>
        <w:t>：</w:t>
      </w:r>
      <w:r w:rsidR="001C5888">
        <w:rPr>
          <w:rFonts w:hint="eastAsia"/>
        </w:rPr>
        <w:t>在游戏开发的过程中，每一次新版本的发布，</w:t>
      </w:r>
      <w:r w:rsidR="00FB4425">
        <w:rPr>
          <w:rFonts w:hint="eastAsia"/>
        </w:rPr>
        <w:t>都</w:t>
      </w:r>
      <w:del w:id="105" w:author="Fan Quan" w:date="2020-11-12T19:59:00Z">
        <w:r w:rsidR="00FB4425" w:rsidDel="00426279">
          <w:rPr>
            <w:rFonts w:hint="eastAsia"/>
          </w:rPr>
          <w:delText>将</w:delText>
        </w:r>
      </w:del>
      <w:r w:rsidR="00FB4425">
        <w:rPr>
          <w:rFonts w:hint="eastAsia"/>
        </w:rPr>
        <w:t>是对</w:t>
      </w:r>
      <w:proofErr w:type="gramStart"/>
      <w:r w:rsidR="00FB4425">
        <w:rPr>
          <w:rFonts w:hint="eastAsia"/>
        </w:rPr>
        <w:t>通关</w:t>
      </w:r>
      <w:ins w:id="106" w:author="Fan Quan" w:date="2020-11-12T19:59:00Z">
        <w:r w:rsidR="00426279">
          <w:rPr>
            <w:rFonts w:hint="eastAsia"/>
          </w:rPr>
          <w:t>老</w:t>
        </w:r>
        <w:proofErr w:type="gramEnd"/>
        <w:r w:rsidR="00426279">
          <w:rPr>
            <w:rFonts w:hint="eastAsia"/>
          </w:rPr>
          <w:t>版本的</w:t>
        </w:r>
      </w:ins>
      <w:r w:rsidR="00FB4425">
        <w:rPr>
          <w:rFonts w:hint="eastAsia"/>
        </w:rPr>
        <w:t>玩家们的挑战</w:t>
      </w:r>
      <w:r w:rsidR="001C5888">
        <w:rPr>
          <w:rFonts w:hint="eastAsia"/>
        </w:rPr>
        <w:t>。</w:t>
      </w:r>
      <w:r w:rsidR="00164266">
        <w:rPr>
          <w:rFonts w:hint="eastAsia"/>
        </w:rPr>
        <w:t>结果，正因为《摩瑞亚》的游戏难度，导致</w:t>
      </w:r>
      <w:r w:rsidR="00167988">
        <w:rPr>
          <w:rFonts w:hint="eastAsia"/>
        </w:rPr>
        <w:t>它变得不受欢迎，就连</w:t>
      </w:r>
      <w:r w:rsidR="00164266">
        <w:rPr>
          <w:rFonts w:hint="eastAsia"/>
        </w:rPr>
        <w:t>那些玩过</w:t>
      </w:r>
      <w:r w:rsidR="00164266">
        <w:rPr>
          <w:rFonts w:hint="eastAsia"/>
        </w:rPr>
        <w:t xml:space="preserve"> Roguelikes</w:t>
      </w:r>
      <w:r w:rsidR="00164266">
        <w:t xml:space="preserve"> </w:t>
      </w:r>
      <w:r w:rsidR="00164266">
        <w:rPr>
          <w:rFonts w:hint="eastAsia"/>
        </w:rPr>
        <w:t>并且对随机生成的关卡</w:t>
      </w:r>
      <w:del w:id="107" w:author="Fan Quan" w:date="2020-11-12T20:00:00Z">
        <w:r w:rsidR="00164266" w:rsidDel="00426279">
          <w:rPr>
            <w:rFonts w:hint="eastAsia"/>
          </w:rPr>
          <w:delText>，</w:delText>
        </w:r>
      </w:del>
      <w:ins w:id="108" w:author="Fan Quan" w:date="2020-11-12T20:00:00Z">
        <w:r w:rsidR="00426279">
          <w:rPr>
            <w:rFonts w:hint="eastAsia"/>
          </w:rPr>
          <w:t>、</w:t>
        </w:r>
      </w:ins>
      <w:r w:rsidR="00164266">
        <w:rPr>
          <w:rFonts w:hint="eastAsia"/>
        </w:rPr>
        <w:t>永久死亡和高难度也不成问题</w:t>
      </w:r>
      <w:r w:rsidR="00D32143">
        <w:rPr>
          <w:rFonts w:hint="eastAsia"/>
        </w:rPr>
        <w:t>的玩家来说</w:t>
      </w:r>
      <w:del w:id="109" w:author="Fan Quan" w:date="2020-11-12T20:00:00Z">
        <w:r w:rsidR="00D32143" w:rsidDel="00426279">
          <w:rPr>
            <w:rFonts w:hint="eastAsia"/>
          </w:rPr>
          <w:delText>，</w:delText>
        </w:r>
      </w:del>
      <w:r w:rsidR="00D32143">
        <w:rPr>
          <w:rFonts w:hint="eastAsia"/>
        </w:rPr>
        <w:t>也是一样的。</w:t>
      </w:r>
    </w:p>
    <w:p w14:paraId="3A09E18A" w14:textId="77777777" w:rsidR="00204E92" w:rsidRPr="00A930D5" w:rsidRDefault="00204E92" w:rsidP="00164266">
      <w:pPr>
        <w:pStyle w:val="-"/>
        <w:ind w:firstLine="420"/>
      </w:pPr>
    </w:p>
    <w:p w14:paraId="273DE0EE" w14:textId="77777777" w:rsidR="00D53279" w:rsidRDefault="001202B6" w:rsidP="00D53279">
      <w:pPr>
        <w:pStyle w:val="-"/>
        <w:keepNext/>
        <w:ind w:firstLineChars="0" w:firstLine="0"/>
      </w:pPr>
      <w:r>
        <w:rPr>
          <w:rFonts w:hint="eastAsia"/>
          <w:noProof/>
        </w:rPr>
        <w:drawing>
          <wp:inline distT="0" distB="0" distL="0" distR="0" wp14:anchorId="0F26F819" wp14:editId="65089FD6">
            <wp:extent cx="2958960" cy="22555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om Prussia with love - The origin of RPGs_tabl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9118" cy="2263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93295" w14:textId="6DC700C0" w:rsidR="001202B6" w:rsidRPr="00D53279" w:rsidRDefault="00D53279" w:rsidP="00D53279">
      <w:pPr>
        <w:pStyle w:val="af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84BA4">
        <w:rPr>
          <w:noProof/>
        </w:rPr>
        <w:t>2</w:t>
      </w:r>
      <w:r>
        <w:fldChar w:fldCharType="end"/>
      </w:r>
      <w:r w:rsidR="00DA3E59" w:rsidRPr="0033290E">
        <w:rPr>
          <w:rFonts w:ascii="黑体" w:hAnsi="黑体" w:hint="eastAsia"/>
        </w:rPr>
        <w:t>我们绝望的矮人被巨大的白色虱子包围，只能求助于他库存中的一种未知的药水。可悲的是，这种药水会让人行动缓慢。</w:t>
      </w:r>
    </w:p>
    <w:p w14:paraId="59F65EB6" w14:textId="77777777" w:rsidR="001202B6" w:rsidRPr="00DB2B5C" w:rsidRDefault="001202B6" w:rsidP="00DB2B5C"/>
    <w:p w14:paraId="5B9C4B20" w14:textId="6BD8F2A9" w:rsidR="00E303D2" w:rsidRDefault="003E4482" w:rsidP="00400A8D">
      <w:pPr>
        <w:pStyle w:val="-"/>
        <w:ind w:leftChars="50" w:left="105" w:firstLineChars="150" w:firstLine="315"/>
      </w:pPr>
      <w:r>
        <w:rPr>
          <w:rFonts w:hint="eastAsia"/>
        </w:rPr>
        <w:t>《摩瑞亚》</w:t>
      </w:r>
      <w:r w:rsidR="00E303D2">
        <w:rPr>
          <w:rFonts w:hint="eastAsia"/>
        </w:rPr>
        <w:t>在</w:t>
      </w:r>
      <w:r w:rsidR="00E303D2">
        <w:rPr>
          <w:rFonts w:hint="eastAsia"/>
        </w:rPr>
        <w:t>1</w:t>
      </w:r>
      <w:r w:rsidR="00E303D2">
        <w:t>987</w:t>
      </w:r>
      <w:r w:rsidR="00E303D2">
        <w:rPr>
          <w:rFonts w:hint="eastAsia"/>
        </w:rPr>
        <w:t>年被罗伯特</w:t>
      </w:r>
      <w:ins w:id="110" w:author="Fan Quan" w:date="2020-11-12T19:21:00Z">
        <w:r w:rsidR="00310F51">
          <w:rPr>
            <w:rFonts w:hint="eastAsia"/>
          </w:rPr>
          <w:t xml:space="preserve"> </w:t>
        </w:r>
      </w:ins>
      <w:r w:rsidR="00E303D2">
        <w:rPr>
          <w:rFonts w:hint="eastAsia"/>
        </w:rPr>
        <w:t>·</w:t>
      </w:r>
      <w:ins w:id="111" w:author="Fan Quan" w:date="2020-11-12T19:21:00Z">
        <w:r w:rsidR="00310F51">
          <w:rPr>
            <w:rFonts w:hint="eastAsia"/>
          </w:rPr>
          <w:t xml:space="preserve"> </w:t>
        </w:r>
      </w:ins>
      <w:r w:rsidR="00E303D2">
        <w:rPr>
          <w:rFonts w:hint="eastAsia"/>
        </w:rPr>
        <w:t>艾伦</w:t>
      </w:r>
      <w:ins w:id="112" w:author="Fan Quan" w:date="2020-11-12T19:21:00Z">
        <w:r w:rsidR="00310F51">
          <w:rPr>
            <w:rFonts w:hint="eastAsia"/>
          </w:rPr>
          <w:t xml:space="preserve"> </w:t>
        </w:r>
      </w:ins>
      <w:r w:rsidR="00E303D2">
        <w:rPr>
          <w:rFonts w:hint="eastAsia"/>
        </w:rPr>
        <w:t>·</w:t>
      </w:r>
      <w:ins w:id="113" w:author="Fan Quan" w:date="2020-11-12T19:21:00Z">
        <w:r w:rsidR="00310F51">
          <w:rPr>
            <w:rFonts w:hint="eastAsia"/>
          </w:rPr>
          <w:t xml:space="preserve"> </w:t>
        </w:r>
      </w:ins>
      <w:r w:rsidR="00E303D2">
        <w:rPr>
          <w:rFonts w:hint="eastAsia"/>
        </w:rPr>
        <w:t>科内克</w:t>
      </w:r>
      <w:ins w:id="114" w:author="Fan Quan" w:date="2020-11-12T19:21:00Z">
        <w:r w:rsidR="00310F51">
          <w:rPr>
            <w:rFonts w:hint="eastAsia"/>
          </w:rPr>
          <w:t>（</w:t>
        </w:r>
      </w:ins>
      <w:del w:id="115" w:author="Fan Quan" w:date="2020-11-12T19:21:00Z">
        <w:r w:rsidR="00400A8D" w:rsidDel="00310F51">
          <w:rPr>
            <w:rFonts w:hint="eastAsia"/>
          </w:rPr>
          <w:delText>(</w:delText>
        </w:r>
      </w:del>
      <w:r w:rsidR="00E303D2">
        <w:rPr>
          <w:rFonts w:hint="eastAsia"/>
        </w:rPr>
        <w:t>Robert</w:t>
      </w:r>
      <w:r w:rsidR="00E303D2">
        <w:t xml:space="preserve"> </w:t>
      </w:r>
      <w:r w:rsidR="00E303D2">
        <w:rPr>
          <w:rFonts w:hint="eastAsia"/>
        </w:rPr>
        <w:t>Alan</w:t>
      </w:r>
      <w:r w:rsidR="00E303D2">
        <w:t xml:space="preserve"> </w:t>
      </w:r>
      <w:proofErr w:type="spellStart"/>
      <w:r w:rsidR="00E303D2">
        <w:rPr>
          <w:rFonts w:hint="eastAsia"/>
        </w:rPr>
        <w:t>Koeneke</w:t>
      </w:r>
      <w:proofErr w:type="spellEnd"/>
      <w:ins w:id="116" w:author="Fan Quan" w:date="2020-11-12T19:20:00Z">
        <w:r w:rsidR="00310F51">
          <w:rPr>
            <w:rFonts w:hint="eastAsia"/>
          </w:rPr>
          <w:t>）</w:t>
        </w:r>
      </w:ins>
      <w:del w:id="117" w:author="Fan Quan" w:date="2020-11-12T19:20:00Z">
        <w:r w:rsidR="00400A8D" w:rsidDel="00310F51">
          <w:rPr>
            <w:rFonts w:hint="eastAsia"/>
          </w:rPr>
          <w:delText>)</w:delText>
        </w:r>
        <w:r w:rsidR="00400A8D" w:rsidDel="00310F51">
          <w:delText xml:space="preserve"> </w:delText>
        </w:r>
      </w:del>
      <w:r w:rsidR="00E303D2">
        <w:rPr>
          <w:rFonts w:hint="eastAsia"/>
        </w:rPr>
        <w:t>抛弃之后，一直用《</w:t>
      </w:r>
      <w:del w:id="118" w:author="Fan Quan" w:date="2020-11-12T19:21:00Z">
        <w:r w:rsidR="008F47D5" w:rsidDel="00310F51">
          <w:rPr>
            <w:rFonts w:hint="eastAsia"/>
          </w:rPr>
          <w:delText xml:space="preserve"> </w:delText>
        </w:r>
      </w:del>
      <w:r w:rsidR="00E303D2">
        <w:rPr>
          <w:rFonts w:hint="eastAsia"/>
        </w:rPr>
        <w:t>Unix</w:t>
      </w:r>
      <w:r w:rsidR="008F47D5">
        <w:t xml:space="preserve"> </w:t>
      </w:r>
      <w:r w:rsidR="00E303D2">
        <w:rPr>
          <w:rFonts w:hint="eastAsia"/>
        </w:rPr>
        <w:t>摩瑞亚》或《</w:t>
      </w:r>
      <w:del w:id="119" w:author="Fan Quan" w:date="2020-11-12T19:21:00Z">
        <w:r w:rsidR="008663D0" w:rsidDel="00310F51">
          <w:rPr>
            <w:rFonts w:hint="eastAsia"/>
          </w:rPr>
          <w:delText xml:space="preserve"> </w:delText>
        </w:r>
      </w:del>
      <w:r w:rsidR="00E303D2">
        <w:rPr>
          <w:rFonts w:hint="eastAsia"/>
        </w:rPr>
        <w:t>U</w:t>
      </w:r>
      <w:r w:rsidR="008663D0">
        <w:t xml:space="preserve"> </w:t>
      </w:r>
      <w:r w:rsidR="00E303D2">
        <w:rPr>
          <w:rFonts w:hint="eastAsia"/>
        </w:rPr>
        <w:t>摩瑞亚》的名字流传。多亏了</w:t>
      </w:r>
      <w:ins w:id="120" w:author="Fan Quan" w:date="2020-11-12T20:00:00Z">
        <w:r w:rsidR="00426279">
          <w:rPr>
            <w:rFonts w:hint="eastAsia"/>
          </w:rPr>
          <w:t>是</w:t>
        </w:r>
      </w:ins>
      <w:r w:rsidR="00E303D2">
        <w:rPr>
          <w:rFonts w:hint="eastAsia"/>
        </w:rPr>
        <w:t>用</w:t>
      </w:r>
      <w:ins w:id="121" w:author="Fan Quan" w:date="2020-11-12T19:21:00Z">
        <w:r w:rsidR="00310F51">
          <w:rPr>
            <w:rFonts w:hint="eastAsia"/>
          </w:rPr>
          <w:t xml:space="preserve"> </w:t>
        </w:r>
      </w:ins>
      <w:r w:rsidR="00E303D2">
        <w:rPr>
          <w:rFonts w:hint="eastAsia"/>
        </w:rPr>
        <w:t>C</w:t>
      </w:r>
      <w:ins w:id="122" w:author="Fan Quan" w:date="2020-11-12T19:21:00Z">
        <w:r w:rsidR="00310F51">
          <w:t xml:space="preserve"> </w:t>
        </w:r>
      </w:ins>
      <w:r w:rsidR="00E303D2">
        <w:rPr>
          <w:rFonts w:hint="eastAsia"/>
        </w:rPr>
        <w:t>语言</w:t>
      </w:r>
      <w:del w:id="123" w:author="Fan Quan" w:date="2020-11-12T20:00:00Z">
        <w:r w:rsidR="00E303D2" w:rsidDel="00426279">
          <w:rPr>
            <w:rFonts w:hint="eastAsia"/>
          </w:rPr>
          <w:delText>所</w:delText>
        </w:r>
      </w:del>
      <w:r w:rsidR="00E303D2">
        <w:rPr>
          <w:rFonts w:hint="eastAsia"/>
        </w:rPr>
        <w:t>编写的</w:t>
      </w:r>
      <w:del w:id="124" w:author="Fan Quan" w:date="2020-11-12T20:00:00Z">
        <w:r w:rsidR="00D0129D" w:rsidDel="00426279">
          <w:rPr>
            <w:rFonts w:hint="eastAsia"/>
          </w:rPr>
          <w:delText>移植版</w:delText>
        </w:r>
      </w:del>
      <w:r w:rsidR="00E303D2">
        <w:rPr>
          <w:rFonts w:hint="eastAsia"/>
        </w:rPr>
        <w:t>，新玩家们可以在不同的硬件上游玩《摩瑞亚》（与</w:t>
      </w:r>
      <w:del w:id="125" w:author="Fan Quan" w:date="2020-11-12T20:01:00Z">
        <w:r w:rsidR="00E303D2" w:rsidDel="0048148D">
          <w:rPr>
            <w:rFonts w:hint="eastAsia"/>
          </w:rPr>
          <w:delText>原作</w:delText>
        </w:r>
      </w:del>
      <w:ins w:id="126" w:author="Fan Quan" w:date="2020-11-12T20:01:00Z">
        <w:r w:rsidR="0048148D">
          <w:rPr>
            <w:rFonts w:hint="eastAsia"/>
          </w:rPr>
          <w:t>它的名字所暗示的恰恰</w:t>
        </w:r>
      </w:ins>
      <w:r w:rsidR="00E303D2">
        <w:rPr>
          <w:rFonts w:hint="eastAsia"/>
        </w:rPr>
        <w:t>相反，《</w:t>
      </w:r>
      <w:del w:id="127" w:author="Fan Quan" w:date="2020-11-12T19:21:00Z">
        <w:r w:rsidR="008F47D5" w:rsidDel="00310F51">
          <w:rPr>
            <w:rFonts w:hint="eastAsia"/>
          </w:rPr>
          <w:delText xml:space="preserve"> </w:delText>
        </w:r>
      </w:del>
      <w:r w:rsidR="00E303D2">
        <w:rPr>
          <w:rFonts w:hint="eastAsia"/>
        </w:rPr>
        <w:t>U</w:t>
      </w:r>
      <w:r w:rsidR="008F47D5">
        <w:t xml:space="preserve"> </w:t>
      </w:r>
      <w:r w:rsidR="00E303D2">
        <w:rPr>
          <w:rFonts w:hint="eastAsia"/>
        </w:rPr>
        <w:t>摩瑞亚》可以在</w:t>
      </w:r>
      <w:r w:rsidR="00E303D2">
        <w:rPr>
          <w:rFonts w:hint="eastAsia"/>
        </w:rPr>
        <w:t xml:space="preserve"> </w:t>
      </w:r>
      <w:r w:rsidR="00E303D2">
        <w:rPr>
          <w:rFonts w:hint="eastAsia"/>
        </w:rPr>
        <w:lastRenderedPageBreak/>
        <w:t>Unix</w:t>
      </w:r>
      <w:r w:rsidR="00E303D2">
        <w:t xml:space="preserve"> </w:t>
      </w:r>
      <w:r w:rsidR="00E303D2">
        <w:rPr>
          <w:rFonts w:hint="eastAsia"/>
        </w:rPr>
        <w:t>以外的系统上</w:t>
      </w:r>
      <w:r w:rsidR="00350424">
        <w:rPr>
          <w:rFonts w:hint="eastAsia"/>
        </w:rPr>
        <w:t>运行</w:t>
      </w:r>
      <w:r w:rsidR="00E303D2">
        <w:rPr>
          <w:rFonts w:hint="eastAsia"/>
        </w:rPr>
        <w:t>，例如</w:t>
      </w:r>
      <w:r w:rsidR="00E303D2">
        <w:rPr>
          <w:rFonts w:hint="eastAsia"/>
        </w:rPr>
        <w:t xml:space="preserve"> MS</w:t>
      </w:r>
      <w:r w:rsidR="00E303D2">
        <w:t>-DOS</w:t>
      </w:r>
      <w:r w:rsidR="00E94446">
        <w:rPr>
          <w:rStyle w:val="a9"/>
        </w:rPr>
        <w:footnoteReference w:id="9"/>
      </w:r>
      <w:r w:rsidR="00E303D2">
        <w:rPr>
          <w:rFonts w:hint="eastAsia"/>
        </w:rPr>
        <w:t>）。这是《摩瑞亚》到目前为止最受欢迎的</w:t>
      </w:r>
      <w:ins w:id="133" w:author="Fan Quan" w:date="2020-11-12T19:46:00Z">
        <w:r w:rsidR="00426279" w:rsidRPr="00F84BA4">
          <w:rPr>
            <w:noProof/>
            <w:shd w:val="pct15" w:color="auto" w:fill="FFFFFF"/>
          </w:rPr>
          <mc:AlternateContent>
            <mc:Choice Requires="wps">
              <w:drawing>
                <wp:anchor distT="45720" distB="45720" distL="114300" distR="114300" simplePos="0" relativeHeight="251664384" behindDoc="0" locked="0" layoutInCell="1" allowOverlap="1" wp14:anchorId="743708A8" wp14:editId="4A8D0744">
                  <wp:simplePos x="0" y="0"/>
                  <wp:positionH relativeFrom="margin">
                    <wp:align>right</wp:align>
                  </wp:positionH>
                  <wp:positionV relativeFrom="paragraph">
                    <wp:posOffset>331</wp:posOffset>
                  </wp:positionV>
                  <wp:extent cx="2959200" cy="1404620"/>
                  <wp:effectExtent l="0" t="0" r="0" b="0"/>
                  <wp:wrapTopAndBottom/>
                  <wp:docPr id="6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959200" cy="140462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9720A3" w14:textId="227A3DA4" w:rsidR="00F84BA4" w:rsidRPr="00E85ABF" w:rsidRDefault="00F84BA4">
                              <w:pPr>
                                <w:pStyle w:val="-"/>
                                <w:ind w:firstLineChars="0" w:firstLine="0"/>
                                <w:rPr>
                                  <w:ins w:id="134" w:author="Fan Quan" w:date="2020-11-12T19:46:00Z"/>
                                  <w:b/>
                                  <w:bCs/>
                                  <w:rPrChange w:id="135" w:author="Fan Quan" w:date="2020-11-12T19:55:00Z">
                                    <w:rPr>
                                      <w:ins w:id="136" w:author="Fan Quan" w:date="2020-11-12T19:46:00Z"/>
                                    </w:rPr>
                                  </w:rPrChange>
                                </w:rPr>
                                <w:pPrChange w:id="137" w:author="Fan Quan" w:date="2020-11-12T19:55:00Z">
                                  <w:pPr/>
                                </w:pPrChange>
                              </w:pPr>
                              <w:ins w:id="138" w:author="Fan Quan" w:date="2020-11-12T19:46:00Z">
                                <w:r w:rsidRPr="00E85ABF">
                                  <w:rPr>
                                    <w:rFonts w:hint="eastAsia"/>
                                    <w:b/>
                                    <w:bCs/>
                                    <w:rPrChange w:id="139" w:author="Fan Quan" w:date="2020-11-12T19:55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《安格班》（</w:t>
                                </w:r>
                                <w:proofErr w:type="spellStart"/>
                                <w:r w:rsidRPr="00E85ABF">
                                  <w:rPr>
                                    <w:b/>
                                    <w:bCs/>
                                    <w:rPrChange w:id="140" w:author="Fan Quan" w:date="2020-11-12T19:55:00Z">
                                      <w:rPr/>
                                    </w:rPrChange>
                                  </w:rPr>
                                  <w:t>Angband</w:t>
                                </w:r>
                                <w:proofErr w:type="spellEnd"/>
                                <w:r w:rsidRPr="00E85ABF">
                                  <w:rPr>
                                    <w:b/>
                                    <w:bCs/>
                                    <w:rPrChange w:id="141" w:author="Fan Quan" w:date="2020-11-12T19:55:00Z">
                                      <w:rPr/>
                                    </w:rPrChange>
                                  </w:rPr>
                                  <w:t>）</w:t>
                                </w:r>
                              </w:ins>
                            </w:p>
                            <w:p w14:paraId="7FCBDC43" w14:textId="466EC796" w:rsidR="00F84BA4" w:rsidRDefault="00F84BA4">
                              <w:pPr>
                                <w:pStyle w:val="-"/>
                                <w:ind w:firstLine="420"/>
                                <w:rPr>
                                  <w:ins w:id="142" w:author="Fan Quan" w:date="2020-11-12T19:46:00Z"/>
                                </w:rPr>
                                <w:pPrChange w:id="143" w:author="Fan Quan" w:date="2020-11-12T19:55:00Z">
                                  <w:pPr/>
                                </w:pPrChange>
                              </w:pPr>
                              <w:ins w:id="144" w:author="Fan Quan" w:date="2020-11-12T19:46:00Z">
                                <w:r>
                                  <w:rPr>
                                    <w:rFonts w:hint="eastAsia"/>
                                  </w:rPr>
                                  <w:t>《安格班》诞生于</w:t>
                                </w:r>
                                <w:r>
                                  <w:t>1990</w:t>
                                </w:r>
                                <w:r>
                                  <w:t>年，至今仍</w:t>
                                </w:r>
                              </w:ins>
                              <w:ins w:id="145" w:author="Fan Quan" w:date="2020-11-12T20:02:00Z">
                                <w:r w:rsidR="0048148D">
                                  <w:rPr>
                                    <w:rFonts w:hint="eastAsia"/>
                                  </w:rPr>
                                  <w:t>在</w:t>
                                </w:r>
                              </w:ins>
                              <w:ins w:id="146" w:author="Fan Quan" w:date="2020-11-12T19:46:00Z">
                                <w:r>
                                  <w:t>开发。他的游戏内容和风格与《摩瑞亚》相似，但它有更多的敌人（包括</w:t>
                                </w:r>
                                <w:r>
                                  <w:t xml:space="preserve"> Boss</w:t>
                                </w:r>
                                <w:r>
                                  <w:t>），法术和物品，以及更深的地牢，同时游戏的平衡和流畅程度也更好。与《摩瑞亚》的黑白画面不同的是，《安格班》用不同的颜色表示敌人，物品和</w:t>
                                </w:r>
                                <w:r>
                                  <w:t xml:space="preserve"> HUD  </w:t>
                                </w:r>
                                <w:r>
                                  <w:t>的元素。值得注意的是，因为游戏的所有数据都储存在文本文件中，意味着它容易被修改</w:t>
                                </w:r>
                                <w:r>
                                  <w:t>——</w:t>
                                </w:r>
                                <w:r>
                                  <w:t>这也促进了许多衍生作品的诞生，如《</w:t>
                                </w:r>
                                <w:r>
                                  <w:t xml:space="preserve">Z </w:t>
                                </w:r>
                                <w:r>
                                  <w:t>安格班》（</w:t>
                                </w:r>
                                <w:proofErr w:type="spellStart"/>
                                <w:r>
                                  <w:t>Zelazny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Angband</w:t>
                                </w:r>
                                <w:proofErr w:type="spellEnd"/>
                                <w:r>
                                  <w:t>）和《</w:t>
                                </w:r>
                                <w:r>
                                  <w:t xml:space="preserve">M </w:t>
                                </w:r>
                                <w:r>
                                  <w:t>安格班》（</w:t>
                                </w:r>
                                <w:r>
                                  <w:t>Multiplayer-</w:t>
                                </w:r>
                                <w:proofErr w:type="spellStart"/>
                                <w:r>
                                  <w:t>Angband</w:t>
                                </w:r>
                                <w:proofErr w:type="spellEnd"/>
                                <w:r>
                                  <w:t>），并帮助普及了《摩瑞亚》</w:t>
                                </w:r>
                                <w:r>
                                  <w:t>/</w:t>
                                </w:r>
                                <w:r>
                                  <w:t>《安格班》</w:t>
                                </w:r>
                                <w:r>
                                  <w:rPr>
                                    <w:rFonts w:hint="eastAsia"/>
                                  </w:rPr>
                                  <w:t>这样的</w:t>
                                </w:r>
                                <w:r>
                                  <w:t xml:space="preserve"> Roguelike </w:t>
                                </w:r>
                                <w:r>
                                  <w:t>游戏。</w:t>
                                </w:r>
                              </w:ins>
                            </w:p>
                            <w:p w14:paraId="4ACDE861" w14:textId="77777777" w:rsidR="00F84BA4" w:rsidRDefault="00F84BA4">
                              <w:pPr>
                                <w:pStyle w:val="-"/>
                                <w:ind w:firstLine="420"/>
                                <w:rPr>
                                  <w:ins w:id="147" w:author="Fan Quan" w:date="2020-11-12T19:46:00Z"/>
                                </w:rPr>
                                <w:pPrChange w:id="148" w:author="Fan Quan" w:date="2020-11-12T19:55:00Z">
                                  <w:pPr/>
                                </w:pPrChange>
                              </w:pPr>
                            </w:p>
                            <w:p w14:paraId="5C4494B1" w14:textId="77777777" w:rsidR="00F84BA4" w:rsidRDefault="00F84BA4">
                              <w:pPr>
                                <w:pStyle w:val="-"/>
                                <w:ind w:firstLineChars="0" w:firstLine="0"/>
                                <w:rPr>
                                  <w:ins w:id="149" w:author="Fan Quan" w:date="2020-11-12T19:48:00Z"/>
                                </w:rPr>
                                <w:pPrChange w:id="150" w:author="Fan Quan" w:date="2020-11-12T19:55:00Z">
                                  <w:pPr/>
                                </w:pPrChange>
                              </w:pPr>
                              <w:ins w:id="151" w:author="Fan Quan" w:date="2020-11-12T19:46:00Z">
                                <w:r w:rsidRPr="00F84BA4">
                                  <w:rPr>
                                    <w:noProof/>
                                    <w:shd w:val="pct15" w:color="auto" w:fill="FFFFFF"/>
                                    <w:rPrChange w:id="152" w:author="Fan Quan" w:date="2020-11-12T19:45:00Z">
                                      <w:rPr>
                                        <w:noProof/>
                                      </w:rPr>
                                    </w:rPrChange>
                                  </w:rPr>
                                  <w:drawing>
                                    <wp:inline distT="0" distB="0" distL="0" distR="0" wp14:anchorId="5B5AD0B1" wp14:editId="21FA5255">
                                      <wp:extent cx="2759544" cy="1892410"/>
                                      <wp:effectExtent l="0" t="0" r="3175" b="0"/>
                                      <wp:docPr id="8" name="图片 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From Prussia with love - The origin of RPGs_table.jpg"/>
                                              <pic:cNvPicPr/>
                                            </pic:nvPicPr>
                                            <pic:blipFill>
                                              <a:blip r:embed="rId1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789353" cy="191285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ins>
                            </w:p>
                            <w:p w14:paraId="5460AE85" w14:textId="46A3F970" w:rsidR="00F84BA4" w:rsidRPr="00E85ABF" w:rsidRDefault="00F84BA4">
                              <w:pPr>
                                <w:pStyle w:val="-"/>
                                <w:ind w:firstLineChars="0" w:firstLine="0"/>
                                <w:rPr>
                                  <w:rFonts w:ascii="黑体" w:eastAsia="黑体" w:hAnsi="黑体" w:cstheme="majorBidi"/>
                                  <w:sz w:val="20"/>
                                  <w:szCs w:val="20"/>
                                  <w:rPrChange w:id="153" w:author="Fan Quan" w:date="2020-11-12T19:55:00Z">
                                    <w:rPr/>
                                  </w:rPrChange>
                                </w:rPr>
                                <w:pPrChange w:id="154" w:author="Fan Quan" w:date="2020-11-12T19:55:00Z">
                                  <w:pPr/>
                                </w:pPrChange>
                              </w:pPr>
                              <w:ins w:id="155" w:author="Fan Quan" w:date="2020-11-12T19:48:00Z">
                                <w:r w:rsidRPr="00E85ABF">
                                  <w:rPr>
                                    <w:rFonts w:ascii="黑体" w:eastAsia="黑体" w:hAnsi="黑体" w:cstheme="majorBidi"/>
                                    <w:sz w:val="20"/>
                                    <w:szCs w:val="20"/>
                                    <w:rPrChange w:id="156" w:author="Fan Quan" w:date="2020-11-12T19:55:00Z">
                                      <w:rPr/>
                                    </w:rPrChange>
                                  </w:rPr>
                                  <w:t xml:space="preserve">图 </w:t>
                                </w:r>
                                <w:r w:rsidRPr="00E85ABF">
                                  <w:rPr>
                                    <w:rFonts w:ascii="黑体" w:eastAsia="黑体" w:hAnsi="黑体" w:cstheme="majorBidi"/>
                                    <w:sz w:val="20"/>
                                    <w:szCs w:val="20"/>
                                    <w:rPrChange w:id="157" w:author="Fan Quan" w:date="2020-11-12T19:55:00Z">
                                      <w:rPr/>
                                    </w:rPrChange>
                                  </w:rPr>
                                  <w:fldChar w:fldCharType="begin"/>
                                </w:r>
                                <w:r w:rsidRPr="00E85ABF">
                                  <w:rPr>
                                    <w:rFonts w:ascii="黑体" w:eastAsia="黑体" w:hAnsi="黑体" w:cstheme="majorBidi"/>
                                    <w:sz w:val="20"/>
                                    <w:szCs w:val="20"/>
                                    <w:rPrChange w:id="158" w:author="Fan Quan" w:date="2020-11-12T19:55:00Z">
                                      <w:rPr/>
                                    </w:rPrChange>
                                  </w:rPr>
                                  <w:instrText xml:space="preserve"> SEQ 图 \* ARABIC </w:instrText>
                                </w:r>
                              </w:ins>
                              <w:r w:rsidRPr="00E85ABF">
                                <w:rPr>
                                  <w:rFonts w:ascii="黑体" w:eastAsia="黑体" w:hAnsi="黑体" w:cstheme="majorBidi"/>
                                  <w:sz w:val="20"/>
                                  <w:szCs w:val="20"/>
                                  <w:rPrChange w:id="159" w:author="Fan Quan" w:date="2020-11-12T19:55:00Z">
                                    <w:rPr/>
                                  </w:rPrChange>
                                </w:rPr>
                                <w:fldChar w:fldCharType="separate"/>
                              </w:r>
                              <w:ins w:id="160" w:author="Fan Quan" w:date="2020-11-12T19:48:00Z">
                                <w:r w:rsidRPr="00E85ABF">
                                  <w:rPr>
                                    <w:rFonts w:ascii="黑体" w:eastAsia="黑体" w:hAnsi="黑体" w:cstheme="majorBidi"/>
                                    <w:sz w:val="20"/>
                                    <w:szCs w:val="20"/>
                                    <w:rPrChange w:id="161" w:author="Fan Quan" w:date="2020-11-12T19:55:00Z">
                                      <w:rPr>
                                        <w:noProof/>
                                      </w:rPr>
                                    </w:rPrChange>
                                  </w:rPr>
                                  <w:t>3</w:t>
                                </w:r>
                                <w:r w:rsidRPr="00E85ABF">
                                  <w:rPr>
                                    <w:rFonts w:ascii="黑体" w:eastAsia="黑体" w:hAnsi="黑体" w:cstheme="majorBidi"/>
                                    <w:sz w:val="20"/>
                                    <w:szCs w:val="20"/>
                                    <w:rPrChange w:id="162" w:author="Fan Quan" w:date="2020-11-12T19:55:00Z">
                                      <w:rPr/>
                                    </w:rPrChange>
                                  </w:rPr>
                                  <w:fldChar w:fldCharType="end"/>
                                </w:r>
                                <w:r w:rsidRPr="00E85ABF">
                                  <w:rPr>
                                    <w:rFonts w:ascii="黑体" w:eastAsia="黑体" w:hAnsi="黑体" w:cstheme="majorBidi" w:hint="eastAsia"/>
                                    <w:sz w:val="20"/>
                                    <w:szCs w:val="20"/>
                                    <w:rPrChange w:id="163" w:author="Fan Quan" w:date="2020-11-12T19:55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《安格班》允许贴图平铺，以及</w:t>
                                </w:r>
                                <w:r w:rsidRPr="00E85ABF">
                                  <w:rPr>
                                    <w:rFonts w:ascii="黑体" w:eastAsia="黑体" w:hAnsi="黑体" w:cstheme="majorBidi"/>
                                    <w:sz w:val="20"/>
                                    <w:szCs w:val="20"/>
                                    <w:rPrChange w:id="164" w:author="Fan Quan" w:date="2020-11-12T19:55:00Z">
                                      <w:rPr/>
                                    </w:rPrChange>
                                  </w:rPr>
                                  <w:t xml:space="preserve"> ASCII 图形。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 w14:anchorId="743708A8" id="_x0000_s1030" type="#_x0000_t202" style="position:absolute;left:0;text-align:left;margin-left:181.8pt;margin-top:.05pt;width:233pt;height:110.6pt;z-index:25166438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" fillcolor="#d8d8d8 [2732]" stroked="f">
                  <v:textbox style="mso-fit-shape-to-text:t">
                    <w:txbxContent>
                      <w:p w14:paraId="4B9720A3" w14:textId="227A3DA4" w:rsidR="00F84BA4" w:rsidRPr="00E85ABF" w:rsidRDefault="00F84BA4">
                        <w:pPr>
                          <w:pStyle w:val="-"/>
                          <w:ind w:firstLineChars="0" w:firstLine="0"/>
                          <w:rPr>
                            <w:ins w:id="165" w:author="Fan Quan" w:date="2020-11-12T19:46:00Z"/>
                            <w:b/>
                            <w:bCs/>
                            <w:rPrChange w:id="166" w:author="Fan Quan" w:date="2020-11-12T19:55:00Z">
                              <w:rPr>
                                <w:ins w:id="167" w:author="Fan Quan" w:date="2020-11-12T19:46:00Z"/>
                              </w:rPr>
                            </w:rPrChange>
                          </w:rPr>
                          <w:pPrChange w:id="168" w:author="Fan Quan" w:date="2020-11-12T19:55:00Z">
                            <w:pPr/>
                          </w:pPrChange>
                        </w:pPr>
                        <w:ins w:id="169" w:author="Fan Quan" w:date="2020-11-12T19:46:00Z">
                          <w:r w:rsidRPr="00E85ABF">
                            <w:rPr>
                              <w:rFonts w:hint="eastAsia"/>
                              <w:b/>
                              <w:bCs/>
                              <w:rPrChange w:id="170" w:author="Fan Quan" w:date="2020-11-12T19:55:00Z">
                                <w:rPr>
                                  <w:rFonts w:hint="eastAsia"/>
                                </w:rPr>
                              </w:rPrChange>
                            </w:rPr>
                            <w:t>《安格班》（</w:t>
                          </w:r>
                          <w:proofErr w:type="spellStart"/>
                          <w:r w:rsidRPr="00E85ABF">
                            <w:rPr>
                              <w:b/>
                              <w:bCs/>
                              <w:rPrChange w:id="171" w:author="Fan Quan" w:date="2020-11-12T19:55:00Z">
                                <w:rPr/>
                              </w:rPrChange>
                            </w:rPr>
                            <w:t>Angband</w:t>
                          </w:r>
                          <w:proofErr w:type="spellEnd"/>
                          <w:r w:rsidRPr="00E85ABF">
                            <w:rPr>
                              <w:b/>
                              <w:bCs/>
                              <w:rPrChange w:id="172" w:author="Fan Quan" w:date="2020-11-12T19:55:00Z">
                                <w:rPr/>
                              </w:rPrChange>
                            </w:rPr>
                            <w:t>）</w:t>
                          </w:r>
                        </w:ins>
                      </w:p>
                      <w:p w14:paraId="7FCBDC43" w14:textId="466EC796" w:rsidR="00F84BA4" w:rsidRDefault="00F84BA4">
                        <w:pPr>
                          <w:pStyle w:val="-"/>
                          <w:ind w:firstLine="420"/>
                          <w:rPr>
                            <w:ins w:id="173" w:author="Fan Quan" w:date="2020-11-12T19:46:00Z"/>
                          </w:rPr>
                          <w:pPrChange w:id="174" w:author="Fan Quan" w:date="2020-11-12T19:55:00Z">
                            <w:pPr/>
                          </w:pPrChange>
                        </w:pPr>
                        <w:ins w:id="175" w:author="Fan Quan" w:date="2020-11-12T19:46:00Z">
                          <w:r>
                            <w:rPr>
                              <w:rFonts w:hint="eastAsia"/>
                            </w:rPr>
                            <w:t>《安格班》诞生于</w:t>
                          </w:r>
                          <w:r>
                            <w:t>1990</w:t>
                          </w:r>
                          <w:r>
                            <w:t>年，至今仍</w:t>
                          </w:r>
                        </w:ins>
                        <w:ins w:id="176" w:author="Fan Quan" w:date="2020-11-12T20:02:00Z">
                          <w:r w:rsidR="0048148D">
                            <w:rPr>
                              <w:rFonts w:hint="eastAsia"/>
                            </w:rPr>
                            <w:t>在</w:t>
                          </w:r>
                        </w:ins>
                        <w:ins w:id="177" w:author="Fan Quan" w:date="2020-11-12T19:46:00Z">
                          <w:r>
                            <w:t>开发。他的游戏内容和风格与《摩瑞亚》相似，但它有更多的敌人（包括</w:t>
                          </w:r>
                          <w:r>
                            <w:t xml:space="preserve"> Boss</w:t>
                          </w:r>
                          <w:r>
                            <w:t>），法术和物品，以及更深的地牢，同时游戏的平衡和流畅程度也更好。与《摩瑞亚》的黑白画面不同的是，《安格班》用不同的颜色表示敌人，物品和</w:t>
                          </w:r>
                          <w:r>
                            <w:t xml:space="preserve"> HUD  </w:t>
                          </w:r>
                          <w:r>
                            <w:t>的元素。值得注意的是，因为游戏的所有数据都储存在文本文件中，意味着它容易被修改</w:t>
                          </w:r>
                          <w:r>
                            <w:t>——</w:t>
                          </w:r>
                          <w:r>
                            <w:t>这也促进了许多衍生作品的诞生，如《</w:t>
                          </w:r>
                          <w:r>
                            <w:t xml:space="preserve">Z </w:t>
                          </w:r>
                          <w:r>
                            <w:t>安格班》（</w:t>
                          </w:r>
                          <w:proofErr w:type="spellStart"/>
                          <w:r>
                            <w:t>Zelazny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Angband</w:t>
                          </w:r>
                          <w:proofErr w:type="spellEnd"/>
                          <w:r>
                            <w:t>）和《</w:t>
                          </w:r>
                          <w:r>
                            <w:t xml:space="preserve">M </w:t>
                          </w:r>
                          <w:r>
                            <w:t>安格班》（</w:t>
                          </w:r>
                          <w:r>
                            <w:t>Multiplayer-</w:t>
                          </w:r>
                          <w:proofErr w:type="spellStart"/>
                          <w:r>
                            <w:t>Angband</w:t>
                          </w:r>
                          <w:proofErr w:type="spellEnd"/>
                          <w:r>
                            <w:t>），并帮助普及了《摩瑞亚》</w:t>
                          </w:r>
                          <w:r>
                            <w:t>/</w:t>
                          </w:r>
                          <w:r>
                            <w:t>《安格班》</w:t>
                          </w:r>
                          <w:r>
                            <w:rPr>
                              <w:rFonts w:hint="eastAsia"/>
                            </w:rPr>
                            <w:t>这样的</w:t>
                          </w:r>
                          <w:r>
                            <w:t xml:space="preserve"> Roguelike </w:t>
                          </w:r>
                          <w:r>
                            <w:t>游戏。</w:t>
                          </w:r>
                        </w:ins>
                      </w:p>
                      <w:p w14:paraId="4ACDE861" w14:textId="77777777" w:rsidR="00F84BA4" w:rsidRDefault="00F84BA4">
                        <w:pPr>
                          <w:pStyle w:val="-"/>
                          <w:ind w:firstLine="420"/>
                          <w:rPr>
                            <w:ins w:id="178" w:author="Fan Quan" w:date="2020-11-12T19:46:00Z"/>
                          </w:rPr>
                          <w:pPrChange w:id="179" w:author="Fan Quan" w:date="2020-11-12T19:55:00Z">
                            <w:pPr/>
                          </w:pPrChange>
                        </w:pPr>
                      </w:p>
                      <w:p w14:paraId="5C4494B1" w14:textId="77777777" w:rsidR="00F84BA4" w:rsidRDefault="00F84BA4">
                        <w:pPr>
                          <w:pStyle w:val="-"/>
                          <w:ind w:firstLineChars="0" w:firstLine="0"/>
                          <w:rPr>
                            <w:ins w:id="180" w:author="Fan Quan" w:date="2020-11-12T19:48:00Z"/>
                          </w:rPr>
                          <w:pPrChange w:id="181" w:author="Fan Quan" w:date="2020-11-12T19:55:00Z">
                            <w:pPr/>
                          </w:pPrChange>
                        </w:pPr>
                        <w:ins w:id="182" w:author="Fan Quan" w:date="2020-11-12T19:46:00Z">
                          <w:r w:rsidRPr="00F84BA4">
                            <w:rPr>
                              <w:noProof/>
                              <w:shd w:val="pct15" w:color="auto" w:fill="FFFFFF"/>
                              <w:rPrChange w:id="183" w:author="Fan Quan" w:date="2020-11-12T19:45:00Z">
                                <w:rPr>
                                  <w:noProof/>
                                </w:rPr>
                              </w:rPrChange>
                            </w:rPr>
                            <w:drawing>
                              <wp:inline distT="0" distB="0" distL="0" distR="0" wp14:anchorId="5B5AD0B1" wp14:editId="21FA5255">
                                <wp:extent cx="2759544" cy="1892410"/>
                                <wp:effectExtent l="0" t="0" r="3175" b="0"/>
                                <wp:docPr id="8" name="图片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From Prussia with love - The origin of RPGs_table.jpg"/>
                                        <pic:cNvPicPr/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789353" cy="191285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ins>
                      </w:p>
                      <w:p w14:paraId="5460AE85" w14:textId="46A3F970" w:rsidR="00F84BA4" w:rsidRPr="00E85ABF" w:rsidRDefault="00F84BA4">
                        <w:pPr>
                          <w:pStyle w:val="-"/>
                          <w:ind w:firstLineChars="0" w:firstLine="0"/>
                          <w:rPr>
                            <w:rFonts w:ascii="黑体" w:eastAsia="黑体" w:hAnsi="黑体" w:cstheme="majorBidi"/>
                            <w:sz w:val="20"/>
                            <w:szCs w:val="20"/>
                            <w:rPrChange w:id="184" w:author="Fan Quan" w:date="2020-11-12T19:55:00Z">
                              <w:rPr/>
                            </w:rPrChange>
                          </w:rPr>
                          <w:pPrChange w:id="185" w:author="Fan Quan" w:date="2020-11-12T19:55:00Z">
                            <w:pPr/>
                          </w:pPrChange>
                        </w:pPr>
                        <w:ins w:id="186" w:author="Fan Quan" w:date="2020-11-12T19:48:00Z">
                          <w:r w:rsidRPr="00E85ABF">
                            <w:rPr>
                              <w:rFonts w:ascii="黑体" w:eastAsia="黑体" w:hAnsi="黑体" w:cstheme="majorBidi"/>
                              <w:sz w:val="20"/>
                              <w:szCs w:val="20"/>
                              <w:rPrChange w:id="187" w:author="Fan Quan" w:date="2020-11-12T19:55:00Z">
                                <w:rPr/>
                              </w:rPrChange>
                            </w:rPr>
                            <w:t xml:space="preserve">图 </w:t>
                          </w:r>
                          <w:r w:rsidRPr="00E85ABF">
                            <w:rPr>
                              <w:rFonts w:ascii="黑体" w:eastAsia="黑体" w:hAnsi="黑体" w:cstheme="majorBidi"/>
                              <w:sz w:val="20"/>
                              <w:szCs w:val="20"/>
                              <w:rPrChange w:id="188" w:author="Fan Quan" w:date="2020-11-12T19:55:00Z">
                                <w:rPr/>
                              </w:rPrChange>
                            </w:rPr>
                            <w:fldChar w:fldCharType="begin"/>
                          </w:r>
                          <w:r w:rsidRPr="00E85ABF">
                            <w:rPr>
                              <w:rFonts w:ascii="黑体" w:eastAsia="黑体" w:hAnsi="黑体" w:cstheme="majorBidi"/>
                              <w:sz w:val="20"/>
                              <w:szCs w:val="20"/>
                              <w:rPrChange w:id="189" w:author="Fan Quan" w:date="2020-11-12T19:55:00Z">
                                <w:rPr/>
                              </w:rPrChange>
                            </w:rPr>
                            <w:instrText xml:space="preserve"> SEQ 图 \* ARABIC </w:instrText>
                          </w:r>
                        </w:ins>
                        <w:r w:rsidRPr="00E85ABF">
                          <w:rPr>
                            <w:rFonts w:ascii="黑体" w:eastAsia="黑体" w:hAnsi="黑体" w:cstheme="majorBidi"/>
                            <w:sz w:val="20"/>
                            <w:szCs w:val="20"/>
                            <w:rPrChange w:id="190" w:author="Fan Quan" w:date="2020-11-12T19:55:00Z">
                              <w:rPr/>
                            </w:rPrChange>
                          </w:rPr>
                          <w:fldChar w:fldCharType="separate"/>
                        </w:r>
                        <w:ins w:id="191" w:author="Fan Quan" w:date="2020-11-12T19:48:00Z">
                          <w:r w:rsidRPr="00E85ABF">
                            <w:rPr>
                              <w:rFonts w:ascii="黑体" w:eastAsia="黑体" w:hAnsi="黑体" w:cstheme="majorBidi"/>
                              <w:sz w:val="20"/>
                              <w:szCs w:val="20"/>
                              <w:rPrChange w:id="192" w:author="Fan Quan" w:date="2020-11-12T19:55:00Z">
                                <w:rPr>
                                  <w:noProof/>
                                </w:rPr>
                              </w:rPrChange>
                            </w:rPr>
                            <w:t>3</w:t>
                          </w:r>
                          <w:r w:rsidRPr="00E85ABF">
                            <w:rPr>
                              <w:rFonts w:ascii="黑体" w:eastAsia="黑体" w:hAnsi="黑体" w:cstheme="majorBidi"/>
                              <w:sz w:val="20"/>
                              <w:szCs w:val="20"/>
                              <w:rPrChange w:id="193" w:author="Fan Quan" w:date="2020-11-12T19:55:00Z">
                                <w:rPr/>
                              </w:rPrChange>
                            </w:rPr>
                            <w:fldChar w:fldCharType="end"/>
                          </w:r>
                          <w:r w:rsidRPr="00E85ABF">
                            <w:rPr>
                              <w:rFonts w:ascii="黑体" w:eastAsia="黑体" w:hAnsi="黑体" w:cstheme="majorBidi" w:hint="eastAsia"/>
                              <w:sz w:val="20"/>
                              <w:szCs w:val="20"/>
                              <w:rPrChange w:id="194" w:author="Fan Quan" w:date="2020-11-12T19:55:00Z">
                                <w:rPr>
                                  <w:rFonts w:hint="eastAsia"/>
                                </w:rPr>
                              </w:rPrChange>
                            </w:rPr>
                            <w:t>《安格班》允许贴图平铺，以及</w:t>
                          </w:r>
                          <w:r w:rsidRPr="00E85ABF">
                            <w:rPr>
                              <w:rFonts w:ascii="黑体" w:eastAsia="黑体" w:hAnsi="黑体" w:cstheme="majorBidi"/>
                              <w:sz w:val="20"/>
                              <w:szCs w:val="20"/>
                              <w:rPrChange w:id="195" w:author="Fan Quan" w:date="2020-11-12T19:55:00Z">
                                <w:rPr/>
                              </w:rPrChange>
                            </w:rPr>
                            <w:t xml:space="preserve"> ASCII 图形。</w:t>
                          </w:r>
                        </w:ins>
                      </w:p>
                    </w:txbxContent>
                  </v:textbox>
                  <w10:wrap type="topAndBottom" anchorx="margin"/>
                </v:shape>
              </w:pict>
            </mc:Fallback>
          </mc:AlternateContent>
        </w:r>
      </w:ins>
      <w:r w:rsidR="00E303D2">
        <w:rPr>
          <w:rFonts w:hint="eastAsia"/>
        </w:rPr>
        <w:t>版本，也正是这个版本启发了诸如《风堡传奇》</w:t>
      </w:r>
      <w:ins w:id="196" w:author="Fan Quan" w:date="2020-11-12T19:21:00Z">
        <w:r w:rsidR="00310F51">
          <w:rPr>
            <w:rFonts w:hint="eastAsia"/>
          </w:rPr>
          <w:t>（</w:t>
        </w:r>
      </w:ins>
      <w:del w:id="197" w:author="Fan Quan" w:date="2020-11-12T19:21:00Z">
        <w:r w:rsidR="00400A8D" w:rsidDel="00310F51">
          <w:rPr>
            <w:rFonts w:hint="eastAsia"/>
          </w:rPr>
          <w:delText>(</w:delText>
        </w:r>
      </w:del>
      <w:r w:rsidR="00E303D2">
        <w:rPr>
          <w:rFonts w:hint="eastAsia"/>
        </w:rPr>
        <w:t>Castle</w:t>
      </w:r>
      <w:r w:rsidR="00E303D2">
        <w:t xml:space="preserve"> of the Winds</w:t>
      </w:r>
      <w:ins w:id="198" w:author="Fan Quan" w:date="2020-11-12T19:21:00Z">
        <w:r w:rsidR="00310F51">
          <w:rPr>
            <w:rFonts w:hint="eastAsia"/>
          </w:rPr>
          <w:t>）</w:t>
        </w:r>
      </w:ins>
      <w:del w:id="199" w:author="Fan Quan" w:date="2020-11-12T19:21:00Z">
        <w:r w:rsidR="00400A8D" w:rsidDel="00310F51">
          <w:rPr>
            <w:rFonts w:hint="eastAsia"/>
          </w:rPr>
          <w:delText>)</w:delText>
        </w:r>
      </w:del>
      <w:r w:rsidR="00E303D2">
        <w:rPr>
          <w:rFonts w:hint="eastAsia"/>
        </w:rPr>
        <w:t>,</w:t>
      </w:r>
      <w:r w:rsidR="00E303D2">
        <w:rPr>
          <w:rFonts w:hint="eastAsia"/>
        </w:rPr>
        <w:t>《</w:t>
      </w:r>
      <w:r w:rsidR="00400A8D">
        <w:rPr>
          <w:rFonts w:hint="eastAsia"/>
        </w:rPr>
        <w:t>安格班</w:t>
      </w:r>
      <w:r w:rsidR="00E303D2">
        <w:rPr>
          <w:rFonts w:hint="eastAsia"/>
        </w:rPr>
        <w:t>》</w:t>
      </w:r>
      <w:del w:id="200" w:author="Fan Quan" w:date="2020-11-12T19:23:00Z">
        <w:r w:rsidR="00400A8D" w:rsidDel="00310F51">
          <w:delText>(</w:delText>
        </w:r>
      </w:del>
      <w:ins w:id="201" w:author="Fan Quan" w:date="2020-11-12T19:23:00Z">
        <w:r w:rsidR="00310F51">
          <w:rPr>
            <w:rFonts w:hint="eastAsia"/>
          </w:rPr>
          <w:t>（</w:t>
        </w:r>
      </w:ins>
      <w:proofErr w:type="spellStart"/>
      <w:r w:rsidR="00E303D2">
        <w:rPr>
          <w:rFonts w:hint="eastAsia"/>
        </w:rPr>
        <w:t>Angband</w:t>
      </w:r>
      <w:proofErr w:type="spellEnd"/>
      <w:ins w:id="202" w:author="Fan Quan" w:date="2020-11-12T19:23:00Z">
        <w:r w:rsidR="00310F51">
          <w:rPr>
            <w:rFonts w:hint="eastAsia"/>
          </w:rPr>
          <w:t>）</w:t>
        </w:r>
      </w:ins>
      <w:del w:id="203" w:author="Fan Quan" w:date="2020-11-12T19:23:00Z">
        <w:r w:rsidR="00400A8D" w:rsidDel="00310F51">
          <w:delText>)</w:delText>
        </w:r>
      </w:del>
      <w:r w:rsidR="007328C2">
        <w:rPr>
          <w:rStyle w:val="a9"/>
        </w:rPr>
        <w:footnoteReference w:id="10"/>
      </w:r>
      <w:del w:id="204" w:author="Fan Quan" w:date="2020-11-12T19:21:00Z">
        <w:r w:rsidR="00293030" w:rsidDel="00310F51">
          <w:rPr>
            <w:rFonts w:hint="eastAsia"/>
          </w:rPr>
          <w:delText xml:space="preserve"> </w:delText>
        </w:r>
      </w:del>
      <w:r w:rsidR="00E303D2">
        <w:rPr>
          <w:rFonts w:hint="eastAsia"/>
        </w:rPr>
        <w:t>和《暗黑破坏神》</w:t>
      </w:r>
      <w:del w:id="205" w:author="Fan Quan" w:date="2020-11-12T19:23:00Z">
        <w:r w:rsidR="00400A8D" w:rsidDel="00310F51">
          <w:delText>(</w:delText>
        </w:r>
      </w:del>
      <w:ins w:id="206" w:author="Fan Quan" w:date="2020-11-12T19:23:00Z">
        <w:r w:rsidR="00310F51">
          <w:t>（</w:t>
        </w:r>
      </w:ins>
      <w:r w:rsidR="00E303D2">
        <w:rPr>
          <w:rFonts w:hint="eastAsia"/>
        </w:rPr>
        <w:t>even</w:t>
      </w:r>
      <w:r w:rsidR="00E303D2">
        <w:t xml:space="preserve"> </w:t>
      </w:r>
      <w:r w:rsidR="00E303D2">
        <w:rPr>
          <w:rFonts w:hint="eastAsia"/>
        </w:rPr>
        <w:t>Diablo</w:t>
      </w:r>
      <w:del w:id="207" w:author="Fan Quan" w:date="2020-11-12T19:24:00Z">
        <w:r w:rsidR="00400A8D" w:rsidDel="00310F51">
          <w:delText>)</w:delText>
        </w:r>
      </w:del>
      <w:ins w:id="208" w:author="Fan Quan" w:date="2020-11-12T19:24:00Z">
        <w:r w:rsidR="00310F51">
          <w:t>）</w:t>
        </w:r>
      </w:ins>
      <w:del w:id="209" w:author="Fan Quan" w:date="2020-11-12T19:31:00Z">
        <w:r w:rsidR="000724CD" w:rsidDel="00CA66EE">
          <w:delText xml:space="preserve"> </w:delText>
        </w:r>
      </w:del>
      <w:r w:rsidR="00E303D2">
        <w:rPr>
          <w:rFonts w:hint="eastAsia"/>
        </w:rPr>
        <w:t>等游戏的创作。</w:t>
      </w:r>
    </w:p>
    <w:p w14:paraId="15FAF0C1" w14:textId="4A28EBBA" w:rsidR="00A930D5" w:rsidRDefault="00F81438" w:rsidP="00F348C6">
      <w:pPr>
        <w:pStyle w:val="-"/>
        <w:ind w:firstLine="420"/>
      </w:pPr>
      <w:r>
        <w:rPr>
          <w:rFonts w:hint="eastAsia"/>
        </w:rPr>
        <w:t>如今，《摩瑞亚》和《</w:t>
      </w:r>
      <w:r w:rsidR="005165BF">
        <w:rPr>
          <w:rFonts w:hint="eastAsia"/>
        </w:rPr>
        <w:t xml:space="preserve"> </w:t>
      </w:r>
      <w:r>
        <w:rPr>
          <w:rFonts w:hint="eastAsia"/>
        </w:rPr>
        <w:t>U</w:t>
      </w:r>
      <w:r w:rsidR="005165BF">
        <w:t xml:space="preserve"> </w:t>
      </w:r>
      <w:r>
        <w:rPr>
          <w:rFonts w:hint="eastAsia"/>
        </w:rPr>
        <w:t>摩瑞亚》的人气已经远不及其衍生的游戏，尤其是《安格班</w:t>
      </w:r>
      <w:r w:rsidR="00BF4B10">
        <w:rPr>
          <w:rFonts w:hint="eastAsia"/>
        </w:rPr>
        <w:t>》</w:t>
      </w:r>
      <w:r>
        <w:rPr>
          <w:rFonts w:hint="eastAsia"/>
        </w:rPr>
        <w:t>（实际上，这</w:t>
      </w:r>
      <w:r w:rsidR="00FA1EE2">
        <w:rPr>
          <w:rFonts w:hint="eastAsia"/>
        </w:rPr>
        <w:t>些</w:t>
      </w:r>
      <w:r w:rsidR="0042660B">
        <w:rPr>
          <w:rFonts w:hint="eastAsia"/>
        </w:rPr>
        <w:t xml:space="preserve"> </w:t>
      </w:r>
      <w:r>
        <w:rPr>
          <w:rFonts w:hint="eastAsia"/>
        </w:rPr>
        <w:t>Roguelike</w:t>
      </w:r>
      <w:r w:rsidR="0042660B">
        <w:rPr>
          <w:rFonts w:hint="eastAsia"/>
        </w:rPr>
        <w:t>s</w:t>
      </w:r>
      <w:r>
        <w:t xml:space="preserve"> </w:t>
      </w:r>
      <w:r w:rsidR="0042660B">
        <w:rPr>
          <w:rFonts w:hint="eastAsia"/>
        </w:rPr>
        <w:t>子类型游戏</w:t>
      </w:r>
      <w:r w:rsidR="00FA1EE2">
        <w:rPr>
          <w:rFonts w:hint="eastAsia"/>
        </w:rPr>
        <w:t>经常被说成</w:t>
      </w:r>
      <w:r w:rsidR="00FA1EE2">
        <w:rPr>
          <w:rFonts w:hint="eastAsia"/>
        </w:rPr>
        <w:t xml:space="preserve"> </w:t>
      </w:r>
      <w:proofErr w:type="spellStart"/>
      <w:r w:rsidR="00FA1EE2">
        <w:rPr>
          <w:rFonts w:hint="eastAsia"/>
        </w:rPr>
        <w:t>Angband</w:t>
      </w:r>
      <w:proofErr w:type="spellEnd"/>
      <w:r w:rsidR="00FA1EE2">
        <w:rPr>
          <w:rFonts w:hint="eastAsia"/>
        </w:rPr>
        <w:t>-like</w:t>
      </w:r>
      <w:r>
        <w:rPr>
          <w:rFonts w:hint="eastAsia"/>
        </w:rPr>
        <w:t>）</w:t>
      </w:r>
      <w:r w:rsidR="00FA1EE2">
        <w:rPr>
          <w:rFonts w:hint="eastAsia"/>
        </w:rPr>
        <w:t>。遗憾</w:t>
      </w:r>
      <w:r w:rsidR="005C0AEE">
        <w:rPr>
          <w:rFonts w:hint="eastAsia"/>
        </w:rPr>
        <w:t>的</w:t>
      </w:r>
      <w:r w:rsidR="00FA1EE2">
        <w:rPr>
          <w:rFonts w:hint="eastAsia"/>
        </w:rPr>
        <w:t>是，玩家们忽视了</w:t>
      </w:r>
      <w:r w:rsidR="00FA1EE2">
        <w:rPr>
          <w:rFonts w:hint="eastAsia"/>
        </w:rPr>
        <w:t xml:space="preserve"> CRPG</w:t>
      </w:r>
      <w:r w:rsidR="00FA1EE2">
        <w:t xml:space="preserve"> </w:t>
      </w:r>
      <w:r w:rsidR="00FA1EE2">
        <w:rPr>
          <w:rFonts w:hint="eastAsia"/>
        </w:rPr>
        <w:t>历史上如此重要的游戏，但是原因很容易理解：《安格班》</w:t>
      </w:r>
      <w:r w:rsidR="0017306E">
        <w:rPr>
          <w:rFonts w:hint="eastAsia"/>
        </w:rPr>
        <w:t>高质量</w:t>
      </w:r>
      <w:r w:rsidR="00365A1E">
        <w:rPr>
          <w:rFonts w:hint="eastAsia"/>
        </w:rPr>
        <w:t>地</w:t>
      </w:r>
      <w:r w:rsidR="00FA1EE2">
        <w:rPr>
          <w:rFonts w:hint="eastAsia"/>
        </w:rPr>
        <w:t>还原了原版《摩瑞亚》的游戏玩法和设定（尽管这一次玩家的目的是击败</w:t>
      </w:r>
      <w:proofErr w:type="gramStart"/>
      <w:r w:rsidR="00FA1EE2">
        <w:rPr>
          <w:rFonts w:hint="eastAsia"/>
        </w:rPr>
        <w:t>魔</w:t>
      </w:r>
      <w:proofErr w:type="gramEnd"/>
      <w:r w:rsidR="00FA1EE2">
        <w:rPr>
          <w:rFonts w:hint="eastAsia"/>
        </w:rPr>
        <w:t>苟斯</w:t>
      </w:r>
      <w:del w:id="210" w:author="Fan Quan" w:date="2020-11-12T19:30:00Z">
        <w:r w:rsidR="00400A8D" w:rsidDel="00CA66EE">
          <w:rPr>
            <w:rFonts w:hint="eastAsia"/>
          </w:rPr>
          <w:delText xml:space="preserve"> </w:delText>
        </w:r>
      </w:del>
      <w:del w:id="211" w:author="Fan Quan" w:date="2020-11-12T19:23:00Z">
        <w:r w:rsidR="00400A8D" w:rsidDel="00310F51">
          <w:delText>(</w:delText>
        </w:r>
      </w:del>
      <w:ins w:id="212" w:author="Fan Quan" w:date="2020-11-12T19:23:00Z">
        <w:r w:rsidR="00310F51">
          <w:t>（</w:t>
        </w:r>
      </w:ins>
      <w:proofErr w:type="spellStart"/>
      <w:r w:rsidR="00FA1EE2" w:rsidRPr="00FA1EE2">
        <w:rPr>
          <w:rFonts w:hint="eastAsia"/>
        </w:rPr>
        <w:t>Morgoth</w:t>
      </w:r>
      <w:proofErr w:type="spellEnd"/>
      <w:del w:id="213" w:author="Fan Quan" w:date="2020-11-12T19:24:00Z">
        <w:r w:rsidR="00400A8D" w:rsidDel="00310F51">
          <w:delText>)</w:delText>
        </w:r>
      </w:del>
      <w:ins w:id="214" w:author="Fan Quan" w:date="2020-11-12T19:24:00Z">
        <w:r w:rsidR="00310F51">
          <w:t>）</w:t>
        </w:r>
      </w:ins>
      <w:r w:rsidR="00A91879">
        <w:rPr>
          <w:rFonts w:hint="eastAsia"/>
        </w:rPr>
        <w:t>）</w:t>
      </w:r>
      <w:r w:rsidR="00FA1EE2">
        <w:rPr>
          <w:rFonts w:hint="eastAsia"/>
        </w:rPr>
        <w:t>，</w:t>
      </w:r>
      <w:r w:rsidR="00F50ED1">
        <w:rPr>
          <w:rFonts w:hint="eastAsia"/>
        </w:rPr>
        <w:t>同时进行了极大</w:t>
      </w:r>
      <w:r w:rsidR="00E47CD0">
        <w:rPr>
          <w:rFonts w:hint="eastAsia"/>
        </w:rPr>
        <w:t>地</w:t>
      </w:r>
      <w:r w:rsidR="00F50ED1">
        <w:rPr>
          <w:rFonts w:hint="eastAsia"/>
        </w:rPr>
        <w:t>改进和扩展。这是一个更优秀的游戏，在保持挑战性的同时，不会吓跑缺乏经验的玩家。</w:t>
      </w:r>
    </w:p>
    <w:p w14:paraId="11F76B9A" w14:textId="77777777" w:rsidR="00910DDE" w:rsidRDefault="00910DDE" w:rsidP="00F348C6">
      <w:pPr>
        <w:pStyle w:val="-"/>
        <w:ind w:firstLine="420"/>
      </w:pPr>
    </w:p>
    <w:p w14:paraId="3B44EE1E" w14:textId="77777777" w:rsidR="00D53279" w:rsidRDefault="00F50ED1" w:rsidP="00D53279">
      <w:pPr>
        <w:pStyle w:val="-"/>
        <w:keepNext/>
        <w:ind w:firstLineChars="0" w:firstLine="0"/>
      </w:pPr>
      <w:r>
        <w:rPr>
          <w:rFonts w:hint="eastAsia"/>
          <w:noProof/>
        </w:rPr>
        <w:drawing>
          <wp:inline distT="0" distB="0" distL="0" distR="0" wp14:anchorId="16E8BCE5" wp14:editId="79A36319">
            <wp:extent cx="2959200" cy="2224800"/>
            <wp:effectExtent l="0" t="0" r="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om Prussia with love - The origin of RPGs_tabl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00" cy="22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29F60" w14:textId="3448DC46" w:rsidR="00F50ED1" w:rsidRPr="00D53279" w:rsidRDefault="00D53279" w:rsidP="00F50ED1">
      <w:pPr>
        <w:pStyle w:val="af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ins w:id="215" w:author="Fan Quan" w:date="2020-11-12T19:48:00Z">
        <w:r w:rsidR="00F84BA4">
          <w:rPr>
            <w:noProof/>
          </w:rPr>
          <w:t>4</w:t>
        </w:r>
      </w:ins>
      <w:del w:id="216" w:author="Fan Quan" w:date="2020-11-12T19:48:00Z">
        <w:r w:rsidDel="00F84BA4">
          <w:rPr>
            <w:noProof/>
          </w:rPr>
          <w:delText>3</w:delText>
        </w:r>
      </w:del>
      <w:r>
        <w:fldChar w:fldCharType="end"/>
      </w:r>
      <w:r w:rsidR="00677158">
        <w:t xml:space="preserve"> </w:t>
      </w:r>
      <w:r w:rsidR="00F50ED1" w:rsidRPr="0033290E">
        <w:rPr>
          <w:rFonts w:ascii="黑体" w:hAnsi="黑体" w:hint="eastAsia"/>
        </w:rPr>
        <w:t>Amiga</w:t>
      </w:r>
      <w:r w:rsidR="00B22238" w:rsidRPr="0033290E">
        <w:rPr>
          <w:rStyle w:val="a9"/>
          <w:rFonts w:ascii="黑体" w:hAnsi="黑体"/>
        </w:rPr>
        <w:footnoteReference w:id="11"/>
      </w:r>
      <w:r w:rsidR="00F50ED1" w:rsidRPr="0033290E">
        <w:rPr>
          <w:rFonts w:ascii="黑体" w:hAnsi="黑体"/>
        </w:rPr>
        <w:t xml:space="preserve"> </w:t>
      </w:r>
      <w:r w:rsidR="00F50ED1" w:rsidRPr="0033290E">
        <w:rPr>
          <w:rFonts w:ascii="黑体" w:hAnsi="黑体" w:hint="eastAsia"/>
        </w:rPr>
        <w:t>版本可支持鼠标和处理非常简单的</w:t>
      </w:r>
      <w:r w:rsidR="004D5FA9" w:rsidRPr="0033290E">
        <w:rPr>
          <w:rFonts w:ascii="黑体" w:hAnsi="黑体" w:hint="eastAsia"/>
        </w:rPr>
        <w:t>图形</w:t>
      </w:r>
      <w:r w:rsidR="00F50ED1" w:rsidRPr="0033290E">
        <w:rPr>
          <w:rFonts w:ascii="黑体" w:hAnsi="黑体" w:hint="eastAsia"/>
        </w:rPr>
        <w:t>，但是</w:t>
      </w:r>
      <w:r w:rsidR="004D5FA9" w:rsidRPr="0033290E">
        <w:rPr>
          <w:rFonts w:ascii="黑体" w:hAnsi="黑体" w:hint="eastAsia"/>
        </w:rPr>
        <w:t>都给玩家带来了许多困惑。</w:t>
      </w:r>
    </w:p>
    <w:p w14:paraId="45890B2E" w14:textId="77777777" w:rsidR="00F50ED1" w:rsidRDefault="00F50ED1" w:rsidP="00F50ED1">
      <w:pPr>
        <w:pStyle w:val="-"/>
        <w:ind w:firstLineChars="0" w:firstLine="0"/>
      </w:pPr>
    </w:p>
    <w:p w14:paraId="357EAD5E" w14:textId="73111166" w:rsidR="003E0628" w:rsidRDefault="00EF7FF3" w:rsidP="00E107D0">
      <w:pPr>
        <w:pStyle w:val="-"/>
        <w:ind w:firstLineChars="0" w:firstLine="420"/>
      </w:pPr>
      <w:r>
        <w:rPr>
          <w:rFonts w:hint="eastAsia"/>
        </w:rPr>
        <w:t>虽然对于喜欢</w:t>
      </w:r>
      <w:r>
        <w:rPr>
          <w:rFonts w:hint="eastAsia"/>
        </w:rPr>
        <w:t xml:space="preserve"> Roguelike </w:t>
      </w:r>
      <w:r>
        <w:rPr>
          <w:rFonts w:hint="eastAsia"/>
        </w:rPr>
        <w:t>的玩家都应该玩几次</w:t>
      </w:r>
      <w:r w:rsidR="00DB44ED">
        <w:rPr>
          <w:rFonts w:hint="eastAsia"/>
        </w:rPr>
        <w:t>《魔瑞亚》</w:t>
      </w:r>
      <w:r>
        <w:rPr>
          <w:rFonts w:hint="eastAsia"/>
        </w:rPr>
        <w:t>，以体验这类游戏</w:t>
      </w:r>
      <w:del w:id="217" w:author="Fan Quan" w:date="2020-11-12T20:02:00Z">
        <w:r w:rsidDel="0048148D">
          <w:rPr>
            <w:rFonts w:hint="eastAsia"/>
          </w:rPr>
          <w:delText>在历史上重要的一部分</w:delText>
        </w:r>
      </w:del>
      <w:ins w:id="218" w:author="Fan Quan" w:date="2020-11-12T20:02:00Z">
        <w:r w:rsidR="0048148D">
          <w:rPr>
            <w:rFonts w:hint="eastAsia"/>
          </w:rPr>
          <w:t>重要的一段历史</w:t>
        </w:r>
      </w:ins>
      <w:r>
        <w:rPr>
          <w:rFonts w:hint="eastAsia"/>
        </w:rPr>
        <w:t>，但从它衍生出来的游戏可能会更</w:t>
      </w:r>
      <w:r w:rsidR="00AA6FEA">
        <w:rPr>
          <w:rFonts w:hint="eastAsia"/>
        </w:rPr>
        <w:t>加</w:t>
      </w:r>
      <w:r>
        <w:rPr>
          <w:rFonts w:hint="eastAsia"/>
        </w:rPr>
        <w:t>有趣。</w:t>
      </w:r>
    </w:p>
    <w:p w14:paraId="57CDB7D4" w14:textId="77777777" w:rsidR="004D5FA9" w:rsidDel="00510F68" w:rsidRDefault="004D5FA9" w:rsidP="00F50ED1">
      <w:pPr>
        <w:pStyle w:val="-"/>
        <w:ind w:firstLineChars="0" w:firstLine="0"/>
        <w:rPr>
          <w:del w:id="219" w:author="Fan Quan" w:date="2020-11-12T20:07:00Z"/>
        </w:rPr>
      </w:pPr>
    </w:p>
    <w:p w14:paraId="0A122134" w14:textId="68A9279E" w:rsidR="00766260" w:rsidRPr="00F84BA4" w:rsidDel="00F84BA4" w:rsidRDefault="00766260">
      <w:pPr>
        <w:pStyle w:val="-"/>
        <w:shd w:val="clear" w:color="auto" w:fill="D9D9D9" w:themeFill="background1" w:themeFillShade="D9"/>
        <w:ind w:firstLineChars="0" w:firstLine="0"/>
        <w:rPr>
          <w:del w:id="220" w:author="Fan Quan" w:date="2020-11-12T19:47:00Z"/>
          <w:shd w:val="pct15" w:color="auto" w:fill="FFFFFF"/>
          <w:rPrChange w:id="221" w:author="Fan Quan" w:date="2020-11-12T19:45:00Z">
            <w:rPr>
              <w:del w:id="222" w:author="Fan Quan" w:date="2020-11-12T19:47:00Z"/>
            </w:rPr>
          </w:rPrChange>
        </w:rPr>
      </w:pPr>
      <w:del w:id="223" w:author="Fan Quan" w:date="2020-11-12T19:47:00Z">
        <w:r w:rsidRPr="00F84BA4" w:rsidDel="00F84BA4">
          <w:rPr>
            <w:rFonts w:hint="eastAsia"/>
            <w:shd w:val="pct15" w:color="auto" w:fill="FFFFFF"/>
            <w:rPrChange w:id="224" w:author="Fan Quan" w:date="2020-11-12T19:45:00Z">
              <w:rPr>
                <w:rFonts w:hint="eastAsia"/>
              </w:rPr>
            </w:rPrChange>
          </w:rPr>
          <w:delText>《安格班》</w:delText>
        </w:r>
      </w:del>
      <w:del w:id="225" w:author="Fan Quan" w:date="2020-11-12T19:23:00Z">
        <w:r w:rsidR="00681A32" w:rsidRPr="00F84BA4" w:rsidDel="00310F51">
          <w:rPr>
            <w:shd w:val="pct15" w:color="auto" w:fill="FFFFFF"/>
            <w:rPrChange w:id="226" w:author="Fan Quan" w:date="2020-11-12T19:45:00Z">
              <w:rPr/>
            </w:rPrChange>
          </w:rPr>
          <w:delText>(</w:delText>
        </w:r>
      </w:del>
      <w:del w:id="227" w:author="Fan Quan" w:date="2020-11-12T19:47:00Z">
        <w:r w:rsidRPr="00F84BA4" w:rsidDel="00F84BA4">
          <w:rPr>
            <w:shd w:val="pct15" w:color="auto" w:fill="FFFFFF"/>
            <w:rPrChange w:id="228" w:author="Fan Quan" w:date="2020-11-12T19:45:00Z">
              <w:rPr/>
            </w:rPrChange>
          </w:rPr>
          <w:delText>Angband</w:delText>
        </w:r>
      </w:del>
      <w:del w:id="229" w:author="Fan Quan" w:date="2020-11-12T19:24:00Z">
        <w:r w:rsidR="00681A32" w:rsidRPr="00F84BA4" w:rsidDel="00310F51">
          <w:rPr>
            <w:shd w:val="pct15" w:color="auto" w:fill="FFFFFF"/>
            <w:rPrChange w:id="230" w:author="Fan Quan" w:date="2020-11-12T19:45:00Z">
              <w:rPr/>
            </w:rPrChange>
          </w:rPr>
          <w:delText>)</w:delText>
        </w:r>
      </w:del>
    </w:p>
    <w:p w14:paraId="74906B8E" w14:textId="1EBDD4DC" w:rsidR="00766260" w:rsidRPr="00F84BA4" w:rsidDel="00F84BA4" w:rsidRDefault="00766260">
      <w:pPr>
        <w:pStyle w:val="-"/>
        <w:shd w:val="clear" w:color="auto" w:fill="D9D9D9" w:themeFill="background1" w:themeFillShade="D9"/>
        <w:ind w:firstLineChars="0" w:firstLine="0"/>
        <w:rPr>
          <w:del w:id="231" w:author="Fan Quan" w:date="2020-11-12T19:47:00Z"/>
          <w:shd w:val="pct15" w:color="auto" w:fill="FFFFFF"/>
          <w:rPrChange w:id="232" w:author="Fan Quan" w:date="2020-11-12T19:45:00Z">
            <w:rPr>
              <w:del w:id="233" w:author="Fan Quan" w:date="2020-11-12T19:47:00Z"/>
            </w:rPr>
          </w:rPrChange>
        </w:rPr>
      </w:pPr>
      <w:del w:id="234" w:author="Fan Quan" w:date="2020-11-12T19:47:00Z">
        <w:r w:rsidRPr="00F84BA4" w:rsidDel="00F84BA4">
          <w:rPr>
            <w:rFonts w:hint="eastAsia"/>
            <w:shd w:val="pct15" w:color="auto" w:fill="FFFFFF"/>
            <w:rPrChange w:id="235" w:author="Fan Quan" w:date="2020-11-12T19:45:00Z">
              <w:rPr>
                <w:rFonts w:hint="eastAsia"/>
              </w:rPr>
            </w:rPrChange>
          </w:rPr>
          <w:delText>《安格班》诞生于</w:delText>
        </w:r>
        <w:r w:rsidRPr="00F84BA4" w:rsidDel="00F84BA4">
          <w:rPr>
            <w:shd w:val="pct15" w:color="auto" w:fill="FFFFFF"/>
            <w:rPrChange w:id="236" w:author="Fan Quan" w:date="2020-11-12T19:45:00Z">
              <w:rPr/>
            </w:rPrChange>
          </w:rPr>
          <w:delText>1990</w:delText>
        </w:r>
        <w:r w:rsidRPr="00F84BA4" w:rsidDel="00F84BA4">
          <w:rPr>
            <w:rFonts w:hint="eastAsia"/>
            <w:shd w:val="pct15" w:color="auto" w:fill="FFFFFF"/>
            <w:rPrChange w:id="237" w:author="Fan Quan" w:date="2020-11-12T19:45:00Z">
              <w:rPr>
                <w:rFonts w:hint="eastAsia"/>
              </w:rPr>
            </w:rPrChange>
          </w:rPr>
          <w:delText>年，至今仍</w:delText>
        </w:r>
        <w:r w:rsidR="002029DE" w:rsidRPr="00F84BA4" w:rsidDel="00F84BA4">
          <w:rPr>
            <w:rFonts w:hint="eastAsia"/>
            <w:shd w:val="pct15" w:color="auto" w:fill="FFFFFF"/>
            <w:rPrChange w:id="238" w:author="Fan Quan" w:date="2020-11-12T19:45:00Z">
              <w:rPr>
                <w:rFonts w:hint="eastAsia"/>
              </w:rPr>
            </w:rPrChange>
          </w:rPr>
          <w:delText>有</w:delText>
        </w:r>
        <w:r w:rsidR="00E107D0" w:rsidRPr="00F84BA4" w:rsidDel="00F84BA4">
          <w:rPr>
            <w:rFonts w:hint="eastAsia"/>
            <w:shd w:val="pct15" w:color="auto" w:fill="FFFFFF"/>
            <w:rPrChange w:id="239" w:author="Fan Quan" w:date="2020-11-12T19:45:00Z">
              <w:rPr>
                <w:rFonts w:hint="eastAsia"/>
              </w:rPr>
            </w:rPrChange>
          </w:rPr>
          <w:delText>开发</w:delText>
        </w:r>
        <w:r w:rsidRPr="00F84BA4" w:rsidDel="00F84BA4">
          <w:rPr>
            <w:rFonts w:hint="eastAsia"/>
            <w:shd w:val="pct15" w:color="auto" w:fill="FFFFFF"/>
            <w:rPrChange w:id="240" w:author="Fan Quan" w:date="2020-11-12T19:45:00Z">
              <w:rPr>
                <w:rFonts w:hint="eastAsia"/>
              </w:rPr>
            </w:rPrChange>
          </w:rPr>
          <w:delText>。他的游戏内容和风格与《摩瑞亚》相似，但它有更多的敌人</w:delText>
        </w:r>
        <w:r w:rsidR="00681A32" w:rsidRPr="00F84BA4" w:rsidDel="00F84BA4">
          <w:rPr>
            <w:rFonts w:hint="eastAsia"/>
            <w:shd w:val="pct15" w:color="auto" w:fill="FFFFFF"/>
            <w:rPrChange w:id="241" w:author="Fan Quan" w:date="2020-11-12T19:45:00Z">
              <w:rPr>
                <w:rFonts w:hint="eastAsia"/>
              </w:rPr>
            </w:rPrChange>
          </w:rPr>
          <w:delText>（包括</w:delText>
        </w:r>
        <w:r w:rsidR="0033290E" w:rsidRPr="00F84BA4" w:rsidDel="00F84BA4">
          <w:rPr>
            <w:shd w:val="pct15" w:color="auto" w:fill="FFFFFF"/>
            <w:rPrChange w:id="242" w:author="Fan Quan" w:date="2020-11-12T19:45:00Z">
              <w:rPr/>
            </w:rPrChange>
          </w:rPr>
          <w:delText xml:space="preserve"> </w:delText>
        </w:r>
        <w:r w:rsidR="00681A32" w:rsidRPr="00F84BA4" w:rsidDel="00F84BA4">
          <w:rPr>
            <w:shd w:val="pct15" w:color="auto" w:fill="FFFFFF"/>
            <w:rPrChange w:id="243" w:author="Fan Quan" w:date="2020-11-12T19:45:00Z">
              <w:rPr/>
            </w:rPrChange>
          </w:rPr>
          <w:delText>Boss</w:delText>
        </w:r>
        <w:r w:rsidR="00681A32" w:rsidRPr="00F84BA4" w:rsidDel="00F84BA4">
          <w:rPr>
            <w:rFonts w:hint="eastAsia"/>
            <w:shd w:val="pct15" w:color="auto" w:fill="FFFFFF"/>
            <w:rPrChange w:id="244" w:author="Fan Quan" w:date="2020-11-12T19:45:00Z">
              <w:rPr>
                <w:rFonts w:hint="eastAsia"/>
              </w:rPr>
            </w:rPrChange>
          </w:rPr>
          <w:delText>）</w:delText>
        </w:r>
        <w:r w:rsidRPr="00F84BA4" w:rsidDel="00F84BA4">
          <w:rPr>
            <w:rFonts w:hint="eastAsia"/>
            <w:shd w:val="pct15" w:color="auto" w:fill="FFFFFF"/>
            <w:rPrChange w:id="245" w:author="Fan Quan" w:date="2020-11-12T19:45:00Z">
              <w:rPr>
                <w:rFonts w:hint="eastAsia"/>
              </w:rPr>
            </w:rPrChange>
          </w:rPr>
          <w:delText>，法术和物品，以及更深的地牢，同时游戏的平衡和</w:delText>
        </w:r>
        <w:r w:rsidR="00C905A5" w:rsidRPr="00F84BA4" w:rsidDel="00F84BA4">
          <w:rPr>
            <w:rFonts w:hint="eastAsia"/>
            <w:shd w:val="pct15" w:color="auto" w:fill="FFFFFF"/>
            <w:rPrChange w:id="246" w:author="Fan Quan" w:date="2020-11-12T19:45:00Z">
              <w:rPr>
                <w:rFonts w:hint="eastAsia"/>
              </w:rPr>
            </w:rPrChange>
          </w:rPr>
          <w:delText>流畅程度</w:delText>
        </w:r>
        <w:r w:rsidRPr="00F84BA4" w:rsidDel="00F84BA4">
          <w:rPr>
            <w:rFonts w:hint="eastAsia"/>
            <w:shd w:val="pct15" w:color="auto" w:fill="FFFFFF"/>
            <w:rPrChange w:id="247" w:author="Fan Quan" w:date="2020-11-12T19:45:00Z">
              <w:rPr>
                <w:rFonts w:hint="eastAsia"/>
              </w:rPr>
            </w:rPrChange>
          </w:rPr>
          <w:delText>也更好。与《摩瑞亚》</w:delText>
        </w:r>
        <w:r w:rsidR="00543B19" w:rsidRPr="00F84BA4" w:rsidDel="00F84BA4">
          <w:rPr>
            <w:rFonts w:hint="eastAsia"/>
            <w:shd w:val="pct15" w:color="auto" w:fill="FFFFFF"/>
            <w:rPrChange w:id="248" w:author="Fan Quan" w:date="2020-11-12T19:45:00Z">
              <w:rPr>
                <w:rFonts w:hint="eastAsia"/>
              </w:rPr>
            </w:rPrChange>
          </w:rPr>
          <w:delText>的</w:delText>
        </w:r>
        <w:r w:rsidR="00920A67" w:rsidRPr="00F84BA4" w:rsidDel="00F84BA4">
          <w:rPr>
            <w:rFonts w:hint="eastAsia"/>
            <w:shd w:val="pct15" w:color="auto" w:fill="FFFFFF"/>
            <w:rPrChange w:id="249" w:author="Fan Quan" w:date="2020-11-12T19:45:00Z">
              <w:rPr>
                <w:rFonts w:hint="eastAsia"/>
              </w:rPr>
            </w:rPrChange>
          </w:rPr>
          <w:delText>黑白画面</w:delText>
        </w:r>
        <w:r w:rsidRPr="00F84BA4" w:rsidDel="00F84BA4">
          <w:rPr>
            <w:rFonts w:hint="eastAsia"/>
            <w:shd w:val="pct15" w:color="auto" w:fill="FFFFFF"/>
            <w:rPrChange w:id="250" w:author="Fan Quan" w:date="2020-11-12T19:45:00Z">
              <w:rPr>
                <w:rFonts w:hint="eastAsia"/>
              </w:rPr>
            </w:rPrChange>
          </w:rPr>
          <w:delText>不同的是，《安格班》</w:delText>
        </w:r>
        <w:r w:rsidR="00543B19" w:rsidRPr="00F84BA4" w:rsidDel="00F84BA4">
          <w:rPr>
            <w:rFonts w:hint="eastAsia"/>
            <w:shd w:val="pct15" w:color="auto" w:fill="FFFFFF"/>
            <w:rPrChange w:id="251" w:author="Fan Quan" w:date="2020-11-12T19:45:00Z">
              <w:rPr>
                <w:rFonts w:hint="eastAsia"/>
              </w:rPr>
            </w:rPrChange>
          </w:rPr>
          <w:delText>用不同的颜色表示</w:delText>
        </w:r>
        <w:r w:rsidRPr="00F84BA4" w:rsidDel="00F84BA4">
          <w:rPr>
            <w:rFonts w:hint="eastAsia"/>
            <w:shd w:val="pct15" w:color="auto" w:fill="FFFFFF"/>
            <w:rPrChange w:id="252" w:author="Fan Quan" w:date="2020-11-12T19:45:00Z">
              <w:rPr>
                <w:rFonts w:hint="eastAsia"/>
              </w:rPr>
            </w:rPrChange>
          </w:rPr>
          <w:delText>敌人，物品和</w:delText>
        </w:r>
        <w:r w:rsidR="008D392E" w:rsidRPr="00F84BA4" w:rsidDel="00F84BA4">
          <w:rPr>
            <w:shd w:val="pct15" w:color="auto" w:fill="FFFFFF"/>
            <w:rPrChange w:id="253" w:author="Fan Quan" w:date="2020-11-12T19:45:00Z">
              <w:rPr/>
            </w:rPrChange>
          </w:rPr>
          <w:delText xml:space="preserve"> HUD</w:delText>
        </w:r>
        <w:r w:rsidR="007328C2" w:rsidRPr="00F84BA4" w:rsidDel="00F84BA4">
          <w:rPr>
            <w:rStyle w:val="a9"/>
            <w:shd w:val="pct15" w:color="auto" w:fill="FFFFFF"/>
            <w:rPrChange w:id="254" w:author="Fan Quan" w:date="2020-11-12T19:45:00Z">
              <w:rPr>
                <w:rStyle w:val="a9"/>
              </w:rPr>
            </w:rPrChange>
          </w:rPr>
          <w:footnoteReference w:id="12"/>
        </w:r>
        <w:r w:rsidR="00543B19" w:rsidRPr="00F84BA4" w:rsidDel="00F84BA4">
          <w:rPr>
            <w:shd w:val="pct15" w:color="auto" w:fill="FFFFFF"/>
            <w:rPrChange w:id="260" w:author="Fan Quan" w:date="2020-11-12T19:45:00Z">
              <w:rPr/>
            </w:rPrChange>
          </w:rPr>
          <w:delText xml:space="preserve"> </w:delText>
        </w:r>
        <w:r w:rsidR="007328C2" w:rsidRPr="00F84BA4" w:rsidDel="00F84BA4">
          <w:rPr>
            <w:rFonts w:hint="eastAsia"/>
            <w:shd w:val="pct15" w:color="auto" w:fill="FFFFFF"/>
            <w:rPrChange w:id="261" w:author="Fan Quan" w:date="2020-11-12T19:45:00Z">
              <w:rPr>
                <w:rFonts w:hint="eastAsia"/>
              </w:rPr>
            </w:rPrChange>
          </w:rPr>
          <w:delText>的</w:delText>
        </w:r>
        <w:r w:rsidRPr="00F84BA4" w:rsidDel="00F84BA4">
          <w:rPr>
            <w:rFonts w:hint="eastAsia"/>
            <w:shd w:val="pct15" w:color="auto" w:fill="FFFFFF"/>
            <w:rPrChange w:id="262" w:author="Fan Quan" w:date="2020-11-12T19:45:00Z">
              <w:rPr>
                <w:rFonts w:hint="eastAsia"/>
              </w:rPr>
            </w:rPrChange>
          </w:rPr>
          <w:delText>元素。值得注意的是，因为游戏的所有数据都储存在文本文件中，意味着它容易被修改——这也促进了许多衍生作品的诞生，</w:delText>
        </w:r>
        <w:r w:rsidRPr="00F84BA4" w:rsidDel="00F84BA4">
          <w:rPr>
            <w:rFonts w:hint="eastAsia"/>
            <w:shd w:val="pct15" w:color="auto" w:fill="FFFFFF"/>
            <w:rPrChange w:id="263" w:author="Fan Quan" w:date="2020-11-12T19:45:00Z">
              <w:rPr>
                <w:rFonts w:hint="eastAsia"/>
              </w:rPr>
            </w:rPrChange>
          </w:rPr>
          <w:lastRenderedPageBreak/>
          <w:delText>如《</w:delText>
        </w:r>
      </w:del>
      <w:del w:id="264" w:author="Fan Quan" w:date="2020-11-12T19:31:00Z">
        <w:r w:rsidR="00F17006" w:rsidRPr="00F84BA4" w:rsidDel="00CA66EE">
          <w:rPr>
            <w:shd w:val="pct15" w:color="auto" w:fill="FFFFFF"/>
            <w:rPrChange w:id="265" w:author="Fan Quan" w:date="2020-11-12T19:45:00Z">
              <w:rPr/>
            </w:rPrChange>
          </w:rPr>
          <w:delText xml:space="preserve"> </w:delText>
        </w:r>
      </w:del>
      <w:del w:id="266" w:author="Fan Quan" w:date="2020-11-12T19:47:00Z">
        <w:r w:rsidR="00F17006" w:rsidRPr="00F84BA4" w:rsidDel="00F84BA4">
          <w:rPr>
            <w:shd w:val="pct15" w:color="auto" w:fill="FFFFFF"/>
            <w:rPrChange w:id="267" w:author="Fan Quan" w:date="2020-11-12T19:45:00Z">
              <w:rPr/>
            </w:rPrChange>
          </w:rPr>
          <w:delText>Z</w:delText>
        </w:r>
        <w:r w:rsidR="008F47D5" w:rsidRPr="00F84BA4" w:rsidDel="00F84BA4">
          <w:rPr>
            <w:shd w:val="pct15" w:color="auto" w:fill="FFFFFF"/>
            <w:rPrChange w:id="268" w:author="Fan Quan" w:date="2020-11-12T19:45:00Z">
              <w:rPr/>
            </w:rPrChange>
          </w:rPr>
          <w:delText xml:space="preserve"> </w:delText>
        </w:r>
        <w:r w:rsidRPr="00F84BA4" w:rsidDel="00F84BA4">
          <w:rPr>
            <w:rFonts w:hint="eastAsia"/>
            <w:shd w:val="pct15" w:color="auto" w:fill="FFFFFF"/>
            <w:rPrChange w:id="269" w:author="Fan Quan" w:date="2020-11-12T19:45:00Z">
              <w:rPr>
                <w:rFonts w:hint="eastAsia"/>
              </w:rPr>
            </w:rPrChange>
          </w:rPr>
          <w:delText>安格班》</w:delText>
        </w:r>
      </w:del>
      <w:del w:id="270" w:author="Fan Quan" w:date="2020-11-12T19:23:00Z">
        <w:r w:rsidR="00681A32" w:rsidRPr="00F84BA4" w:rsidDel="00310F51">
          <w:rPr>
            <w:shd w:val="pct15" w:color="auto" w:fill="FFFFFF"/>
            <w:rPrChange w:id="271" w:author="Fan Quan" w:date="2020-11-12T19:45:00Z">
              <w:rPr/>
            </w:rPrChange>
          </w:rPr>
          <w:delText>(</w:delText>
        </w:r>
      </w:del>
      <w:del w:id="272" w:author="Fan Quan" w:date="2020-11-12T19:47:00Z">
        <w:r w:rsidRPr="00F84BA4" w:rsidDel="00F84BA4">
          <w:rPr>
            <w:shd w:val="pct15" w:color="auto" w:fill="FFFFFF"/>
            <w:rPrChange w:id="273" w:author="Fan Quan" w:date="2020-11-12T19:45:00Z">
              <w:rPr/>
            </w:rPrChange>
          </w:rPr>
          <w:delText>Zelazny Angband</w:delText>
        </w:r>
      </w:del>
      <w:del w:id="274" w:author="Fan Quan" w:date="2020-11-12T19:24:00Z">
        <w:r w:rsidR="00681A32" w:rsidRPr="00F84BA4" w:rsidDel="00310F51">
          <w:rPr>
            <w:shd w:val="pct15" w:color="auto" w:fill="FFFFFF"/>
            <w:rPrChange w:id="275" w:author="Fan Quan" w:date="2020-11-12T19:45:00Z">
              <w:rPr/>
            </w:rPrChange>
          </w:rPr>
          <w:delText>)</w:delText>
        </w:r>
      </w:del>
      <w:del w:id="276" w:author="Fan Quan" w:date="2020-11-12T19:31:00Z">
        <w:r w:rsidR="00681A32" w:rsidRPr="00F84BA4" w:rsidDel="00CA66EE">
          <w:rPr>
            <w:shd w:val="pct15" w:color="auto" w:fill="FFFFFF"/>
            <w:rPrChange w:id="277" w:author="Fan Quan" w:date="2020-11-12T19:45:00Z">
              <w:rPr/>
            </w:rPrChange>
          </w:rPr>
          <w:delText xml:space="preserve"> </w:delText>
        </w:r>
      </w:del>
      <w:del w:id="278" w:author="Fan Quan" w:date="2020-11-12T19:47:00Z">
        <w:r w:rsidR="00F17006" w:rsidRPr="00F84BA4" w:rsidDel="00F84BA4">
          <w:rPr>
            <w:rFonts w:hint="eastAsia"/>
            <w:shd w:val="pct15" w:color="auto" w:fill="FFFFFF"/>
            <w:rPrChange w:id="279" w:author="Fan Quan" w:date="2020-11-12T19:45:00Z">
              <w:rPr>
                <w:rFonts w:hint="eastAsia"/>
              </w:rPr>
            </w:rPrChange>
          </w:rPr>
          <w:delText>和《</w:delText>
        </w:r>
      </w:del>
      <w:del w:id="280" w:author="Fan Quan" w:date="2020-11-12T19:31:00Z">
        <w:r w:rsidR="00F17006" w:rsidRPr="00F84BA4" w:rsidDel="00CA66EE">
          <w:rPr>
            <w:shd w:val="pct15" w:color="auto" w:fill="FFFFFF"/>
            <w:rPrChange w:id="281" w:author="Fan Quan" w:date="2020-11-12T19:45:00Z">
              <w:rPr/>
            </w:rPrChange>
          </w:rPr>
          <w:delText xml:space="preserve"> </w:delText>
        </w:r>
      </w:del>
      <w:del w:id="282" w:author="Fan Quan" w:date="2020-11-12T19:47:00Z">
        <w:r w:rsidR="00F17006" w:rsidRPr="00F84BA4" w:rsidDel="00F84BA4">
          <w:rPr>
            <w:shd w:val="pct15" w:color="auto" w:fill="FFFFFF"/>
            <w:rPrChange w:id="283" w:author="Fan Quan" w:date="2020-11-12T19:45:00Z">
              <w:rPr/>
            </w:rPrChange>
          </w:rPr>
          <w:delText>M</w:delText>
        </w:r>
        <w:r w:rsidR="008F47D5" w:rsidRPr="00F84BA4" w:rsidDel="00F84BA4">
          <w:rPr>
            <w:shd w:val="pct15" w:color="auto" w:fill="FFFFFF"/>
            <w:rPrChange w:id="284" w:author="Fan Quan" w:date="2020-11-12T19:45:00Z">
              <w:rPr/>
            </w:rPrChange>
          </w:rPr>
          <w:delText xml:space="preserve"> </w:delText>
        </w:r>
        <w:r w:rsidR="00F17006" w:rsidRPr="00F84BA4" w:rsidDel="00F84BA4">
          <w:rPr>
            <w:rFonts w:hint="eastAsia"/>
            <w:shd w:val="pct15" w:color="auto" w:fill="FFFFFF"/>
            <w:rPrChange w:id="285" w:author="Fan Quan" w:date="2020-11-12T19:45:00Z">
              <w:rPr>
                <w:rFonts w:hint="eastAsia"/>
              </w:rPr>
            </w:rPrChange>
          </w:rPr>
          <w:delText>安格班》</w:delText>
        </w:r>
      </w:del>
      <w:del w:id="286" w:author="Fan Quan" w:date="2020-11-12T19:23:00Z">
        <w:r w:rsidR="00681A32" w:rsidRPr="00F84BA4" w:rsidDel="00310F51">
          <w:rPr>
            <w:shd w:val="pct15" w:color="auto" w:fill="FFFFFF"/>
            <w:rPrChange w:id="287" w:author="Fan Quan" w:date="2020-11-12T19:45:00Z">
              <w:rPr/>
            </w:rPrChange>
          </w:rPr>
          <w:delText>(</w:delText>
        </w:r>
      </w:del>
      <w:del w:id="288" w:author="Fan Quan" w:date="2020-11-12T19:47:00Z">
        <w:r w:rsidR="00F17006" w:rsidRPr="00F84BA4" w:rsidDel="00F84BA4">
          <w:rPr>
            <w:shd w:val="pct15" w:color="auto" w:fill="FFFFFF"/>
            <w:rPrChange w:id="289" w:author="Fan Quan" w:date="2020-11-12T19:45:00Z">
              <w:rPr/>
            </w:rPrChange>
          </w:rPr>
          <w:delText>Multiplayer-Angband</w:delText>
        </w:r>
        <w:r w:rsidR="00F17006" w:rsidRPr="00F84BA4" w:rsidDel="00F84BA4">
          <w:rPr>
            <w:rFonts w:hint="eastAsia"/>
            <w:shd w:val="pct15" w:color="auto" w:fill="FFFFFF"/>
            <w:rPrChange w:id="290" w:author="Fan Quan" w:date="2020-11-12T19:45:00Z">
              <w:rPr>
                <w:rFonts w:hint="eastAsia"/>
              </w:rPr>
            </w:rPrChange>
          </w:rPr>
          <w:delText>），并帮助普及了《摩瑞亚》</w:delText>
        </w:r>
        <w:r w:rsidR="00F17006" w:rsidRPr="00F84BA4" w:rsidDel="00F84BA4">
          <w:rPr>
            <w:shd w:val="pct15" w:color="auto" w:fill="FFFFFF"/>
            <w:rPrChange w:id="291" w:author="Fan Quan" w:date="2020-11-12T19:45:00Z">
              <w:rPr/>
            </w:rPrChange>
          </w:rPr>
          <w:delText>/</w:delText>
        </w:r>
        <w:r w:rsidR="00F17006" w:rsidRPr="00F84BA4" w:rsidDel="00F84BA4">
          <w:rPr>
            <w:rFonts w:hint="eastAsia"/>
            <w:shd w:val="pct15" w:color="auto" w:fill="FFFFFF"/>
            <w:rPrChange w:id="292" w:author="Fan Quan" w:date="2020-11-12T19:45:00Z">
              <w:rPr>
                <w:rFonts w:hint="eastAsia"/>
              </w:rPr>
            </w:rPrChange>
          </w:rPr>
          <w:delText>《安格班》这样的</w:delText>
        </w:r>
        <w:r w:rsidR="00F17006" w:rsidRPr="00F84BA4" w:rsidDel="00F84BA4">
          <w:rPr>
            <w:shd w:val="pct15" w:color="auto" w:fill="FFFFFF"/>
            <w:rPrChange w:id="293" w:author="Fan Quan" w:date="2020-11-12T19:45:00Z">
              <w:rPr/>
            </w:rPrChange>
          </w:rPr>
          <w:delText xml:space="preserve"> Roguelike </w:delText>
        </w:r>
        <w:r w:rsidR="00F17006" w:rsidRPr="00F84BA4" w:rsidDel="00F84BA4">
          <w:rPr>
            <w:rFonts w:hint="eastAsia"/>
            <w:shd w:val="pct15" w:color="auto" w:fill="FFFFFF"/>
            <w:rPrChange w:id="294" w:author="Fan Quan" w:date="2020-11-12T19:45:00Z">
              <w:rPr>
                <w:rFonts w:hint="eastAsia"/>
              </w:rPr>
            </w:rPrChange>
          </w:rPr>
          <w:delText>游戏。</w:delText>
        </w:r>
      </w:del>
    </w:p>
    <w:p w14:paraId="26A7982E" w14:textId="739BBCBB" w:rsidR="00920A67" w:rsidRPr="00F84BA4" w:rsidDel="00F84BA4" w:rsidRDefault="00920A67">
      <w:pPr>
        <w:pStyle w:val="-"/>
        <w:shd w:val="clear" w:color="auto" w:fill="D9D9D9" w:themeFill="background1" w:themeFillShade="D9"/>
        <w:ind w:firstLineChars="0" w:firstLine="0"/>
        <w:rPr>
          <w:del w:id="295" w:author="Fan Quan" w:date="2020-11-12T19:47:00Z"/>
          <w:shd w:val="pct15" w:color="auto" w:fill="FFFFFF"/>
          <w:rPrChange w:id="296" w:author="Fan Quan" w:date="2020-11-12T19:45:00Z">
            <w:rPr>
              <w:del w:id="297" w:author="Fan Quan" w:date="2020-11-12T19:47:00Z"/>
            </w:rPr>
          </w:rPrChange>
        </w:rPr>
      </w:pPr>
    </w:p>
    <w:p w14:paraId="121CCF00" w14:textId="1ABC4717" w:rsidR="00D53279" w:rsidRPr="00F84BA4" w:rsidDel="00F84BA4" w:rsidRDefault="003E0628">
      <w:pPr>
        <w:pStyle w:val="-"/>
        <w:keepNext/>
        <w:shd w:val="clear" w:color="auto" w:fill="D9D9D9" w:themeFill="background1" w:themeFillShade="D9"/>
        <w:ind w:firstLineChars="0" w:firstLine="0"/>
        <w:rPr>
          <w:del w:id="298" w:author="Fan Quan" w:date="2020-11-12T19:47:00Z"/>
          <w:shd w:val="pct15" w:color="auto" w:fill="FFFFFF"/>
          <w:rPrChange w:id="299" w:author="Fan Quan" w:date="2020-11-12T19:45:00Z">
            <w:rPr>
              <w:del w:id="300" w:author="Fan Quan" w:date="2020-11-12T19:47:00Z"/>
            </w:rPr>
          </w:rPrChange>
        </w:rPr>
      </w:pPr>
      <w:del w:id="301" w:author="Fan Quan" w:date="2020-11-12T19:47:00Z">
        <w:r w:rsidRPr="00F84BA4" w:rsidDel="00F84BA4">
          <w:rPr>
            <w:noProof/>
            <w:shd w:val="pct15" w:color="auto" w:fill="FFFFFF"/>
            <w:rPrChange w:id="302" w:author="Fan Quan" w:date="2020-11-12T19:45:00Z">
              <w:rPr>
                <w:noProof/>
              </w:rPr>
            </w:rPrChange>
          </w:rPr>
          <w:drawing>
            <wp:inline distT="0" distB="0" distL="0" distR="0" wp14:anchorId="0C1DA1FB" wp14:editId="67DBE33D">
              <wp:extent cx="2958498" cy="2028825"/>
              <wp:effectExtent l="0" t="0" r="0" b="0"/>
              <wp:docPr id="14" name="图片 1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From Prussia with love - The origin of RPGs_table.jpg"/>
                      <pic:cNvPicPr/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959464" cy="202948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637B121B" w14:textId="6E8DFFBA" w:rsidR="00FD78FB" w:rsidRPr="00F84BA4" w:rsidDel="00F84BA4" w:rsidRDefault="00D53279">
      <w:pPr>
        <w:pStyle w:val="af"/>
        <w:rPr>
          <w:del w:id="303" w:author="Fan Quan" w:date="2020-11-12T19:47:00Z"/>
          <w:shd w:val="pct15" w:color="auto" w:fill="FFFFFF"/>
          <w:rPrChange w:id="304" w:author="Fan Quan" w:date="2020-11-12T19:45:00Z">
            <w:rPr>
              <w:del w:id="305" w:author="Fan Quan" w:date="2020-11-12T19:47:00Z"/>
            </w:rPr>
          </w:rPrChange>
        </w:rPr>
      </w:pPr>
      <w:del w:id="306" w:author="Fan Quan" w:date="2020-11-12T19:47:00Z">
        <w:r w:rsidRPr="00F84BA4" w:rsidDel="00F84BA4">
          <w:rPr>
            <w:shd w:val="pct15" w:color="auto" w:fill="FFFFFF"/>
            <w:rPrChange w:id="307" w:author="Fan Quan" w:date="2020-11-12T19:45:00Z">
              <w:rPr/>
            </w:rPrChange>
          </w:rPr>
          <w:delText>图</w:delText>
        </w:r>
        <w:r w:rsidRPr="00F84BA4" w:rsidDel="00F84BA4">
          <w:rPr>
            <w:shd w:val="pct15" w:color="auto" w:fill="FFFFFF"/>
            <w:rPrChange w:id="308" w:author="Fan Quan" w:date="2020-11-12T19:45:00Z">
              <w:rPr/>
            </w:rPrChange>
          </w:rPr>
          <w:delText xml:space="preserve"> </w:delText>
        </w:r>
        <w:r w:rsidRPr="00F84BA4" w:rsidDel="00F84BA4">
          <w:rPr>
            <w:shd w:val="pct15" w:color="auto" w:fill="FFFFFF"/>
            <w:rPrChange w:id="309" w:author="Fan Quan" w:date="2020-11-12T19:45:00Z">
              <w:rPr/>
            </w:rPrChange>
          </w:rPr>
          <w:fldChar w:fldCharType="begin"/>
        </w:r>
        <w:r w:rsidRPr="00F84BA4" w:rsidDel="00F84BA4">
          <w:rPr>
            <w:shd w:val="pct15" w:color="auto" w:fill="FFFFFF"/>
            <w:rPrChange w:id="310" w:author="Fan Quan" w:date="2020-11-12T19:45:00Z">
              <w:rPr/>
            </w:rPrChange>
          </w:rPr>
          <w:delInstrText xml:space="preserve"> SEQ </w:delInstrText>
        </w:r>
        <w:r w:rsidRPr="00F84BA4" w:rsidDel="00F84BA4">
          <w:rPr>
            <w:shd w:val="pct15" w:color="auto" w:fill="FFFFFF"/>
            <w:rPrChange w:id="311" w:author="Fan Quan" w:date="2020-11-12T19:45:00Z">
              <w:rPr/>
            </w:rPrChange>
          </w:rPr>
          <w:delInstrText>图</w:delInstrText>
        </w:r>
        <w:r w:rsidRPr="00F84BA4" w:rsidDel="00F84BA4">
          <w:rPr>
            <w:shd w:val="pct15" w:color="auto" w:fill="FFFFFF"/>
            <w:rPrChange w:id="312" w:author="Fan Quan" w:date="2020-11-12T19:45:00Z">
              <w:rPr/>
            </w:rPrChange>
          </w:rPr>
          <w:delInstrText xml:space="preserve"> \* ARABIC </w:delInstrText>
        </w:r>
        <w:r w:rsidRPr="00F84BA4" w:rsidDel="00F84BA4">
          <w:rPr>
            <w:shd w:val="pct15" w:color="auto" w:fill="FFFFFF"/>
            <w:rPrChange w:id="313" w:author="Fan Quan" w:date="2020-11-12T19:45:00Z">
              <w:rPr/>
            </w:rPrChange>
          </w:rPr>
          <w:fldChar w:fldCharType="separate"/>
        </w:r>
        <w:r w:rsidRPr="00F84BA4" w:rsidDel="00F84BA4">
          <w:rPr>
            <w:noProof/>
            <w:shd w:val="pct15" w:color="auto" w:fill="FFFFFF"/>
            <w:rPrChange w:id="314" w:author="Fan Quan" w:date="2020-11-12T19:45:00Z">
              <w:rPr>
                <w:noProof/>
              </w:rPr>
            </w:rPrChange>
          </w:rPr>
          <w:delText>4</w:delText>
        </w:r>
        <w:r w:rsidRPr="00F84BA4" w:rsidDel="00F84BA4">
          <w:rPr>
            <w:shd w:val="pct15" w:color="auto" w:fill="FFFFFF"/>
            <w:rPrChange w:id="315" w:author="Fan Quan" w:date="2020-11-12T19:45:00Z">
              <w:rPr/>
            </w:rPrChange>
          </w:rPr>
          <w:fldChar w:fldCharType="end"/>
        </w:r>
        <w:r w:rsidR="003E0628" w:rsidRPr="00F84BA4" w:rsidDel="00F84BA4">
          <w:rPr>
            <w:rFonts w:ascii="黑体" w:hAnsi="黑体" w:hint="eastAsia"/>
            <w:shd w:val="pct15" w:color="auto" w:fill="FFFFFF"/>
            <w:rPrChange w:id="316" w:author="Fan Quan" w:date="2020-11-12T19:45:00Z">
              <w:rPr>
                <w:rFonts w:ascii="黑体" w:hAnsi="黑体" w:hint="eastAsia"/>
              </w:rPr>
            </w:rPrChange>
          </w:rPr>
          <w:delText>《安格班》允许</w:delText>
        </w:r>
        <w:r w:rsidR="00620F34" w:rsidRPr="00F84BA4" w:rsidDel="00F84BA4">
          <w:rPr>
            <w:rFonts w:ascii="黑体" w:hAnsi="黑体" w:hint="eastAsia"/>
            <w:shd w:val="pct15" w:color="auto" w:fill="FFFFFF"/>
            <w:rPrChange w:id="317" w:author="Fan Quan" w:date="2020-11-12T19:45:00Z">
              <w:rPr>
                <w:rFonts w:ascii="黑体" w:hAnsi="黑体" w:hint="eastAsia"/>
              </w:rPr>
            </w:rPrChange>
          </w:rPr>
          <w:delText>贴图平铺，以及</w:delText>
        </w:r>
        <w:r w:rsidR="00620F34" w:rsidRPr="00F84BA4" w:rsidDel="00F84BA4">
          <w:rPr>
            <w:rFonts w:ascii="黑体" w:hAnsi="黑体"/>
            <w:shd w:val="pct15" w:color="auto" w:fill="FFFFFF"/>
            <w:rPrChange w:id="318" w:author="Fan Quan" w:date="2020-11-12T19:45:00Z">
              <w:rPr>
                <w:rFonts w:ascii="黑体" w:hAnsi="黑体"/>
              </w:rPr>
            </w:rPrChange>
          </w:rPr>
          <w:delText xml:space="preserve"> ASCII </w:delText>
        </w:r>
        <w:r w:rsidR="00620F34" w:rsidRPr="00F84BA4" w:rsidDel="00F84BA4">
          <w:rPr>
            <w:rFonts w:ascii="黑体" w:hAnsi="黑体" w:hint="eastAsia"/>
            <w:shd w:val="pct15" w:color="auto" w:fill="FFFFFF"/>
            <w:rPrChange w:id="319" w:author="Fan Quan" w:date="2020-11-12T19:45:00Z">
              <w:rPr>
                <w:rFonts w:ascii="黑体" w:hAnsi="黑体" w:hint="eastAsia"/>
              </w:rPr>
            </w:rPrChange>
          </w:rPr>
          <w:delText>图形。</w:delText>
        </w:r>
      </w:del>
    </w:p>
    <w:p w14:paraId="037288D4" w14:textId="77777777" w:rsidR="00710D5F" w:rsidRPr="00E07734" w:rsidRDefault="00710D5F" w:rsidP="00B22238">
      <w:pPr>
        <w:pStyle w:val="-"/>
        <w:ind w:firstLineChars="0" w:firstLine="0"/>
      </w:pPr>
    </w:p>
    <w:sectPr w:rsidR="00710D5F" w:rsidRPr="00E07734" w:rsidSect="00A8527F">
      <w:headerReference w:type="default" r:id="rId16"/>
      <w:footerReference w:type="default" r:id="rId17"/>
      <w:type w:val="continuous"/>
      <w:pgSz w:w="11906" w:h="16838"/>
      <w:pgMar w:top="1440" w:right="1080" w:bottom="1440" w:left="1080" w:header="567" w:footer="567" w:gutter="0"/>
      <w:cols w:num="2" w:space="425"/>
      <w:docGrid w:type="lines" w:linePitch="312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46AB1E" w14:textId="77777777" w:rsidR="009D1C50" w:rsidRDefault="009D1C50" w:rsidP="00F841EF">
      <w:r>
        <w:separator/>
      </w:r>
    </w:p>
  </w:endnote>
  <w:endnote w:type="continuationSeparator" w:id="0">
    <w:p w14:paraId="5E2C66C3" w14:textId="77777777" w:rsidR="009D1C50" w:rsidRDefault="009D1C50" w:rsidP="00F84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685299" w14:textId="77777777" w:rsidR="0016522A" w:rsidRPr="00412ACB" w:rsidRDefault="0016522A" w:rsidP="00412ACB">
    <w:pPr>
      <w:pStyle w:val="Footer-Grey1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05D58D" w14:textId="77777777" w:rsidR="00804F76" w:rsidRPr="00412ACB" w:rsidRDefault="00412ACB" w:rsidP="00412ACB">
    <w:pPr>
      <w:pStyle w:val="Footer-Grey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3A874F" w14:textId="77777777" w:rsidR="009D1C50" w:rsidRDefault="009D1C50" w:rsidP="00F841EF">
      <w:r>
        <w:separator/>
      </w:r>
    </w:p>
  </w:footnote>
  <w:footnote w:type="continuationSeparator" w:id="0">
    <w:p w14:paraId="53B82230" w14:textId="77777777" w:rsidR="009D1C50" w:rsidRDefault="009D1C50" w:rsidP="00F841EF">
      <w:r>
        <w:continuationSeparator/>
      </w:r>
    </w:p>
  </w:footnote>
  <w:footnote w:id="1">
    <w:p w14:paraId="5B747DF4" w14:textId="160B32C6" w:rsidR="006F3065" w:rsidRPr="006F3065" w:rsidRDefault="006F3065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译者注：VAX</w:t>
      </w:r>
      <w:del w:id="20" w:author="Fan Quan" w:date="2020-11-12T19:30:00Z">
        <w:r w:rsidDel="00CA66EE">
          <w:delText xml:space="preserve"> </w:delText>
        </w:r>
      </w:del>
      <w:del w:id="21" w:author="Fan Quan" w:date="2020-11-12T19:23:00Z">
        <w:r w:rsidR="009863C1" w:rsidDel="00310F51">
          <w:rPr>
            <w:rFonts w:hint="eastAsia"/>
          </w:rPr>
          <w:delText>(</w:delText>
        </w:r>
      </w:del>
      <w:ins w:id="22" w:author="Fan Quan" w:date="2020-11-12T19:23:00Z">
        <w:r w:rsidR="00310F51">
          <w:rPr>
            <w:rFonts w:hint="eastAsia"/>
          </w:rPr>
          <w:t>（</w:t>
        </w:r>
      </w:ins>
      <w:r>
        <w:rPr>
          <w:rFonts w:hint="eastAsia"/>
        </w:rPr>
        <w:t>Vi</w:t>
      </w:r>
      <w:r>
        <w:t xml:space="preserve">rtual Address </w:t>
      </w:r>
      <w:proofErr w:type="spellStart"/>
      <w:r>
        <w:t>eXtension</w:t>
      </w:r>
      <w:proofErr w:type="spellEnd"/>
      <w:del w:id="23" w:author="Fan Quan" w:date="2020-11-12T19:24:00Z">
        <w:r w:rsidR="009863C1" w:rsidDel="00310F51">
          <w:rPr>
            <w:rFonts w:hint="eastAsia"/>
          </w:rPr>
          <w:delText>)</w:delText>
        </w:r>
      </w:del>
      <w:ins w:id="24" w:author="Fan Quan" w:date="2020-11-12T19:24:00Z">
        <w:r w:rsidR="00310F51">
          <w:rPr>
            <w:rFonts w:hint="eastAsia"/>
          </w:rPr>
          <w:t>）</w:t>
        </w:r>
      </w:ins>
      <w:del w:id="25" w:author="Fan Quan" w:date="2020-11-12T19:30:00Z">
        <w:r w:rsidR="009863C1" w:rsidDel="00CA66EE">
          <w:delText xml:space="preserve"> </w:delText>
        </w:r>
      </w:del>
      <w:r>
        <w:rPr>
          <w:rFonts w:hint="eastAsia"/>
        </w:rPr>
        <w:t>是一种可以支持机器语言和虚拟地址的3</w:t>
      </w:r>
      <w:r>
        <w:t>2</w:t>
      </w:r>
      <w:r>
        <w:rPr>
          <w:rFonts w:hint="eastAsia"/>
        </w:rPr>
        <w:t>位小型计算机。最初由迪吉多电脑公司</w:t>
      </w:r>
      <w:del w:id="26" w:author="Fan Quan" w:date="2020-11-12T19:30:00Z">
        <w:r w:rsidR="00ED4F0B" w:rsidDel="00CA66EE">
          <w:rPr>
            <w:rFonts w:hint="eastAsia"/>
          </w:rPr>
          <w:delText xml:space="preserve"> </w:delText>
        </w:r>
      </w:del>
      <w:del w:id="27" w:author="Fan Quan" w:date="2020-11-12T19:23:00Z">
        <w:r w:rsidR="00ED4F0B" w:rsidDel="00310F51">
          <w:rPr>
            <w:rFonts w:hint="eastAsia"/>
          </w:rPr>
          <w:delText>(</w:delText>
        </w:r>
      </w:del>
      <w:ins w:id="28" w:author="Fan Quan" w:date="2020-11-12T19:23:00Z">
        <w:r w:rsidR="00310F51">
          <w:rPr>
            <w:rFonts w:hint="eastAsia"/>
          </w:rPr>
          <w:t>（</w:t>
        </w:r>
      </w:ins>
      <w:r>
        <w:rPr>
          <w:rFonts w:hint="eastAsia"/>
        </w:rPr>
        <w:t>DEC</w:t>
      </w:r>
      <w:del w:id="29" w:author="Fan Quan" w:date="2020-11-12T19:25:00Z">
        <w:r w:rsidR="00ED4F0B" w:rsidDel="00310F51">
          <w:delText>)</w:delText>
        </w:r>
      </w:del>
      <w:ins w:id="30" w:author="Fan Quan" w:date="2020-11-12T19:25:00Z">
        <w:r w:rsidR="00310F51">
          <w:t>）</w:t>
        </w:r>
      </w:ins>
      <w:del w:id="31" w:author="Fan Quan" w:date="2020-11-12T19:30:00Z">
        <w:r w:rsidR="00ED4F0B" w:rsidDel="00CA66EE">
          <w:delText xml:space="preserve"> </w:delText>
        </w:r>
      </w:del>
      <w:r>
        <w:rPr>
          <w:rFonts w:hint="eastAsia"/>
        </w:rPr>
        <w:t>在二十世纪七十年代初发明。 VAX</w:t>
      </w:r>
      <w:r>
        <w:t xml:space="preserve"> 11</w:t>
      </w:r>
      <w:r>
        <w:rPr>
          <w:rFonts w:hint="eastAsia"/>
        </w:rPr>
        <w:t>/</w:t>
      </w:r>
      <w:r>
        <w:t xml:space="preserve">780 </w:t>
      </w:r>
      <w:r>
        <w:rPr>
          <w:rFonts w:hint="eastAsia"/>
        </w:rPr>
        <w:t>Star,</w:t>
      </w:r>
      <w:r>
        <w:t xml:space="preserve"> 1977 </w:t>
      </w:r>
      <w:r>
        <w:rPr>
          <w:rFonts w:hint="eastAsia"/>
        </w:rPr>
        <w:t xml:space="preserve">年 </w:t>
      </w:r>
      <w:r>
        <w:t xml:space="preserve">10 </w:t>
      </w:r>
      <w:r>
        <w:rPr>
          <w:rFonts w:hint="eastAsia"/>
        </w:rPr>
        <w:t>月。</w:t>
      </w:r>
    </w:p>
  </w:footnote>
  <w:footnote w:id="2">
    <w:p w14:paraId="1F10E431" w14:textId="3D2BE507" w:rsidR="007C2089" w:rsidRPr="007C2089" w:rsidRDefault="007C2089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译者注：《摩瑞亚》的灵感来源于，</w:t>
      </w:r>
      <w:r w:rsidR="007328C2">
        <w:rPr>
          <w:rFonts w:hint="eastAsia"/>
        </w:rPr>
        <w:t>英国</w:t>
      </w:r>
      <w:r w:rsidR="007328C2" w:rsidRPr="00996ECD">
        <w:rPr>
          <w:rFonts w:hint="eastAsia"/>
        </w:rPr>
        <w:t>作家</w:t>
      </w:r>
      <w:r w:rsidR="00996ECD" w:rsidRPr="00996ECD">
        <w:t>约翰·罗纳德·瑞尔·托尔金</w:t>
      </w:r>
      <w:r w:rsidRPr="00996ECD">
        <w:rPr>
          <w:rFonts w:hint="eastAsia"/>
        </w:rPr>
        <w:t>的著名</w:t>
      </w:r>
      <w:r>
        <w:rPr>
          <w:rFonts w:hint="eastAsia"/>
        </w:rPr>
        <w:t>长篇小说《魔戒》，其</w:t>
      </w:r>
      <w:r w:rsidR="00F9568C">
        <w:rPr>
          <w:rFonts w:hint="eastAsia"/>
        </w:rPr>
        <w:t xml:space="preserve"> </w:t>
      </w:r>
      <w:r>
        <w:rPr>
          <w:rFonts w:hint="eastAsia"/>
        </w:rPr>
        <w:t>BOSS</w:t>
      </w:r>
      <w:r w:rsidR="00F9568C">
        <w:t xml:space="preserve"> </w:t>
      </w:r>
      <w:r>
        <w:rPr>
          <w:rFonts w:hint="eastAsia"/>
        </w:rPr>
        <w:t>的原型正是小说中</w:t>
      </w:r>
      <w:proofErr w:type="gramStart"/>
      <w:r>
        <w:rPr>
          <w:rFonts w:hint="eastAsia"/>
        </w:rPr>
        <w:t>的炎魔</w:t>
      </w:r>
      <w:proofErr w:type="gramEnd"/>
      <w:del w:id="32" w:author="Fan Quan" w:date="2020-11-12T19:30:00Z">
        <w:r w:rsidR="009B209A" w:rsidDel="00CA66EE">
          <w:rPr>
            <w:rFonts w:hint="eastAsia"/>
          </w:rPr>
          <w:delText xml:space="preserve"> </w:delText>
        </w:r>
      </w:del>
      <w:del w:id="33" w:author="Fan Quan" w:date="2020-11-12T19:23:00Z">
        <w:r w:rsidR="008364AD" w:rsidDel="00310F51">
          <w:delText>(</w:delText>
        </w:r>
      </w:del>
      <w:ins w:id="34" w:author="Fan Quan" w:date="2020-11-12T19:23:00Z">
        <w:r w:rsidR="00310F51">
          <w:t>（</w:t>
        </w:r>
      </w:ins>
      <w:r>
        <w:t>Balrog</w:t>
      </w:r>
      <w:del w:id="35" w:author="Fan Quan" w:date="2020-11-12T19:25:00Z">
        <w:r w:rsidR="008364AD" w:rsidDel="00310F51">
          <w:delText>)</w:delText>
        </w:r>
      </w:del>
      <w:ins w:id="36" w:author="Fan Quan" w:date="2020-11-12T19:25:00Z">
        <w:r w:rsidR="00310F51">
          <w:t>）</w:t>
        </w:r>
      </w:ins>
      <w:r>
        <w:rPr>
          <w:rFonts w:hint="eastAsia"/>
        </w:rPr>
        <w:t>。</w:t>
      </w:r>
    </w:p>
  </w:footnote>
  <w:footnote w:id="3">
    <w:p w14:paraId="660EEA84" w14:textId="149CF5B2" w:rsidR="00B22238" w:rsidRDefault="00B22238" w:rsidP="00B22238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译者注：</w:t>
      </w:r>
      <w:r w:rsidRPr="001513D2">
        <w:rPr>
          <w:rFonts w:hint="eastAsia"/>
        </w:rPr>
        <w:t>在游戏过程中，</w:t>
      </w:r>
      <w:r>
        <w:rPr>
          <w:rFonts w:hint="eastAsia"/>
        </w:rPr>
        <w:t>多个</w:t>
      </w:r>
      <w:r w:rsidR="00B23363">
        <w:rPr>
          <w:rFonts w:hint="eastAsia"/>
        </w:rPr>
        <w:t>区域</w:t>
      </w:r>
      <w:r w:rsidRPr="001513D2">
        <w:rPr>
          <w:rFonts w:hint="eastAsia"/>
        </w:rPr>
        <w:t>背景</w:t>
      </w:r>
      <w:r>
        <w:rPr>
          <w:rFonts w:hint="eastAsia"/>
        </w:rPr>
        <w:t>拼凑起来的</w:t>
      </w:r>
      <w:r w:rsidRPr="001513D2">
        <w:rPr>
          <w:rFonts w:hint="eastAsia"/>
        </w:rPr>
        <w:t>地图</w:t>
      </w:r>
      <w:r w:rsidR="00B23363">
        <w:rPr>
          <w:rFonts w:hint="eastAsia"/>
        </w:rPr>
        <w:t>会</w:t>
      </w:r>
      <w:r w:rsidRPr="001513D2">
        <w:rPr>
          <w:rFonts w:hint="eastAsia"/>
        </w:rPr>
        <w:t>跟着人物的移动而</w:t>
      </w:r>
      <w:r w:rsidR="000A07AC">
        <w:rPr>
          <w:rFonts w:hint="eastAsia"/>
        </w:rPr>
        <w:t>动态</w:t>
      </w:r>
      <w:r w:rsidR="00996ECD">
        <w:rPr>
          <w:rFonts w:hint="eastAsia"/>
        </w:rPr>
        <w:t>地</w:t>
      </w:r>
      <w:r w:rsidRPr="001513D2">
        <w:rPr>
          <w:rFonts w:hint="eastAsia"/>
        </w:rPr>
        <w:t>滚动变换。</w:t>
      </w:r>
    </w:p>
    <w:p w14:paraId="6547A510" w14:textId="77777777" w:rsidR="00B22238" w:rsidRDefault="00B22238">
      <w:pPr>
        <w:pStyle w:val="a7"/>
      </w:pPr>
    </w:p>
  </w:footnote>
  <w:footnote w:id="4">
    <w:p w14:paraId="08945239" w14:textId="61F812C8" w:rsidR="00B23363" w:rsidRPr="00B23363" w:rsidRDefault="00B23363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译者注：《迷宫骇客》</w:t>
      </w:r>
      <w:del w:id="43" w:author="Fan Quan" w:date="2020-11-12T19:24:00Z">
        <w:r w:rsidR="00BF195E" w:rsidDel="00310F51">
          <w:rPr>
            <w:rFonts w:hint="eastAsia"/>
          </w:rPr>
          <w:delText>(</w:delText>
        </w:r>
      </w:del>
      <w:ins w:id="44" w:author="Fan Quan" w:date="2020-11-12T19:24:00Z">
        <w:r w:rsidR="00310F51">
          <w:rPr>
            <w:rFonts w:hint="eastAsia"/>
          </w:rPr>
          <w:t>（</w:t>
        </w:r>
      </w:ins>
      <w:proofErr w:type="spellStart"/>
      <w:r>
        <w:rPr>
          <w:rFonts w:hint="eastAsia"/>
        </w:rPr>
        <w:t>NetHack</w:t>
      </w:r>
      <w:proofErr w:type="spellEnd"/>
      <w:del w:id="45" w:author="Fan Quan" w:date="2020-11-12T19:25:00Z">
        <w:r w:rsidR="00BF195E" w:rsidDel="00310F51">
          <w:rPr>
            <w:rFonts w:hint="eastAsia"/>
          </w:rPr>
          <w:delText>)</w:delText>
        </w:r>
      </w:del>
      <w:ins w:id="46" w:author="Fan Quan" w:date="2020-11-12T19:25:00Z">
        <w:r w:rsidR="00310F51">
          <w:rPr>
            <w:rFonts w:hint="eastAsia"/>
          </w:rPr>
          <w:t>）</w:t>
        </w:r>
      </w:ins>
      <w:del w:id="47" w:author="Fan Quan" w:date="2020-11-12T19:31:00Z">
        <w:r w:rsidR="00880C85" w:rsidDel="00CA66EE">
          <w:delText xml:space="preserve"> </w:delText>
        </w:r>
      </w:del>
      <w:r>
        <w:rPr>
          <w:rFonts w:hint="eastAsia"/>
        </w:rPr>
        <w:t>是一款开源的 Roguelike</w:t>
      </w:r>
      <w:r>
        <w:t xml:space="preserve"> </w:t>
      </w:r>
      <w:r>
        <w:rPr>
          <w:rFonts w:hint="eastAsia"/>
        </w:rPr>
        <w:t>游戏，于</w:t>
      </w:r>
      <w:r w:rsidR="004960F3">
        <w:rPr>
          <w:rFonts w:hint="eastAsia"/>
        </w:rPr>
        <w:t xml:space="preserve"> </w:t>
      </w:r>
      <w:r>
        <w:rPr>
          <w:rFonts w:hint="eastAsia"/>
        </w:rPr>
        <w:t>1</w:t>
      </w:r>
      <w:r>
        <w:t xml:space="preserve">987 </w:t>
      </w:r>
      <w:proofErr w:type="gramStart"/>
      <w:r>
        <w:rPr>
          <w:rFonts w:hint="eastAsia"/>
        </w:rPr>
        <w:t>年首次</w:t>
      </w:r>
      <w:proofErr w:type="gramEnd"/>
      <w:r>
        <w:rPr>
          <w:rFonts w:hint="eastAsia"/>
        </w:rPr>
        <w:t>发布。该游戏</w:t>
      </w:r>
      <w:r w:rsidR="000E2CB5">
        <w:rPr>
          <w:rFonts w:hint="eastAsia"/>
        </w:rPr>
        <w:t>是</w:t>
      </w:r>
      <w:r>
        <w:rPr>
          <w:rFonts w:hint="eastAsia"/>
        </w:rPr>
        <w:t xml:space="preserve"> </w:t>
      </w:r>
      <w:r>
        <w:t xml:space="preserve">1982 </w:t>
      </w:r>
      <w:r>
        <w:rPr>
          <w:rFonts w:hint="eastAsia"/>
        </w:rPr>
        <w:t>年《骇客》</w:t>
      </w:r>
      <w:del w:id="48" w:author="Fan Quan" w:date="2020-11-12T19:24:00Z">
        <w:r w:rsidR="00BF195E" w:rsidDel="00310F51">
          <w:rPr>
            <w:rFonts w:hint="eastAsia"/>
          </w:rPr>
          <w:delText>(</w:delText>
        </w:r>
      </w:del>
      <w:ins w:id="49" w:author="Fan Quan" w:date="2020-11-12T19:24:00Z">
        <w:r w:rsidR="00310F51">
          <w:rPr>
            <w:rFonts w:hint="eastAsia"/>
          </w:rPr>
          <w:t>（</w:t>
        </w:r>
      </w:ins>
      <w:r>
        <w:rPr>
          <w:rFonts w:hint="eastAsia"/>
        </w:rPr>
        <w:t>Hack</w:t>
      </w:r>
      <w:del w:id="50" w:author="Fan Quan" w:date="2020-11-12T19:25:00Z">
        <w:r w:rsidR="00BF195E" w:rsidDel="00310F51">
          <w:delText>)</w:delText>
        </w:r>
      </w:del>
      <w:ins w:id="51" w:author="Fan Quan" w:date="2020-11-12T19:25:00Z">
        <w:r w:rsidR="00310F51">
          <w:t>）</w:t>
        </w:r>
      </w:ins>
      <w:del w:id="52" w:author="Fan Quan" w:date="2020-11-12T19:31:00Z">
        <w:r w:rsidR="00BF195E" w:rsidDel="00CA66EE">
          <w:delText xml:space="preserve"> </w:delText>
        </w:r>
      </w:del>
      <w:r>
        <w:rPr>
          <w:rFonts w:hint="eastAsia"/>
        </w:rPr>
        <w:t>游戏的一个软件分支</w:t>
      </w:r>
      <w:ins w:id="53" w:author="Fan Quan" w:date="2020-11-12T20:06:00Z">
        <w:r w:rsidR="00510F68">
          <w:rPr>
            <w:rFonts w:hint="eastAsia"/>
          </w:rPr>
          <w:t>，后者是一款于</w:t>
        </w:r>
        <w:r w:rsidR="00510F68">
          <w:t xml:space="preserve"> 1982 </w:t>
        </w:r>
        <w:r w:rsidR="00510F68">
          <w:rPr>
            <w:rFonts w:hint="eastAsia"/>
          </w:rPr>
          <w:t>年发行的 Roguelike</w:t>
        </w:r>
        <w:r w:rsidR="00510F68">
          <w:t xml:space="preserve"> </w:t>
        </w:r>
        <w:r w:rsidR="00510F68">
          <w:rPr>
            <w:rFonts w:hint="eastAsia"/>
          </w:rPr>
          <w:t>游戏。</w:t>
        </w:r>
      </w:ins>
      <w:del w:id="54" w:author="Fan Quan" w:date="2020-11-12T20:06:00Z">
        <w:r w:rsidDel="00510F68">
          <w:rPr>
            <w:rFonts w:hint="eastAsia"/>
          </w:rPr>
          <w:delText>。</w:delText>
        </w:r>
      </w:del>
    </w:p>
  </w:footnote>
  <w:footnote w:id="5">
    <w:p w14:paraId="3D230E67" w14:textId="4C48A035" w:rsidR="0085460C" w:rsidRPr="0085460C" w:rsidRDefault="0085460C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译者注：Telnet</w:t>
      </w:r>
      <w:r>
        <w:t xml:space="preserve"> </w:t>
      </w:r>
      <w:r>
        <w:rPr>
          <w:rFonts w:hint="eastAsia"/>
        </w:rPr>
        <w:t>是电信</w:t>
      </w:r>
      <w:del w:id="60" w:author="Fan Quan" w:date="2020-11-12T19:30:00Z">
        <w:r w:rsidR="00880C85" w:rsidDel="00CA66EE">
          <w:rPr>
            <w:rFonts w:hint="eastAsia"/>
          </w:rPr>
          <w:delText xml:space="preserve"> </w:delText>
        </w:r>
      </w:del>
      <w:del w:id="61" w:author="Fan Quan" w:date="2020-11-12T19:24:00Z">
        <w:r w:rsidR="00880C85" w:rsidDel="00310F51">
          <w:rPr>
            <w:rFonts w:hint="eastAsia"/>
          </w:rPr>
          <w:delText>(</w:delText>
        </w:r>
      </w:del>
      <w:ins w:id="62" w:author="Fan Quan" w:date="2020-11-12T19:24:00Z">
        <w:r w:rsidR="00310F51">
          <w:rPr>
            <w:rFonts w:hint="eastAsia"/>
          </w:rPr>
          <w:t>（</w:t>
        </w:r>
      </w:ins>
      <w:r>
        <w:rPr>
          <w:rFonts w:hint="eastAsia"/>
        </w:rPr>
        <w:t>Telecommunications</w:t>
      </w:r>
      <w:del w:id="63" w:author="Fan Quan" w:date="2020-11-12T19:25:00Z">
        <w:r w:rsidR="00880C85" w:rsidDel="00310F51">
          <w:rPr>
            <w:rFonts w:hint="eastAsia"/>
          </w:rPr>
          <w:delText>)</w:delText>
        </w:r>
      </w:del>
      <w:ins w:id="64" w:author="Fan Quan" w:date="2020-11-12T19:25:00Z">
        <w:r w:rsidR="00310F51">
          <w:rPr>
            <w:rFonts w:hint="eastAsia"/>
          </w:rPr>
          <w:t>）</w:t>
        </w:r>
      </w:ins>
      <w:del w:id="65" w:author="Fan Quan" w:date="2020-11-12T19:31:00Z">
        <w:r w:rsidR="00880C85" w:rsidDel="00CA66EE">
          <w:rPr>
            <w:rFonts w:hint="eastAsia"/>
          </w:rPr>
          <w:delText xml:space="preserve"> </w:delText>
        </w:r>
      </w:del>
      <w:r>
        <w:rPr>
          <w:rFonts w:hint="eastAsia"/>
        </w:rPr>
        <w:t>和网络</w:t>
      </w:r>
      <w:del w:id="66" w:author="Fan Quan" w:date="2020-11-12T19:30:00Z">
        <w:r w:rsidR="00880C85" w:rsidDel="00CA66EE">
          <w:rPr>
            <w:rFonts w:hint="eastAsia"/>
          </w:rPr>
          <w:delText xml:space="preserve"> </w:delText>
        </w:r>
      </w:del>
      <w:del w:id="67" w:author="Fan Quan" w:date="2020-11-12T19:24:00Z">
        <w:r w:rsidR="00880C85" w:rsidDel="00310F51">
          <w:delText>(</w:delText>
        </w:r>
      </w:del>
      <w:ins w:id="68" w:author="Fan Quan" w:date="2020-11-12T19:24:00Z">
        <w:r w:rsidR="00310F51">
          <w:t>（</w:t>
        </w:r>
      </w:ins>
      <w:r>
        <w:rPr>
          <w:rFonts w:hint="eastAsia"/>
        </w:rPr>
        <w:t>Networks</w:t>
      </w:r>
      <w:del w:id="69" w:author="Fan Quan" w:date="2020-11-12T19:25:00Z">
        <w:r w:rsidR="00880C85" w:rsidDel="00310F51">
          <w:rPr>
            <w:rFonts w:hint="eastAsia"/>
          </w:rPr>
          <w:delText>)</w:delText>
        </w:r>
      </w:del>
      <w:ins w:id="70" w:author="Fan Quan" w:date="2020-11-12T19:25:00Z">
        <w:r w:rsidR="00310F51">
          <w:rPr>
            <w:rFonts w:hint="eastAsia"/>
          </w:rPr>
          <w:t>）</w:t>
        </w:r>
      </w:ins>
      <w:del w:id="71" w:author="Fan Quan" w:date="2020-11-12T19:31:00Z">
        <w:r w:rsidR="00880C85" w:rsidDel="00CA66EE">
          <w:delText xml:space="preserve"> </w:delText>
        </w:r>
      </w:del>
      <w:r>
        <w:rPr>
          <w:rFonts w:hint="eastAsia"/>
        </w:rPr>
        <w:t>的联合缩写，是一种在</w:t>
      </w:r>
      <w:r w:rsidR="004960F3">
        <w:rPr>
          <w:rFonts w:hint="eastAsia"/>
        </w:rPr>
        <w:t xml:space="preserve"> </w:t>
      </w:r>
      <w:r>
        <w:rPr>
          <w:rFonts w:hint="eastAsia"/>
        </w:rPr>
        <w:t>UNIX</w:t>
      </w:r>
      <w:r w:rsidR="004960F3">
        <w:t xml:space="preserve"> </w:t>
      </w:r>
      <w:r>
        <w:rPr>
          <w:rFonts w:hint="eastAsia"/>
        </w:rPr>
        <w:t>平台上广为人知的网络协议</w:t>
      </w:r>
      <w:r w:rsidR="000E0736">
        <w:rPr>
          <w:rFonts w:hint="eastAsia"/>
        </w:rPr>
        <w:t>，用于访问服务器</w:t>
      </w:r>
      <w:r>
        <w:rPr>
          <w:rFonts w:hint="eastAsia"/>
        </w:rPr>
        <w:t>。</w:t>
      </w:r>
    </w:p>
  </w:footnote>
  <w:footnote w:id="6">
    <w:p w14:paraId="04EC5A04" w14:textId="69BAD6D7" w:rsidR="0085460C" w:rsidRPr="0085460C" w:rsidRDefault="0085460C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译者注：</w:t>
      </w:r>
      <w:r w:rsidRPr="0085460C">
        <w:t>SSH</w:t>
      </w:r>
      <w:r w:rsidR="00DF11E3">
        <w:t xml:space="preserve"> </w:t>
      </w:r>
      <w:r w:rsidR="007344E3">
        <w:rPr>
          <w:rFonts w:hint="eastAsia"/>
        </w:rPr>
        <w:t>是</w:t>
      </w:r>
      <w:r w:rsidR="007344E3" w:rsidRPr="0085460C">
        <w:rPr>
          <w:rFonts w:hint="eastAsia"/>
        </w:rPr>
        <w:t>安全外壳</w:t>
      </w:r>
      <w:del w:id="72" w:author="Fan Quan" w:date="2020-11-12T19:30:00Z">
        <w:r w:rsidR="00AF169D" w:rsidDel="00CA66EE">
          <w:rPr>
            <w:rFonts w:hint="eastAsia"/>
          </w:rPr>
          <w:delText xml:space="preserve"> </w:delText>
        </w:r>
      </w:del>
      <w:del w:id="73" w:author="Fan Quan" w:date="2020-11-12T19:24:00Z">
        <w:r w:rsidR="00AF169D" w:rsidDel="00310F51">
          <w:rPr>
            <w:rFonts w:hint="eastAsia"/>
          </w:rPr>
          <w:delText>(</w:delText>
        </w:r>
      </w:del>
      <w:ins w:id="74" w:author="Fan Quan" w:date="2020-11-12T19:24:00Z">
        <w:r w:rsidR="00310F51">
          <w:rPr>
            <w:rFonts w:hint="eastAsia"/>
          </w:rPr>
          <w:t>（</w:t>
        </w:r>
      </w:ins>
      <w:r w:rsidR="007344E3" w:rsidRPr="0085460C">
        <w:t>Secure Shel</w:t>
      </w:r>
      <w:r w:rsidR="007344E3">
        <w:t>l</w:t>
      </w:r>
      <w:del w:id="75" w:author="Fan Quan" w:date="2020-11-12T19:25:00Z">
        <w:r w:rsidR="00AF169D" w:rsidDel="00310F51">
          <w:rPr>
            <w:rFonts w:hint="eastAsia"/>
          </w:rPr>
          <w:delText>)</w:delText>
        </w:r>
      </w:del>
      <w:ins w:id="76" w:author="Fan Quan" w:date="2020-11-12T19:25:00Z">
        <w:r w:rsidR="00310F51">
          <w:rPr>
            <w:rFonts w:hint="eastAsia"/>
          </w:rPr>
          <w:t>）</w:t>
        </w:r>
      </w:ins>
      <w:del w:id="77" w:author="Fan Quan" w:date="2020-11-12T19:31:00Z">
        <w:r w:rsidR="00AF169D" w:rsidDel="00CA66EE">
          <w:rPr>
            <w:rFonts w:hint="eastAsia"/>
          </w:rPr>
          <w:delText xml:space="preserve"> </w:delText>
        </w:r>
      </w:del>
      <w:r>
        <w:rPr>
          <w:rFonts w:hint="eastAsia"/>
        </w:rPr>
        <w:t>的缩写</w:t>
      </w:r>
      <w:r w:rsidRPr="0085460C">
        <w:t>，</w:t>
      </w:r>
      <w:r w:rsidR="000E0736">
        <w:rPr>
          <w:rFonts w:hint="eastAsia"/>
        </w:rPr>
        <w:t>它</w:t>
      </w:r>
      <w:r w:rsidRPr="0085460C">
        <w:t>现在是通过互联网访问网络设备和服务器的唯一的主要协议</w:t>
      </w:r>
      <w:r>
        <w:rPr>
          <w:rFonts w:hint="eastAsia"/>
        </w:rPr>
        <w:t>。</w:t>
      </w:r>
    </w:p>
  </w:footnote>
  <w:footnote w:id="7">
    <w:p w14:paraId="7A4601B3" w14:textId="59860519" w:rsidR="00CD6158" w:rsidRPr="00CD6158" w:rsidRDefault="00CD6158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译者注：文本编辑器</w:t>
      </w:r>
      <w:del w:id="78" w:author="Fan Quan" w:date="2020-11-12T19:30:00Z">
        <w:r w:rsidR="00AF169D" w:rsidDel="00CA66EE">
          <w:rPr>
            <w:rFonts w:hint="eastAsia"/>
          </w:rPr>
          <w:delText xml:space="preserve"> </w:delText>
        </w:r>
      </w:del>
      <w:del w:id="79" w:author="Fan Quan" w:date="2020-11-12T19:24:00Z">
        <w:r w:rsidR="00AF169D" w:rsidDel="00310F51">
          <w:delText>(</w:delText>
        </w:r>
      </w:del>
      <w:ins w:id="80" w:author="Fan Quan" w:date="2020-11-12T19:24:00Z">
        <w:r w:rsidR="00310F51">
          <w:t>（</w:t>
        </w:r>
      </w:ins>
      <w:r>
        <w:rPr>
          <w:rFonts w:hint="eastAsia"/>
        </w:rPr>
        <w:t>Vi</w:t>
      </w:r>
      <w:del w:id="81" w:author="Fan Quan" w:date="2020-11-12T19:25:00Z">
        <w:r w:rsidR="00AF169D" w:rsidDel="00310F51">
          <w:delText>)</w:delText>
        </w:r>
      </w:del>
      <w:ins w:id="82" w:author="Fan Quan" w:date="2020-11-12T19:25:00Z">
        <w:r w:rsidR="00310F51">
          <w:t>）</w:t>
        </w:r>
      </w:ins>
      <w:r>
        <w:rPr>
          <w:rFonts w:hint="eastAsia"/>
        </w:rPr>
        <w:t>，由加州大学伯克分校，Bill</w:t>
      </w:r>
      <w:r>
        <w:t xml:space="preserve"> Joy </w:t>
      </w:r>
      <w:r>
        <w:rPr>
          <w:rFonts w:hint="eastAsia"/>
        </w:rPr>
        <w:t xml:space="preserve">研究开发，是 </w:t>
      </w:r>
      <w:del w:id="83" w:author="Fan Quan" w:date="2020-11-12T19:31:00Z">
        <w:r w:rsidDel="00CA66EE">
          <w:delText>unix</w:delText>
        </w:r>
      </w:del>
      <w:ins w:id="84" w:author="Fan Quan" w:date="2020-11-12T19:31:00Z">
        <w:r w:rsidR="00CA66EE">
          <w:t>Unix</w:t>
        </w:r>
      </w:ins>
      <w:r>
        <w:t>/</w:t>
      </w:r>
      <w:ins w:id="85" w:author="Fan Quan" w:date="2020-11-12T19:31:00Z">
        <w:r w:rsidR="00CA66EE">
          <w:t>L</w:t>
        </w:r>
      </w:ins>
      <w:del w:id="86" w:author="Fan Quan" w:date="2020-11-12T19:31:00Z">
        <w:r w:rsidDel="00CA66EE">
          <w:delText>l</w:delText>
        </w:r>
      </w:del>
      <w:r>
        <w:t xml:space="preserve">inux </w:t>
      </w:r>
      <w:r>
        <w:rPr>
          <w:rFonts w:hint="eastAsia"/>
        </w:rPr>
        <w:t>操作系统中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经典的文本编辑器。在</w:t>
      </w:r>
      <w:r>
        <w:t xml:space="preserve"> Command </w:t>
      </w:r>
      <w:r>
        <w:rPr>
          <w:rFonts w:hint="eastAsia"/>
        </w:rPr>
        <w:t>模式中可以通过特殊键位移动光标。</w:t>
      </w:r>
    </w:p>
  </w:footnote>
  <w:footnote w:id="8">
    <w:p w14:paraId="6ABC1D58" w14:textId="5873F273" w:rsidR="00D9548E" w:rsidRPr="00D9548E" w:rsidDel="00510F68" w:rsidRDefault="00D9548E">
      <w:pPr>
        <w:pStyle w:val="a7"/>
        <w:rPr>
          <w:del w:id="92" w:author="Fan Quan" w:date="2020-11-12T20:07:00Z"/>
        </w:rPr>
      </w:pPr>
      <w:del w:id="93" w:author="Fan Quan" w:date="2020-11-12T20:07:00Z">
        <w:r w:rsidDel="00510F68">
          <w:rPr>
            <w:rStyle w:val="a9"/>
          </w:rPr>
          <w:footnoteRef/>
        </w:r>
        <w:r w:rsidDel="00510F68">
          <w:delText xml:space="preserve"> </w:delText>
        </w:r>
        <w:r w:rsidDel="00510F68">
          <w:rPr>
            <w:rFonts w:hint="eastAsia"/>
          </w:rPr>
          <w:delText>译者注：《骇客》</w:delText>
        </w:r>
        <w:r w:rsidR="00AF169D" w:rsidDel="00510F68">
          <w:rPr>
            <w:rFonts w:hint="eastAsia"/>
          </w:rPr>
          <w:delText>(</w:delText>
        </w:r>
      </w:del>
      <w:ins w:id="94" w:author="Fan Quan" w:date="2020-11-12T19:24:00Z">
        <w:del w:id="95" w:author="Fan Quan" w:date="2020-11-12T20:07:00Z">
          <w:r w:rsidR="00310F51" w:rsidDel="00510F68">
            <w:rPr>
              <w:rFonts w:hint="eastAsia"/>
            </w:rPr>
            <w:delText>（</w:delText>
          </w:r>
        </w:del>
      </w:ins>
      <w:del w:id="96" w:author="Fan Quan" w:date="2020-11-12T20:07:00Z">
        <w:r w:rsidDel="00510F68">
          <w:rPr>
            <w:rFonts w:hint="eastAsia"/>
          </w:rPr>
          <w:delText>Hack</w:delText>
        </w:r>
        <w:r w:rsidR="00AF169D" w:rsidDel="00510F68">
          <w:delText>)</w:delText>
        </w:r>
      </w:del>
      <w:ins w:id="97" w:author="Fan Quan" w:date="2020-11-12T19:25:00Z">
        <w:del w:id="98" w:author="Fan Quan" w:date="2020-11-12T20:07:00Z">
          <w:r w:rsidR="00310F51" w:rsidDel="00510F68">
            <w:delText>）</w:delText>
          </w:r>
        </w:del>
      </w:ins>
      <w:del w:id="99" w:author="Fan Quan" w:date="2020-11-12T20:07:00Z">
        <w:r w:rsidR="00AF169D" w:rsidDel="00510F68">
          <w:delText xml:space="preserve"> </w:delText>
        </w:r>
        <w:r w:rsidDel="00510F68">
          <w:rPr>
            <w:rFonts w:hint="eastAsia"/>
          </w:rPr>
          <w:delText>是一款于</w:delText>
        </w:r>
        <w:r w:rsidDel="00510F68">
          <w:delText xml:space="preserve"> 1982 </w:delText>
        </w:r>
        <w:r w:rsidDel="00510F68">
          <w:rPr>
            <w:rFonts w:hint="eastAsia"/>
          </w:rPr>
          <w:delText>年发行的 Roguelike</w:delText>
        </w:r>
        <w:r w:rsidDel="00510F68">
          <w:delText xml:space="preserve"> </w:delText>
        </w:r>
        <w:r w:rsidDel="00510F68">
          <w:rPr>
            <w:rFonts w:hint="eastAsia"/>
          </w:rPr>
          <w:delText>游戏，将商店作为游戏元素，扩展了怪物的种类。</w:delText>
        </w:r>
      </w:del>
    </w:p>
  </w:footnote>
  <w:footnote w:id="9">
    <w:p w14:paraId="4DBEB9C5" w14:textId="439F9E60" w:rsidR="00E94446" w:rsidRPr="00E94446" w:rsidRDefault="00E94446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译者注：微软磁盘操作系统，MS-DOS</w:t>
      </w:r>
      <w:del w:id="128" w:author="Fan Quan" w:date="2020-11-12T19:30:00Z">
        <w:r w:rsidR="00BF195E" w:rsidDel="00CA66EE">
          <w:delText xml:space="preserve"> </w:delText>
        </w:r>
      </w:del>
      <w:del w:id="129" w:author="Fan Quan" w:date="2020-11-12T19:24:00Z">
        <w:r w:rsidR="00194869" w:rsidDel="00310F51">
          <w:delText>(</w:delText>
        </w:r>
      </w:del>
      <w:ins w:id="130" w:author="Fan Quan" w:date="2020-11-12T19:24:00Z">
        <w:r w:rsidR="00310F51">
          <w:t>（</w:t>
        </w:r>
      </w:ins>
      <w:proofErr w:type="spellStart"/>
      <w:r>
        <w:rPr>
          <w:rFonts w:hint="eastAsia"/>
        </w:rPr>
        <w:t>M</w:t>
      </w:r>
      <w:r>
        <w:t>icroSoft</w:t>
      </w:r>
      <w:proofErr w:type="spellEnd"/>
      <w:r>
        <w:t xml:space="preserve"> Disk Operating System</w:t>
      </w:r>
      <w:del w:id="131" w:author="Fan Quan" w:date="2020-11-12T19:25:00Z">
        <w:r w:rsidR="00BF195E" w:rsidDel="00310F51">
          <w:rPr>
            <w:rFonts w:hint="eastAsia"/>
          </w:rPr>
          <w:delText>)</w:delText>
        </w:r>
      </w:del>
      <w:ins w:id="132" w:author="Fan Quan" w:date="2020-11-12T19:25:00Z">
        <w:r w:rsidR="00310F51">
          <w:rPr>
            <w:rFonts w:hint="eastAsia"/>
          </w:rPr>
          <w:t>）</w:t>
        </w:r>
      </w:ins>
      <w:r w:rsidR="00B07045">
        <w:rPr>
          <w:rFonts w:hint="eastAsia"/>
        </w:rPr>
        <w:t>，</w:t>
      </w:r>
      <w:r>
        <w:rPr>
          <w:rFonts w:hint="eastAsia"/>
        </w:rPr>
        <w:t xml:space="preserve">由美国微软公司发展的操作系统，运行在 </w:t>
      </w:r>
      <w:r>
        <w:t xml:space="preserve">Intel x86 </w:t>
      </w:r>
      <w:r>
        <w:rPr>
          <w:rFonts w:hint="eastAsia"/>
        </w:rPr>
        <w:t>个人电脑上。</w:t>
      </w:r>
    </w:p>
  </w:footnote>
  <w:footnote w:id="10">
    <w:p w14:paraId="28E99DA0" w14:textId="04661B12" w:rsidR="007328C2" w:rsidRPr="007328C2" w:rsidRDefault="007328C2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译者注：出自于英国作家</w:t>
      </w:r>
      <w:r w:rsidR="00450554" w:rsidRPr="00996ECD">
        <w:t>约翰·罗纳德·瑞尔·托尔金</w:t>
      </w:r>
      <w:r>
        <w:rPr>
          <w:rFonts w:hint="eastAsia"/>
        </w:rPr>
        <w:t>的奇幻小说《精灵宝钻》。</w:t>
      </w:r>
    </w:p>
  </w:footnote>
  <w:footnote w:id="11">
    <w:p w14:paraId="2550BB8C" w14:textId="21300816" w:rsidR="00B22238" w:rsidRPr="00B22238" w:rsidRDefault="00B22238">
      <w:pPr>
        <w:pStyle w:val="a7"/>
      </w:pPr>
      <w:r>
        <w:rPr>
          <w:rStyle w:val="a9"/>
        </w:rPr>
        <w:footnoteRef/>
      </w:r>
      <w:r w:rsidR="007328C2">
        <w:t xml:space="preserve"> </w:t>
      </w:r>
      <w:r>
        <w:rPr>
          <w:rFonts w:hint="eastAsia"/>
        </w:rPr>
        <w:t>译者注：</w:t>
      </w:r>
      <w:r w:rsidRPr="00653670">
        <w:t>Amiga（非正式译名为阿米加）是</w:t>
      </w:r>
      <w:r w:rsidR="00194869">
        <w:rPr>
          <w:rFonts w:hint="eastAsia"/>
        </w:rPr>
        <w:t xml:space="preserve"> </w:t>
      </w:r>
      <w:r w:rsidRPr="00653670">
        <w:t>Amiga</w:t>
      </w:r>
      <w:r w:rsidR="00194869">
        <w:t xml:space="preserve"> </w:t>
      </w:r>
      <w:r w:rsidRPr="00653670">
        <w:t>公司开发的</w:t>
      </w:r>
      <w:r w:rsidR="00653670">
        <w:rPr>
          <w:rFonts w:hint="eastAsia"/>
        </w:rPr>
        <w:t>个人电脑</w:t>
      </w:r>
      <w:r w:rsidRPr="00653670">
        <w:t>产品系列。</w:t>
      </w:r>
      <w:r w:rsidR="00653670">
        <w:t>1985</w:t>
      </w:r>
      <w:r w:rsidR="00194869">
        <w:t xml:space="preserve"> </w:t>
      </w:r>
      <w:r w:rsidR="00653670">
        <w:rPr>
          <w:rFonts w:hint="eastAsia"/>
        </w:rPr>
        <w:t>年</w:t>
      </w:r>
      <w:r w:rsidR="00653670" w:rsidRPr="00653670">
        <w:t>在</w:t>
      </w:r>
      <w:r w:rsidR="00194869">
        <w:rPr>
          <w:rFonts w:hint="eastAsia"/>
        </w:rPr>
        <w:t xml:space="preserve"> </w:t>
      </w:r>
      <w:r w:rsidR="00653670" w:rsidRPr="00653670">
        <w:t>Commodore Business Machines</w:t>
      </w:r>
      <w:r w:rsidR="00194869">
        <w:t xml:space="preserve"> </w:t>
      </w:r>
      <w:r w:rsidR="00653670" w:rsidRPr="00653670">
        <w:t>中出现后，Amiga</w:t>
      </w:r>
      <w:r w:rsidR="00194869">
        <w:t xml:space="preserve"> </w:t>
      </w:r>
      <w:r w:rsidR="00653670" w:rsidRPr="00653670">
        <w:t>就成为了高分辨率，快速用户响应接口，以及适合游戏的计算机的同义词。</w:t>
      </w:r>
    </w:p>
  </w:footnote>
  <w:footnote w:id="12">
    <w:p w14:paraId="2537BB15" w14:textId="5F89BF32" w:rsidR="007328C2" w:rsidRPr="007328C2" w:rsidDel="00F84BA4" w:rsidRDefault="007328C2">
      <w:pPr>
        <w:pStyle w:val="a7"/>
        <w:rPr>
          <w:del w:id="255" w:author="Fan Quan" w:date="2020-11-12T19:47:00Z"/>
        </w:rPr>
      </w:pPr>
      <w:del w:id="256" w:author="Fan Quan" w:date="2020-11-12T19:47:00Z">
        <w:r w:rsidDel="00F84BA4">
          <w:rPr>
            <w:rStyle w:val="a9"/>
          </w:rPr>
          <w:footnoteRef/>
        </w:r>
        <w:r w:rsidDel="00F84BA4">
          <w:delText xml:space="preserve"> </w:delText>
        </w:r>
        <w:r w:rsidRPr="007328C2" w:rsidDel="00F84BA4">
          <w:delText>HUD</w:delText>
        </w:r>
        <w:r w:rsidR="004960F3" w:rsidDel="00F84BA4">
          <w:delText xml:space="preserve"> </w:delText>
        </w:r>
        <w:r w:rsidRPr="007328C2" w:rsidDel="00F84BA4">
          <w:delText>是</w:delText>
        </w:r>
        <w:r w:rsidR="00194869" w:rsidDel="00F84BA4">
          <w:rPr>
            <w:rFonts w:hint="eastAsia"/>
          </w:rPr>
          <w:delText xml:space="preserve"> </w:delText>
        </w:r>
        <w:r w:rsidRPr="007328C2" w:rsidDel="00F84BA4">
          <w:delText>Heads-</w:delText>
        </w:r>
      </w:del>
      <w:ins w:id="257" w:author="Fan Quan" w:date="2020-11-12T19:32:00Z">
        <w:del w:id="258" w:author="Fan Quan" w:date="2020-11-12T19:47:00Z">
          <w:r w:rsidR="00CA66EE" w:rsidDel="00F84BA4">
            <w:delText>U</w:delText>
          </w:r>
        </w:del>
      </w:ins>
      <w:del w:id="259" w:author="Fan Quan" w:date="2020-11-12T19:47:00Z">
        <w:r w:rsidRPr="007328C2" w:rsidDel="00F84BA4">
          <w:delText>up Display</w:delText>
        </w:r>
        <w:r w:rsidR="00194869" w:rsidDel="00F84BA4">
          <w:delText xml:space="preserve"> </w:delText>
        </w:r>
        <w:r w:rsidRPr="007328C2" w:rsidDel="00F84BA4">
          <w:delText>的缩写</w:delText>
        </w:r>
        <w:r w:rsidDel="00F84BA4">
          <w:rPr>
            <w:rFonts w:hint="eastAsia"/>
          </w:rPr>
          <w:delText>，原指飞机上配备的平视显示器。在游戏中能够通过视觉效果向玩家传达信息的元素都可以称之为 HUD</w:delText>
        </w:r>
        <w:r w:rsidR="00D02834" w:rsidDel="00F84BA4">
          <w:delText xml:space="preserve"> </w:delText>
        </w:r>
        <w:r w:rsidR="00D02834" w:rsidDel="00F84BA4">
          <w:rPr>
            <w:rFonts w:hint="eastAsia"/>
          </w:rPr>
          <w:delText>。</w:delText>
        </w:r>
      </w:del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A1637F" w14:textId="77777777" w:rsidR="0016522A" w:rsidRDefault="0016522A" w:rsidP="00A8527F">
    <w:pPr>
      <w:pStyle w:val="a3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40EC19" w14:textId="77777777" w:rsidR="00804F76" w:rsidRDefault="00804F76" w:rsidP="00A8527F">
    <w:pPr>
      <w:pStyle w:val="a3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697D55"/>
    <w:multiLevelType w:val="hybridMultilevel"/>
    <w:tmpl w:val="715683FA"/>
    <w:lvl w:ilvl="0" w:tplc="F5DA777C">
      <w:numFmt w:val="bullet"/>
      <w:lvlText w:val="—"/>
      <w:lvlJc w:val="left"/>
      <w:pPr>
        <w:ind w:left="420" w:hanging="42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BDD1D0B"/>
    <w:multiLevelType w:val="hybridMultilevel"/>
    <w:tmpl w:val="C78A7114"/>
    <w:lvl w:ilvl="0" w:tplc="23A835BC">
      <w:start w:val="2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7F35ACF"/>
    <w:multiLevelType w:val="hybridMultilevel"/>
    <w:tmpl w:val="3D24FC30"/>
    <w:lvl w:ilvl="0" w:tplc="39340118">
      <w:numFmt w:val="bullet"/>
      <w:lvlText w:val=""/>
      <w:lvlJc w:val="left"/>
      <w:pPr>
        <w:ind w:left="360" w:hanging="360"/>
      </w:pPr>
      <w:rPr>
        <w:rFonts w:ascii="Wingdings" w:eastAsia="黑体" w:hAnsi="Wingdings" w:cstheme="maj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pike zhang">
    <w15:presenceInfo w15:providerId="Windows Live" w15:userId="ea7d0f62d41dfb0d"/>
  </w15:person>
  <w15:person w15:author="Fan Quan">
    <w15:presenceInfo w15:providerId="Windows Live" w15:userId="fb16b904e3527e4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attachedTemplate r:id="rId1"/>
  <w:trackRevisions/>
  <w:defaultTabStop w:val="420"/>
  <w:drawingGridHorizontalSpacing w:val="105"/>
  <w:drawingGridVerticalSpacing w:val="15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6C0"/>
    <w:rsid w:val="0000040B"/>
    <w:rsid w:val="0000140F"/>
    <w:rsid w:val="00045DB7"/>
    <w:rsid w:val="00055882"/>
    <w:rsid w:val="0006147E"/>
    <w:rsid w:val="00062CAA"/>
    <w:rsid w:val="00064042"/>
    <w:rsid w:val="000724CD"/>
    <w:rsid w:val="000857E6"/>
    <w:rsid w:val="00086FE2"/>
    <w:rsid w:val="00087AE0"/>
    <w:rsid w:val="000A07AC"/>
    <w:rsid w:val="000A6A0B"/>
    <w:rsid w:val="000B34CB"/>
    <w:rsid w:val="000B3556"/>
    <w:rsid w:val="000B3E12"/>
    <w:rsid w:val="000C0027"/>
    <w:rsid w:val="000C1A81"/>
    <w:rsid w:val="000C1AD4"/>
    <w:rsid w:val="000E0736"/>
    <w:rsid w:val="000E2CB5"/>
    <w:rsid w:val="000E4E1E"/>
    <w:rsid w:val="00111EB5"/>
    <w:rsid w:val="00117365"/>
    <w:rsid w:val="001201DB"/>
    <w:rsid w:val="001202B6"/>
    <w:rsid w:val="00122426"/>
    <w:rsid w:val="001233A5"/>
    <w:rsid w:val="001308F0"/>
    <w:rsid w:val="00150BAB"/>
    <w:rsid w:val="001513D2"/>
    <w:rsid w:val="00151FFB"/>
    <w:rsid w:val="00153076"/>
    <w:rsid w:val="00153EE2"/>
    <w:rsid w:val="001573DA"/>
    <w:rsid w:val="00164266"/>
    <w:rsid w:val="0016522A"/>
    <w:rsid w:val="00165B02"/>
    <w:rsid w:val="00167988"/>
    <w:rsid w:val="0017306E"/>
    <w:rsid w:val="001806CB"/>
    <w:rsid w:val="0018465C"/>
    <w:rsid w:val="001864BD"/>
    <w:rsid w:val="00194869"/>
    <w:rsid w:val="001A27D7"/>
    <w:rsid w:val="001A76BA"/>
    <w:rsid w:val="001B3B4D"/>
    <w:rsid w:val="001C5888"/>
    <w:rsid w:val="001C799A"/>
    <w:rsid w:val="001D0E73"/>
    <w:rsid w:val="001D2525"/>
    <w:rsid w:val="001D5185"/>
    <w:rsid w:val="001D5E94"/>
    <w:rsid w:val="001E526E"/>
    <w:rsid w:val="001E57C0"/>
    <w:rsid w:val="001F3F1F"/>
    <w:rsid w:val="001F5FF0"/>
    <w:rsid w:val="001F6039"/>
    <w:rsid w:val="001F6E73"/>
    <w:rsid w:val="002029DE"/>
    <w:rsid w:val="00204E92"/>
    <w:rsid w:val="002140C4"/>
    <w:rsid w:val="002169D6"/>
    <w:rsid w:val="00223D68"/>
    <w:rsid w:val="00225848"/>
    <w:rsid w:val="002312C8"/>
    <w:rsid w:val="00234451"/>
    <w:rsid w:val="00234907"/>
    <w:rsid w:val="00235049"/>
    <w:rsid w:val="002425D0"/>
    <w:rsid w:val="002466B9"/>
    <w:rsid w:val="00254FEA"/>
    <w:rsid w:val="002602A7"/>
    <w:rsid w:val="00261B2B"/>
    <w:rsid w:val="0026784B"/>
    <w:rsid w:val="00270C80"/>
    <w:rsid w:val="00271BCC"/>
    <w:rsid w:val="00273967"/>
    <w:rsid w:val="00273981"/>
    <w:rsid w:val="00277522"/>
    <w:rsid w:val="00285E6A"/>
    <w:rsid w:val="00291744"/>
    <w:rsid w:val="00293030"/>
    <w:rsid w:val="002A163A"/>
    <w:rsid w:val="002A2333"/>
    <w:rsid w:val="002A5139"/>
    <w:rsid w:val="002B79AC"/>
    <w:rsid w:val="002D01D3"/>
    <w:rsid w:val="002D1A4C"/>
    <w:rsid w:val="002F1A0E"/>
    <w:rsid w:val="002F3079"/>
    <w:rsid w:val="002F3408"/>
    <w:rsid w:val="002F3596"/>
    <w:rsid w:val="002F7493"/>
    <w:rsid w:val="00310F51"/>
    <w:rsid w:val="00311F39"/>
    <w:rsid w:val="00316C8C"/>
    <w:rsid w:val="003249D9"/>
    <w:rsid w:val="0033290E"/>
    <w:rsid w:val="00333BB4"/>
    <w:rsid w:val="00333CDD"/>
    <w:rsid w:val="00345569"/>
    <w:rsid w:val="00350424"/>
    <w:rsid w:val="00355319"/>
    <w:rsid w:val="003575CF"/>
    <w:rsid w:val="00357C2B"/>
    <w:rsid w:val="00361776"/>
    <w:rsid w:val="00362338"/>
    <w:rsid w:val="00365A1E"/>
    <w:rsid w:val="00366B4E"/>
    <w:rsid w:val="00373773"/>
    <w:rsid w:val="003845EC"/>
    <w:rsid w:val="00385064"/>
    <w:rsid w:val="00385C4B"/>
    <w:rsid w:val="00386D6E"/>
    <w:rsid w:val="003B4D95"/>
    <w:rsid w:val="003C5F64"/>
    <w:rsid w:val="003E0628"/>
    <w:rsid w:val="003E13C6"/>
    <w:rsid w:val="003E4482"/>
    <w:rsid w:val="003F442C"/>
    <w:rsid w:val="003F7E6F"/>
    <w:rsid w:val="00400A8D"/>
    <w:rsid w:val="00412ACB"/>
    <w:rsid w:val="00422527"/>
    <w:rsid w:val="00426279"/>
    <w:rsid w:val="0042660B"/>
    <w:rsid w:val="00427891"/>
    <w:rsid w:val="00427A03"/>
    <w:rsid w:val="00433CA2"/>
    <w:rsid w:val="004364B1"/>
    <w:rsid w:val="004367FE"/>
    <w:rsid w:val="00440FD8"/>
    <w:rsid w:val="00445F1D"/>
    <w:rsid w:val="00450554"/>
    <w:rsid w:val="00473DBD"/>
    <w:rsid w:val="0048148D"/>
    <w:rsid w:val="00490197"/>
    <w:rsid w:val="004960F3"/>
    <w:rsid w:val="004A40A0"/>
    <w:rsid w:val="004B4D18"/>
    <w:rsid w:val="004B7AB8"/>
    <w:rsid w:val="004C0990"/>
    <w:rsid w:val="004C323F"/>
    <w:rsid w:val="004C63F9"/>
    <w:rsid w:val="004C691F"/>
    <w:rsid w:val="004D5FA9"/>
    <w:rsid w:val="004E46B5"/>
    <w:rsid w:val="004F06BE"/>
    <w:rsid w:val="00501DA6"/>
    <w:rsid w:val="005062C4"/>
    <w:rsid w:val="00510F68"/>
    <w:rsid w:val="0051424D"/>
    <w:rsid w:val="005165BF"/>
    <w:rsid w:val="00520FCB"/>
    <w:rsid w:val="00521D45"/>
    <w:rsid w:val="005256DD"/>
    <w:rsid w:val="00532598"/>
    <w:rsid w:val="00533CBF"/>
    <w:rsid w:val="00543B19"/>
    <w:rsid w:val="00561057"/>
    <w:rsid w:val="00565E13"/>
    <w:rsid w:val="00576BB6"/>
    <w:rsid w:val="00581AEA"/>
    <w:rsid w:val="00594354"/>
    <w:rsid w:val="00597555"/>
    <w:rsid w:val="005A2AD5"/>
    <w:rsid w:val="005A3451"/>
    <w:rsid w:val="005B55C3"/>
    <w:rsid w:val="005B5669"/>
    <w:rsid w:val="005C0AEE"/>
    <w:rsid w:val="005C5912"/>
    <w:rsid w:val="005C6D4C"/>
    <w:rsid w:val="005C71CD"/>
    <w:rsid w:val="005D0DA5"/>
    <w:rsid w:val="005D336F"/>
    <w:rsid w:val="005E1D00"/>
    <w:rsid w:val="005F4958"/>
    <w:rsid w:val="00620F34"/>
    <w:rsid w:val="00621D8F"/>
    <w:rsid w:val="006223DD"/>
    <w:rsid w:val="00625A7C"/>
    <w:rsid w:val="006319D7"/>
    <w:rsid w:val="0065046D"/>
    <w:rsid w:val="006530AD"/>
    <w:rsid w:val="00653670"/>
    <w:rsid w:val="006542EF"/>
    <w:rsid w:val="00657B80"/>
    <w:rsid w:val="006610BC"/>
    <w:rsid w:val="00661441"/>
    <w:rsid w:val="00664DA0"/>
    <w:rsid w:val="006722AD"/>
    <w:rsid w:val="0067675A"/>
    <w:rsid w:val="00677158"/>
    <w:rsid w:val="00681A32"/>
    <w:rsid w:val="006915B1"/>
    <w:rsid w:val="00692605"/>
    <w:rsid w:val="00694FCF"/>
    <w:rsid w:val="006A01D3"/>
    <w:rsid w:val="006B2C72"/>
    <w:rsid w:val="006B3758"/>
    <w:rsid w:val="006C2E23"/>
    <w:rsid w:val="006D21AE"/>
    <w:rsid w:val="006F3065"/>
    <w:rsid w:val="006F4D28"/>
    <w:rsid w:val="00703C0A"/>
    <w:rsid w:val="0071094A"/>
    <w:rsid w:val="00710D5F"/>
    <w:rsid w:val="0071777F"/>
    <w:rsid w:val="00730438"/>
    <w:rsid w:val="00731BF1"/>
    <w:rsid w:val="007328C2"/>
    <w:rsid w:val="007344E3"/>
    <w:rsid w:val="007436C0"/>
    <w:rsid w:val="00752E7B"/>
    <w:rsid w:val="00753631"/>
    <w:rsid w:val="00754154"/>
    <w:rsid w:val="00766260"/>
    <w:rsid w:val="007752FB"/>
    <w:rsid w:val="007869FA"/>
    <w:rsid w:val="00791749"/>
    <w:rsid w:val="007A2BD6"/>
    <w:rsid w:val="007C2089"/>
    <w:rsid w:val="007C71DC"/>
    <w:rsid w:val="007D71D1"/>
    <w:rsid w:val="007E274C"/>
    <w:rsid w:val="00804F76"/>
    <w:rsid w:val="00806138"/>
    <w:rsid w:val="00825D53"/>
    <w:rsid w:val="00827893"/>
    <w:rsid w:val="008364AD"/>
    <w:rsid w:val="00836D58"/>
    <w:rsid w:val="008451DD"/>
    <w:rsid w:val="00845AF8"/>
    <w:rsid w:val="00852B08"/>
    <w:rsid w:val="0085460C"/>
    <w:rsid w:val="00861514"/>
    <w:rsid w:val="00864D09"/>
    <w:rsid w:val="008663D0"/>
    <w:rsid w:val="00876728"/>
    <w:rsid w:val="00880C85"/>
    <w:rsid w:val="00885A03"/>
    <w:rsid w:val="00890C17"/>
    <w:rsid w:val="008914CC"/>
    <w:rsid w:val="00891D5D"/>
    <w:rsid w:val="008931DD"/>
    <w:rsid w:val="008A46A6"/>
    <w:rsid w:val="008A503E"/>
    <w:rsid w:val="008A620A"/>
    <w:rsid w:val="008A7647"/>
    <w:rsid w:val="008B2F69"/>
    <w:rsid w:val="008B4987"/>
    <w:rsid w:val="008B533F"/>
    <w:rsid w:val="008B6B0E"/>
    <w:rsid w:val="008C0D00"/>
    <w:rsid w:val="008D392E"/>
    <w:rsid w:val="008D41B1"/>
    <w:rsid w:val="008D4384"/>
    <w:rsid w:val="008D5696"/>
    <w:rsid w:val="008D5EC1"/>
    <w:rsid w:val="008E3CB4"/>
    <w:rsid w:val="008E596C"/>
    <w:rsid w:val="008F2B87"/>
    <w:rsid w:val="008F47D5"/>
    <w:rsid w:val="00910DDE"/>
    <w:rsid w:val="00911BFC"/>
    <w:rsid w:val="00913BBB"/>
    <w:rsid w:val="0092047D"/>
    <w:rsid w:val="00920A67"/>
    <w:rsid w:val="0092507E"/>
    <w:rsid w:val="00925408"/>
    <w:rsid w:val="00937B95"/>
    <w:rsid w:val="00947BF6"/>
    <w:rsid w:val="00960341"/>
    <w:rsid w:val="0097206B"/>
    <w:rsid w:val="009851AC"/>
    <w:rsid w:val="009863C1"/>
    <w:rsid w:val="00996ECD"/>
    <w:rsid w:val="009A19B6"/>
    <w:rsid w:val="009B209A"/>
    <w:rsid w:val="009B5ACC"/>
    <w:rsid w:val="009B7F9D"/>
    <w:rsid w:val="009C35C8"/>
    <w:rsid w:val="009C45E4"/>
    <w:rsid w:val="009D1C50"/>
    <w:rsid w:val="009D21CC"/>
    <w:rsid w:val="009D31B3"/>
    <w:rsid w:val="009E240D"/>
    <w:rsid w:val="009F4486"/>
    <w:rsid w:val="009F4648"/>
    <w:rsid w:val="00A2094B"/>
    <w:rsid w:val="00A3384D"/>
    <w:rsid w:val="00A43352"/>
    <w:rsid w:val="00A47A89"/>
    <w:rsid w:val="00A50650"/>
    <w:rsid w:val="00A56A83"/>
    <w:rsid w:val="00A633EF"/>
    <w:rsid w:val="00A73DFB"/>
    <w:rsid w:val="00A773E6"/>
    <w:rsid w:val="00A8527F"/>
    <w:rsid w:val="00A867B3"/>
    <w:rsid w:val="00A8783F"/>
    <w:rsid w:val="00A91879"/>
    <w:rsid w:val="00A930D5"/>
    <w:rsid w:val="00AA1ACE"/>
    <w:rsid w:val="00AA606A"/>
    <w:rsid w:val="00AA68E8"/>
    <w:rsid w:val="00AA6FEA"/>
    <w:rsid w:val="00AC153E"/>
    <w:rsid w:val="00AC3916"/>
    <w:rsid w:val="00AC437D"/>
    <w:rsid w:val="00AC4933"/>
    <w:rsid w:val="00AD7109"/>
    <w:rsid w:val="00AF169D"/>
    <w:rsid w:val="00B0173E"/>
    <w:rsid w:val="00B07045"/>
    <w:rsid w:val="00B10A40"/>
    <w:rsid w:val="00B16BDC"/>
    <w:rsid w:val="00B22238"/>
    <w:rsid w:val="00B23363"/>
    <w:rsid w:val="00B25851"/>
    <w:rsid w:val="00B415B0"/>
    <w:rsid w:val="00B41D6F"/>
    <w:rsid w:val="00B50715"/>
    <w:rsid w:val="00B52F95"/>
    <w:rsid w:val="00B53729"/>
    <w:rsid w:val="00B62941"/>
    <w:rsid w:val="00B64617"/>
    <w:rsid w:val="00B70999"/>
    <w:rsid w:val="00B92065"/>
    <w:rsid w:val="00BA2914"/>
    <w:rsid w:val="00BD615B"/>
    <w:rsid w:val="00BD72EC"/>
    <w:rsid w:val="00BE1C72"/>
    <w:rsid w:val="00BE1E86"/>
    <w:rsid w:val="00BE353E"/>
    <w:rsid w:val="00BF0ACB"/>
    <w:rsid w:val="00BF11F4"/>
    <w:rsid w:val="00BF195E"/>
    <w:rsid w:val="00BF4B10"/>
    <w:rsid w:val="00BF7D40"/>
    <w:rsid w:val="00C2700B"/>
    <w:rsid w:val="00C36086"/>
    <w:rsid w:val="00C55357"/>
    <w:rsid w:val="00C57F2A"/>
    <w:rsid w:val="00C61659"/>
    <w:rsid w:val="00C7080D"/>
    <w:rsid w:val="00C7128D"/>
    <w:rsid w:val="00C905A5"/>
    <w:rsid w:val="00C9449C"/>
    <w:rsid w:val="00C955AF"/>
    <w:rsid w:val="00CA12FA"/>
    <w:rsid w:val="00CA66EE"/>
    <w:rsid w:val="00CB4D9D"/>
    <w:rsid w:val="00CC0538"/>
    <w:rsid w:val="00CD17E6"/>
    <w:rsid w:val="00CD4DC0"/>
    <w:rsid w:val="00CD6158"/>
    <w:rsid w:val="00CE2F7E"/>
    <w:rsid w:val="00CE3012"/>
    <w:rsid w:val="00D0129D"/>
    <w:rsid w:val="00D02128"/>
    <w:rsid w:val="00D02834"/>
    <w:rsid w:val="00D03448"/>
    <w:rsid w:val="00D04B14"/>
    <w:rsid w:val="00D065D6"/>
    <w:rsid w:val="00D20689"/>
    <w:rsid w:val="00D2473E"/>
    <w:rsid w:val="00D32143"/>
    <w:rsid w:val="00D321E5"/>
    <w:rsid w:val="00D35E0A"/>
    <w:rsid w:val="00D40B17"/>
    <w:rsid w:val="00D43879"/>
    <w:rsid w:val="00D47D43"/>
    <w:rsid w:val="00D53279"/>
    <w:rsid w:val="00D62021"/>
    <w:rsid w:val="00D864C7"/>
    <w:rsid w:val="00D9548E"/>
    <w:rsid w:val="00D96C7E"/>
    <w:rsid w:val="00DA058B"/>
    <w:rsid w:val="00DA2B74"/>
    <w:rsid w:val="00DA3E59"/>
    <w:rsid w:val="00DA3E65"/>
    <w:rsid w:val="00DB2B5C"/>
    <w:rsid w:val="00DB44ED"/>
    <w:rsid w:val="00DB684D"/>
    <w:rsid w:val="00DC6B6D"/>
    <w:rsid w:val="00DC6F42"/>
    <w:rsid w:val="00DC7054"/>
    <w:rsid w:val="00DD0457"/>
    <w:rsid w:val="00DE526C"/>
    <w:rsid w:val="00DF11E3"/>
    <w:rsid w:val="00DF1BD2"/>
    <w:rsid w:val="00E06D6C"/>
    <w:rsid w:val="00E07734"/>
    <w:rsid w:val="00E107D0"/>
    <w:rsid w:val="00E1534E"/>
    <w:rsid w:val="00E20D0F"/>
    <w:rsid w:val="00E303D2"/>
    <w:rsid w:val="00E377C2"/>
    <w:rsid w:val="00E4104E"/>
    <w:rsid w:val="00E47CD0"/>
    <w:rsid w:val="00E52F20"/>
    <w:rsid w:val="00E61F41"/>
    <w:rsid w:val="00E63C55"/>
    <w:rsid w:val="00E774F0"/>
    <w:rsid w:val="00E81749"/>
    <w:rsid w:val="00E85ABF"/>
    <w:rsid w:val="00E85ED9"/>
    <w:rsid w:val="00E94446"/>
    <w:rsid w:val="00E96BDA"/>
    <w:rsid w:val="00EA10AB"/>
    <w:rsid w:val="00EA35E2"/>
    <w:rsid w:val="00EA401D"/>
    <w:rsid w:val="00EA560C"/>
    <w:rsid w:val="00EB162F"/>
    <w:rsid w:val="00EC3AE1"/>
    <w:rsid w:val="00ED2FC9"/>
    <w:rsid w:val="00ED453D"/>
    <w:rsid w:val="00ED4F0B"/>
    <w:rsid w:val="00EE2E4F"/>
    <w:rsid w:val="00EE3E02"/>
    <w:rsid w:val="00EF7FF3"/>
    <w:rsid w:val="00F17006"/>
    <w:rsid w:val="00F27EC2"/>
    <w:rsid w:val="00F348C6"/>
    <w:rsid w:val="00F46451"/>
    <w:rsid w:val="00F4686B"/>
    <w:rsid w:val="00F505B5"/>
    <w:rsid w:val="00F50ED1"/>
    <w:rsid w:val="00F531D0"/>
    <w:rsid w:val="00F734E7"/>
    <w:rsid w:val="00F75076"/>
    <w:rsid w:val="00F800C8"/>
    <w:rsid w:val="00F8075D"/>
    <w:rsid w:val="00F81438"/>
    <w:rsid w:val="00F841EF"/>
    <w:rsid w:val="00F84BA4"/>
    <w:rsid w:val="00F9568C"/>
    <w:rsid w:val="00FA1EE2"/>
    <w:rsid w:val="00FA259E"/>
    <w:rsid w:val="00FA568E"/>
    <w:rsid w:val="00FB0A6F"/>
    <w:rsid w:val="00FB4425"/>
    <w:rsid w:val="00FB557D"/>
    <w:rsid w:val="00FD78FB"/>
    <w:rsid w:val="00FE2652"/>
    <w:rsid w:val="00FF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272E33"/>
  <w15:chartTrackingRefBased/>
  <w15:docId w15:val="{EFE57591-DEEB-41B7-8703-BD7E321C7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34E7"/>
    <w:pPr>
      <w:widowControl w:val="0"/>
      <w:adjustRightInd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5882"/>
    <w:pPr>
      <w:spacing w:before="340" w:after="330" w:line="578" w:lineRule="auto"/>
      <w:outlineLvl w:val="0"/>
    </w:pPr>
    <w:rPr>
      <w:rFonts w:ascii="Times New Roman" w:eastAsia="微软雅黑" w:hAnsi="Times New Roman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5882"/>
    <w:pPr>
      <w:spacing w:before="260" w:after="260" w:line="360" w:lineRule="auto"/>
      <w:outlineLvl w:val="1"/>
    </w:pPr>
    <w:rPr>
      <w:rFonts w:ascii="Times New Roman" w:eastAsia="微软雅黑" w:hAnsi="Times New Roman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55882"/>
    <w:pPr>
      <w:spacing w:before="260" w:after="260" w:line="415" w:lineRule="auto"/>
      <w:outlineLvl w:val="2"/>
    </w:pPr>
    <w:rPr>
      <w:rFonts w:ascii="Times New Roman" w:eastAsia="微软雅黑" w:hAnsi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4F76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4F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41EF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41E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55882"/>
    <w:rPr>
      <w:rFonts w:ascii="Times New Roman" w:eastAsia="微软雅黑" w:hAnsi="Times New Roman" w:cstheme="majorBidi"/>
      <w:b/>
      <w:bCs/>
      <w:sz w:val="44"/>
      <w:szCs w:val="32"/>
    </w:rPr>
  </w:style>
  <w:style w:type="paragraph" w:customStyle="1" w:styleId="-">
    <w:name w:val="正文-首行缩进"/>
    <w:basedOn w:val="a"/>
    <w:link w:val="-0"/>
    <w:qFormat/>
    <w:rsid w:val="00AA68E8"/>
    <w:pPr>
      <w:autoSpaceDE w:val="0"/>
      <w:autoSpaceDN w:val="0"/>
      <w:ind w:firstLineChars="200" w:firstLine="200"/>
    </w:pPr>
    <w:rPr>
      <w:rFonts w:ascii="Times New Roman" w:eastAsia="微软雅黑" w:hAnsi="Times New Roman"/>
    </w:rPr>
  </w:style>
  <w:style w:type="character" w:customStyle="1" w:styleId="-0">
    <w:name w:val="正文-首行缩进 字符"/>
    <w:basedOn w:val="a0"/>
    <w:link w:val="-"/>
    <w:rsid w:val="00AA68E8"/>
    <w:rPr>
      <w:rFonts w:ascii="Times New Roman" w:eastAsia="微软雅黑" w:hAnsi="Times New Roman"/>
    </w:rPr>
  </w:style>
  <w:style w:type="paragraph" w:styleId="a7">
    <w:name w:val="footnote text"/>
    <w:basedOn w:val="a"/>
    <w:link w:val="a8"/>
    <w:uiPriority w:val="99"/>
    <w:unhideWhenUsed/>
    <w:rsid w:val="00B25851"/>
    <w:pPr>
      <w:jc w:val="left"/>
    </w:pPr>
    <w:rPr>
      <w:sz w:val="18"/>
      <w:szCs w:val="18"/>
    </w:rPr>
  </w:style>
  <w:style w:type="character" w:customStyle="1" w:styleId="a8">
    <w:name w:val="脚注文本 字符"/>
    <w:basedOn w:val="a0"/>
    <w:link w:val="a7"/>
    <w:uiPriority w:val="99"/>
    <w:rsid w:val="00B25851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rsid w:val="00B25851"/>
    <w:rPr>
      <w:vertAlign w:val="superscript"/>
    </w:rPr>
  </w:style>
  <w:style w:type="character" w:styleId="aa">
    <w:name w:val="Hyperlink"/>
    <w:basedOn w:val="a0"/>
    <w:uiPriority w:val="99"/>
    <w:unhideWhenUsed/>
    <w:rsid w:val="00045DB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45DB7"/>
    <w:rPr>
      <w:color w:val="605E5C"/>
      <w:shd w:val="clear" w:color="auto" w:fill="E1DFDD"/>
    </w:rPr>
  </w:style>
  <w:style w:type="paragraph" w:customStyle="1" w:styleId="Footer-Grey">
    <w:name w:val="Footer-Grey"/>
    <w:basedOn w:val="a"/>
    <w:qFormat/>
    <w:rsid w:val="00412ACB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paragraph" w:styleId="ac">
    <w:name w:val="endnote text"/>
    <w:basedOn w:val="a"/>
    <w:link w:val="ad"/>
    <w:uiPriority w:val="99"/>
    <w:semiHidden/>
    <w:unhideWhenUsed/>
    <w:rsid w:val="00AA606A"/>
    <w:pPr>
      <w:jc w:val="left"/>
    </w:pPr>
  </w:style>
  <w:style w:type="character" w:customStyle="1" w:styleId="ad">
    <w:name w:val="尾注文本 字符"/>
    <w:basedOn w:val="a0"/>
    <w:link w:val="ac"/>
    <w:uiPriority w:val="99"/>
    <w:semiHidden/>
    <w:rsid w:val="00AA606A"/>
  </w:style>
  <w:style w:type="character" w:styleId="ae">
    <w:name w:val="endnote reference"/>
    <w:basedOn w:val="a0"/>
    <w:uiPriority w:val="99"/>
    <w:semiHidden/>
    <w:unhideWhenUsed/>
    <w:rsid w:val="00AA606A"/>
    <w:rPr>
      <w:vertAlign w:val="superscript"/>
    </w:rPr>
  </w:style>
  <w:style w:type="paragraph" w:customStyle="1" w:styleId="Footer-Grey1">
    <w:name w:val="Footer-Grey1"/>
    <w:basedOn w:val="a"/>
    <w:qFormat/>
    <w:rsid w:val="0016522A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character" w:customStyle="1" w:styleId="10">
    <w:name w:val="标题 1 字符"/>
    <w:basedOn w:val="a0"/>
    <w:link w:val="1"/>
    <w:uiPriority w:val="9"/>
    <w:rsid w:val="00055882"/>
    <w:rPr>
      <w:rFonts w:ascii="Times New Roman" w:eastAsia="微软雅黑" w:hAnsi="Times New Roman"/>
      <w:b/>
      <w:bCs/>
      <w:kern w:val="44"/>
      <w:sz w:val="52"/>
      <w:szCs w:val="44"/>
    </w:rPr>
  </w:style>
  <w:style w:type="character" w:customStyle="1" w:styleId="30">
    <w:name w:val="标题 3 字符"/>
    <w:basedOn w:val="a0"/>
    <w:link w:val="3"/>
    <w:uiPriority w:val="9"/>
    <w:rsid w:val="00055882"/>
    <w:rPr>
      <w:rFonts w:ascii="Times New Roman" w:eastAsia="微软雅黑" w:hAnsi="Times New Roman"/>
      <w:b/>
      <w:bCs/>
      <w:sz w:val="32"/>
      <w:szCs w:val="32"/>
    </w:rPr>
  </w:style>
  <w:style w:type="paragraph" w:styleId="af">
    <w:name w:val="caption"/>
    <w:basedOn w:val="a"/>
    <w:next w:val="a"/>
    <w:uiPriority w:val="35"/>
    <w:unhideWhenUsed/>
    <w:qFormat/>
    <w:rsid w:val="00064042"/>
    <w:rPr>
      <w:rFonts w:asciiTheme="majorHAnsi" w:eastAsia="黑体" w:hAnsiTheme="majorHAnsi" w:cstheme="majorBidi"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064042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064042"/>
    <w:rPr>
      <w:sz w:val="18"/>
      <w:szCs w:val="18"/>
    </w:rPr>
  </w:style>
  <w:style w:type="paragraph" w:styleId="af2">
    <w:name w:val="List Paragraph"/>
    <w:basedOn w:val="a"/>
    <w:uiPriority w:val="34"/>
    <w:qFormat/>
    <w:rsid w:val="002169D6"/>
    <w:pPr>
      <w:ind w:firstLineChars="200" w:firstLine="420"/>
    </w:pPr>
  </w:style>
  <w:style w:type="character" w:styleId="af3">
    <w:name w:val="annotation reference"/>
    <w:basedOn w:val="a0"/>
    <w:uiPriority w:val="99"/>
    <w:semiHidden/>
    <w:unhideWhenUsed/>
    <w:rsid w:val="001E526E"/>
    <w:rPr>
      <w:sz w:val="21"/>
      <w:szCs w:val="21"/>
    </w:rPr>
  </w:style>
  <w:style w:type="paragraph" w:styleId="af4">
    <w:name w:val="annotation text"/>
    <w:basedOn w:val="a"/>
    <w:link w:val="af5"/>
    <w:uiPriority w:val="99"/>
    <w:semiHidden/>
    <w:unhideWhenUsed/>
    <w:rsid w:val="001E526E"/>
    <w:pPr>
      <w:jc w:val="left"/>
    </w:pPr>
  </w:style>
  <w:style w:type="character" w:customStyle="1" w:styleId="af5">
    <w:name w:val="批注文字 字符"/>
    <w:basedOn w:val="a0"/>
    <w:link w:val="af4"/>
    <w:uiPriority w:val="99"/>
    <w:semiHidden/>
    <w:rsid w:val="001E526E"/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1E526E"/>
    <w:rPr>
      <w:b/>
      <w:bCs/>
    </w:rPr>
  </w:style>
  <w:style w:type="character" w:customStyle="1" w:styleId="af7">
    <w:name w:val="批注主题 字符"/>
    <w:basedOn w:val="af5"/>
    <w:link w:val="af6"/>
    <w:uiPriority w:val="99"/>
    <w:semiHidden/>
    <w:rsid w:val="001E526E"/>
    <w:rPr>
      <w:b/>
      <w:bCs/>
    </w:rPr>
  </w:style>
  <w:style w:type="character" w:styleId="af8">
    <w:name w:val="Emphasis"/>
    <w:basedOn w:val="a0"/>
    <w:uiPriority w:val="20"/>
    <w:qFormat/>
    <w:rsid w:val="00F50ED1"/>
    <w:rPr>
      <w:i/>
      <w:iCs/>
    </w:rPr>
  </w:style>
  <w:style w:type="character" w:styleId="af9">
    <w:name w:val="FollowedHyperlink"/>
    <w:basedOn w:val="a0"/>
    <w:uiPriority w:val="99"/>
    <w:semiHidden/>
    <w:unhideWhenUsed/>
    <w:rsid w:val="00B41D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59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1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5068\Desktop\review&#27169;&#29256;20200912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DAB8F7-E81D-45B7-B85E-518B70BD3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review模版20200912.dotx</Template>
  <TotalTime>1006</TotalTime>
  <Pages>4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Spike</dc:creator>
  <cp:keywords/>
  <dc:description/>
  <cp:lastModifiedBy>Spike zhang</cp:lastModifiedBy>
  <cp:revision>190</cp:revision>
  <dcterms:created xsi:type="dcterms:W3CDTF">2020-10-23T01:45:00Z</dcterms:created>
  <dcterms:modified xsi:type="dcterms:W3CDTF">2020-11-13T05:33:00Z</dcterms:modified>
</cp:coreProperties>
</file>