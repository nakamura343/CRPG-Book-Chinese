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D431A" w14:textId="77777777" w:rsidR="003C64D7" w:rsidRPr="003C64D7" w:rsidRDefault="003C64D7" w:rsidP="003C64D7">
      <w:pPr>
        <w:pStyle w:val="3"/>
      </w:pPr>
      <w:r>
        <w:rPr>
          <w:rFonts w:hint="eastAsia"/>
        </w:rPr>
        <w:t>来自普鲁士的爱：</w:t>
      </w:r>
      <w:r w:rsidR="005E3FB4">
        <w:rPr>
          <w:rFonts w:hint="eastAsia"/>
        </w:rPr>
        <w:t>RPG</w:t>
      </w:r>
      <w:r w:rsidR="005E3FB4">
        <w:t xml:space="preserve"> </w:t>
      </w:r>
      <w:r w:rsidR="005E3FB4">
        <w:rPr>
          <w:rFonts w:hint="eastAsia"/>
        </w:rPr>
        <w:t>的起源</w:t>
      </w:r>
    </w:p>
    <w:p w14:paraId="025423A0" w14:textId="77777777" w:rsidR="0016522A" w:rsidRDefault="008F2B87" w:rsidP="00F734E7">
      <w:r w:rsidRPr="008F2B87">
        <w:rPr>
          <w:rFonts w:hint="eastAsia"/>
        </w:rPr>
        <w:t>作者：</w:t>
      </w:r>
      <w:hyperlink r:id="rId7" w:history="1">
        <w:r w:rsidR="005E3FB4" w:rsidRPr="005E3FB4">
          <w:rPr>
            <w:rStyle w:val="aa"/>
          </w:rPr>
          <w:t>Craig Stern</w:t>
        </w:r>
      </w:hyperlink>
    </w:p>
    <w:p w14:paraId="70E7693E" w14:textId="77777777" w:rsidR="0016522A" w:rsidRPr="008F2B87" w:rsidRDefault="0016522A" w:rsidP="008F2B87">
      <w:pPr>
        <w:jc w:val="left"/>
      </w:pPr>
      <w:r w:rsidRPr="008F2B87">
        <w:rPr>
          <w:rFonts w:hint="eastAsia"/>
        </w:rPr>
        <w:t>翻译：</w:t>
      </w:r>
      <w:r w:rsidR="005E3FB4">
        <w:rPr>
          <w:rFonts w:hint="eastAsia"/>
        </w:rPr>
        <w:t>FQ</w:t>
      </w:r>
    </w:p>
    <w:p w14:paraId="78BD7199" w14:textId="77777777" w:rsidR="0016522A" w:rsidRDefault="004A59EE" w:rsidP="00F734E7">
      <w:r>
        <w:pict w14:anchorId="0A6CC934">
          <v:rect id="_x0000_i1025" style="width:261.65pt;height:1pt" o:hrpct="500" o:hrstd="t" o:hrnoshade="t" o:hr="t" fillcolor="#cfcdcd [2894]" stroked="f"/>
        </w:pict>
      </w:r>
    </w:p>
    <w:p w14:paraId="16BBF817" w14:textId="77777777" w:rsidR="0016522A" w:rsidRDefault="0016522A" w:rsidP="00F734E7">
      <w:pPr>
        <w:sectPr w:rsidR="0016522A"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429476C" w14:textId="77777777" w:rsidR="009C45E4" w:rsidRDefault="005D497F" w:rsidP="00AC153E">
      <w:pPr>
        <w:pStyle w:val="-"/>
        <w:ind w:firstLine="420"/>
      </w:pPr>
      <w:r>
        <w:rPr>
          <w:rFonts w:hint="eastAsia"/>
        </w:rPr>
        <w:t>电子</w:t>
      </w:r>
      <w:r>
        <w:rPr>
          <w:rFonts w:hint="eastAsia"/>
        </w:rPr>
        <w:t xml:space="preserve"> RPG</w:t>
      </w:r>
      <w:r>
        <w:t xml:space="preserve"> </w:t>
      </w:r>
      <w:r>
        <w:rPr>
          <w:rFonts w:hint="eastAsia"/>
        </w:rPr>
        <w:t>游戏从</w:t>
      </w:r>
      <w:r>
        <w:rPr>
          <w:rFonts w:hint="eastAsia"/>
        </w:rPr>
        <w:t xml:space="preserve"> </w:t>
      </w:r>
      <w:r>
        <w:t xml:space="preserve">1970 </w:t>
      </w:r>
      <w:r>
        <w:rPr>
          <w:rFonts w:hint="eastAsia"/>
        </w:rPr>
        <w:t>年代开始出现，差不多和纸笔角色扮演游戏处于同一个时代，而它们又都是由原来的战争游戏演化而来。因此</w:t>
      </w:r>
      <w:r>
        <w:rPr>
          <w:rFonts w:hint="eastAsia"/>
        </w:rPr>
        <w:t xml:space="preserve"> CRPG</w:t>
      </w:r>
      <w:r>
        <w:t xml:space="preserve"> </w:t>
      </w:r>
      <w:r>
        <w:rPr>
          <w:rFonts w:hint="eastAsia"/>
        </w:rPr>
        <w:t>只发展了几十年的时间，但它的历史可以一直追溯到</w:t>
      </w:r>
      <w:r>
        <w:rPr>
          <w:rFonts w:hint="eastAsia"/>
        </w:rPr>
        <w:t xml:space="preserve"> 1</w:t>
      </w:r>
      <w:r>
        <w:t xml:space="preserve">9 </w:t>
      </w:r>
      <w:r>
        <w:rPr>
          <w:rFonts w:hint="eastAsia"/>
        </w:rPr>
        <w:t>世纪。</w:t>
      </w:r>
    </w:p>
    <w:p w14:paraId="7EA5D57E" w14:textId="77777777" w:rsidR="005D497F" w:rsidRDefault="005F0677" w:rsidP="00AC153E">
      <w:pPr>
        <w:pStyle w:val="-"/>
        <w:ind w:firstLine="420"/>
      </w:pPr>
      <w:proofErr w:type="gramStart"/>
      <w:r>
        <w:rPr>
          <w:rFonts w:hint="eastAsia"/>
        </w:rPr>
        <w:t>冯</w:t>
      </w:r>
      <w:proofErr w:type="gramEnd"/>
      <w:r>
        <w:rPr>
          <w:rFonts w:hint="eastAsia"/>
        </w:rPr>
        <w:t xml:space="preserve"> </w:t>
      </w:r>
      <w:r>
        <w:rPr>
          <w:rFonts w:hint="eastAsia"/>
        </w:rPr>
        <w:t>·</w:t>
      </w:r>
      <w:r>
        <w:t xml:space="preserve"> </w:t>
      </w:r>
      <w:r>
        <w:rPr>
          <w:rFonts w:hint="eastAsia"/>
        </w:rPr>
        <w:t>莱斯维茨男爵（</w:t>
      </w:r>
      <w:r w:rsidRPr="005F0677">
        <w:t xml:space="preserve">Baron von </w:t>
      </w:r>
      <w:proofErr w:type="spellStart"/>
      <w:r w:rsidRPr="005F0677">
        <w:t>Reisswitz</w:t>
      </w:r>
      <w:proofErr w:type="spellEnd"/>
      <w:r>
        <w:rPr>
          <w:rFonts w:hint="eastAsia"/>
        </w:rPr>
        <w:t>）</w:t>
      </w:r>
      <w:r>
        <w:rPr>
          <w:rStyle w:val="a9"/>
        </w:rPr>
        <w:footnoteReference w:id="1"/>
      </w:r>
      <w:r>
        <w:rPr>
          <w:rFonts w:hint="eastAsia"/>
        </w:rPr>
        <w:t>被认为是创造真正的战争游戏的第一人</w:t>
      </w:r>
      <w:r w:rsidR="00695B33">
        <w:rPr>
          <w:rFonts w:hint="eastAsia"/>
        </w:rPr>
        <w:t>。那是一款具有一定还原度的以模拟战斗为目的的游戏，而不仅仅是一种棋。</w:t>
      </w:r>
      <w:r w:rsidR="00CE17B5">
        <w:rPr>
          <w:rFonts w:hint="eastAsia"/>
        </w:rPr>
        <w:t>这个游戏发明于</w:t>
      </w:r>
      <w:r w:rsidR="00CE17B5">
        <w:rPr>
          <w:rFonts w:hint="eastAsia"/>
        </w:rPr>
        <w:t xml:space="preserve"> </w:t>
      </w:r>
      <w:r w:rsidR="00CE17B5">
        <w:t xml:space="preserve">1810 </w:t>
      </w:r>
      <w:r w:rsidR="00CE17B5">
        <w:rPr>
          <w:rFonts w:hint="eastAsia"/>
        </w:rPr>
        <w:t>年代，叫做《兵棋》（</w:t>
      </w:r>
      <w:proofErr w:type="spellStart"/>
      <w:r w:rsidR="00CE17B5">
        <w:rPr>
          <w:rFonts w:hint="eastAsia"/>
        </w:rPr>
        <w:t>Kriegsspiel</w:t>
      </w:r>
      <w:proofErr w:type="spellEnd"/>
      <w:r w:rsidR="00CE17B5">
        <w:rPr>
          <w:rFonts w:hint="eastAsia"/>
        </w:rPr>
        <w:t>，在德语中的意思是“战争游戏”）</w:t>
      </w:r>
      <w:r w:rsidR="00081E0B">
        <w:rPr>
          <w:rFonts w:hint="eastAsia"/>
        </w:rPr>
        <w:t>。它里面的单位都是在当时的军队中实际出现的，就是为了模拟战斗。角色创建也忠实地还原了</w:t>
      </w:r>
      <w:r w:rsidR="00672284">
        <w:rPr>
          <w:rFonts w:hint="eastAsia"/>
        </w:rPr>
        <w:t>现实当中</w:t>
      </w:r>
      <w:r w:rsidR="00081E0B">
        <w:rPr>
          <w:rFonts w:hint="eastAsia"/>
        </w:rPr>
        <w:t>相应类型的士兵的特点，</w:t>
      </w:r>
      <w:proofErr w:type="gramStart"/>
      <w:r w:rsidR="00081E0B">
        <w:rPr>
          <w:rFonts w:hint="eastAsia"/>
        </w:rPr>
        <w:t>然后用扔骰子</w:t>
      </w:r>
      <w:proofErr w:type="gramEnd"/>
      <w:r w:rsidR="00081E0B">
        <w:rPr>
          <w:rFonts w:hint="eastAsia"/>
        </w:rPr>
        <w:t>的方式来模拟战斗中的无法预料的因素。</w:t>
      </w:r>
    </w:p>
    <w:p w14:paraId="3AFC4C1E" w14:textId="77777777" w:rsidR="00672284" w:rsidRDefault="00672284" w:rsidP="00AC153E">
      <w:pPr>
        <w:pStyle w:val="-"/>
        <w:ind w:firstLine="420"/>
      </w:pPr>
      <w:proofErr w:type="gramStart"/>
      <w:r>
        <w:rPr>
          <w:rFonts w:hint="eastAsia"/>
        </w:rPr>
        <w:t>冯</w:t>
      </w:r>
      <w:proofErr w:type="gramEnd"/>
      <w:r>
        <w:rPr>
          <w:rFonts w:hint="eastAsia"/>
        </w:rPr>
        <w:t xml:space="preserve"> </w:t>
      </w:r>
      <w:r>
        <w:rPr>
          <w:rFonts w:hint="eastAsia"/>
        </w:rPr>
        <w:t>·</w:t>
      </w:r>
      <w:r>
        <w:t xml:space="preserve"> </w:t>
      </w:r>
      <w:r>
        <w:rPr>
          <w:rFonts w:hint="eastAsia"/>
        </w:rPr>
        <w:t>莱斯维茨的儿子在</w:t>
      </w:r>
      <w:r>
        <w:rPr>
          <w:rFonts w:hint="eastAsia"/>
        </w:rPr>
        <w:t xml:space="preserve"> </w:t>
      </w:r>
      <w:r>
        <w:t xml:space="preserve">1824 </w:t>
      </w:r>
      <w:r>
        <w:rPr>
          <w:rFonts w:hint="eastAsia"/>
        </w:rPr>
        <w:t>年发明了一个改进版的兵棋。因为普鲁士军队的</w:t>
      </w:r>
      <w:r w:rsidR="000C57BA">
        <w:rPr>
          <w:rFonts w:hint="eastAsia"/>
        </w:rPr>
        <w:t>总参谋长想让这个游戏成为一种军事训练</w:t>
      </w:r>
      <w:r>
        <w:rPr>
          <w:rFonts w:hint="eastAsia"/>
        </w:rPr>
        <w:t>，改进过后的《兵棋》更加关注于准确性。</w:t>
      </w:r>
      <w:r w:rsidR="000C57BA">
        <w:rPr>
          <w:rFonts w:hint="eastAsia"/>
        </w:rPr>
        <w:t>普鲁士国王也下令每一个兵团都配备</w:t>
      </w:r>
      <w:proofErr w:type="gramStart"/>
      <w:r w:rsidR="000C57BA">
        <w:rPr>
          <w:rFonts w:hint="eastAsia"/>
        </w:rPr>
        <w:t>一套此</w:t>
      </w:r>
      <w:proofErr w:type="gramEnd"/>
      <w:r w:rsidR="000C57BA">
        <w:rPr>
          <w:rFonts w:hint="eastAsia"/>
        </w:rPr>
        <w:t>游戏。</w:t>
      </w:r>
    </w:p>
    <w:p w14:paraId="7C00F2C9" w14:textId="77777777" w:rsidR="00FD08E4" w:rsidRDefault="00FD08E4" w:rsidP="00FD08E4">
      <w:pPr>
        <w:pStyle w:val="-"/>
        <w:ind w:firstLine="420"/>
      </w:pPr>
      <w:r>
        <w:rPr>
          <w:rFonts w:hint="eastAsia"/>
        </w:rPr>
        <w:t>1</w:t>
      </w:r>
      <w:r>
        <w:t xml:space="preserve">876 </w:t>
      </w:r>
      <w:r>
        <w:rPr>
          <w:rFonts w:hint="eastAsia"/>
        </w:rPr>
        <w:t>年，尤里乌斯</w:t>
      </w:r>
      <w:r>
        <w:rPr>
          <w:rFonts w:hint="eastAsia"/>
        </w:rPr>
        <w:t xml:space="preserve"> </w:t>
      </w:r>
      <w:r>
        <w:rPr>
          <w:rFonts w:hint="eastAsia"/>
        </w:rPr>
        <w:t>·</w:t>
      </w:r>
      <w:r>
        <w:t xml:space="preserve"> </w:t>
      </w:r>
      <w:r>
        <w:rPr>
          <w:rFonts w:hint="eastAsia"/>
        </w:rPr>
        <w:t>艾德里安</w:t>
      </w:r>
      <w:r>
        <w:rPr>
          <w:rFonts w:hint="eastAsia"/>
        </w:rPr>
        <w:t xml:space="preserve"> </w:t>
      </w:r>
      <w:r>
        <w:rPr>
          <w:rFonts w:hint="eastAsia"/>
        </w:rPr>
        <w:t>·</w:t>
      </w:r>
      <w:r>
        <w:t xml:space="preserve"> </w:t>
      </w:r>
      <w:r>
        <w:rPr>
          <w:rFonts w:hint="eastAsia"/>
        </w:rPr>
        <w:t>弗里德里希</w:t>
      </w:r>
      <w:r>
        <w:rPr>
          <w:rFonts w:hint="eastAsia"/>
        </w:rPr>
        <w:t xml:space="preserve"> </w:t>
      </w:r>
      <w:r>
        <w:rPr>
          <w:rFonts w:hint="eastAsia"/>
        </w:rPr>
        <w:t>·</w:t>
      </w:r>
      <w:r>
        <w:t xml:space="preserve"> </w:t>
      </w:r>
      <w:r>
        <w:rPr>
          <w:rFonts w:hint="eastAsia"/>
        </w:rPr>
        <w:t>威廉</w:t>
      </w:r>
      <w:r>
        <w:rPr>
          <w:rFonts w:hint="eastAsia"/>
        </w:rPr>
        <w:t xml:space="preserve"> </w:t>
      </w:r>
      <w:r>
        <w:rPr>
          <w:rFonts w:hint="eastAsia"/>
        </w:rPr>
        <w:t>·</w:t>
      </w:r>
      <w:r>
        <w:t xml:space="preserve"> </w:t>
      </w:r>
      <w:proofErr w:type="gramStart"/>
      <w:r>
        <w:rPr>
          <w:rFonts w:hint="eastAsia"/>
        </w:rPr>
        <w:t>冯</w:t>
      </w:r>
      <w:proofErr w:type="gramEnd"/>
      <w:r>
        <w:rPr>
          <w:rFonts w:hint="eastAsia"/>
        </w:rPr>
        <w:t xml:space="preserve"> </w:t>
      </w:r>
      <w:r>
        <w:rPr>
          <w:rFonts w:hint="eastAsia"/>
        </w:rPr>
        <w:t>·</w:t>
      </w:r>
      <w:r>
        <w:t xml:space="preserve"> </w:t>
      </w:r>
      <w:proofErr w:type="gramStart"/>
      <w:r>
        <w:rPr>
          <w:rFonts w:hint="eastAsia"/>
        </w:rPr>
        <w:t>凡尔第</w:t>
      </w:r>
      <w:proofErr w:type="gramEnd"/>
      <w:r>
        <w:rPr>
          <w:rFonts w:hint="eastAsia"/>
        </w:rPr>
        <w:t xml:space="preserve"> </w:t>
      </w:r>
      <w:r>
        <w:rPr>
          <w:rFonts w:hint="eastAsia"/>
        </w:rPr>
        <w:t>·</w:t>
      </w:r>
      <w:r>
        <w:t xml:space="preserve"> </w:t>
      </w:r>
      <w:r>
        <w:rPr>
          <w:rFonts w:hint="eastAsia"/>
        </w:rPr>
        <w:t>迪韦尔努瓦上校（</w:t>
      </w:r>
      <w:r>
        <w:t>Colonel Julius Adrian Friedrich</w:t>
      </w:r>
      <w:r>
        <w:rPr>
          <w:rFonts w:hint="eastAsia"/>
        </w:rPr>
        <w:t xml:space="preserve"> </w:t>
      </w:r>
      <w:r>
        <w:t xml:space="preserve">Wilhelm von </w:t>
      </w:r>
      <w:proofErr w:type="spellStart"/>
      <w:r>
        <w:t>Verdy</w:t>
      </w:r>
      <w:proofErr w:type="spellEnd"/>
      <w:r>
        <w:t xml:space="preserve"> du </w:t>
      </w:r>
      <w:proofErr w:type="spellStart"/>
      <w:r>
        <w:t>Vernois</w:t>
      </w:r>
      <w:proofErr w:type="spellEnd"/>
      <w:r>
        <w:rPr>
          <w:rFonts w:hint="eastAsia"/>
        </w:rPr>
        <w:t>）发明了第三版《兵棋》。</w:t>
      </w:r>
      <w:proofErr w:type="gramStart"/>
      <w:r>
        <w:rPr>
          <w:rFonts w:hint="eastAsia"/>
        </w:rPr>
        <w:t>凡尔第可能</w:t>
      </w:r>
      <w:proofErr w:type="gramEnd"/>
      <w:r>
        <w:rPr>
          <w:rFonts w:hint="eastAsia"/>
        </w:rPr>
        <w:t>提出了战局可以根据固定的规则事先决定的想法，</w:t>
      </w:r>
      <w:proofErr w:type="gramStart"/>
      <w:r>
        <w:rPr>
          <w:rFonts w:hint="eastAsia"/>
        </w:rPr>
        <w:t>并且将扔骰子</w:t>
      </w:r>
      <w:proofErr w:type="gramEnd"/>
      <w:r>
        <w:rPr>
          <w:rFonts w:hint="eastAsia"/>
        </w:rPr>
        <w:t>替换成了由公正的“裁判”进行裁决，裁判会根据他们的知识和经验对各种交战结果进行判定（没错，第一位地牢大师是来自</w:t>
      </w:r>
      <w:r>
        <w:rPr>
          <w:rFonts w:hint="eastAsia"/>
        </w:rPr>
        <w:t xml:space="preserve"> </w:t>
      </w:r>
      <w:r>
        <w:t xml:space="preserve">19 </w:t>
      </w:r>
      <w:r>
        <w:rPr>
          <w:rFonts w:hint="eastAsia"/>
        </w:rPr>
        <w:t>世纪的普鲁士军人）。</w:t>
      </w:r>
    </w:p>
    <w:p w14:paraId="4B6F0BB2" w14:textId="77777777" w:rsidR="00FD08E4" w:rsidRPr="00FD08E4" w:rsidRDefault="00FD08E4" w:rsidP="00AC153E">
      <w:pPr>
        <w:pStyle w:val="-"/>
        <w:ind w:firstLine="420"/>
      </w:pPr>
    </w:p>
    <w:p w14:paraId="7E207D1C" w14:textId="77777777" w:rsidR="00EA0D80" w:rsidRDefault="000C57BA" w:rsidP="00EA0D80">
      <w:pPr>
        <w:pStyle w:val="-"/>
        <w:keepNext/>
        <w:ind w:firstLineChars="0" w:firstLine="0"/>
        <w:jc w:val="center"/>
      </w:pPr>
      <w:r>
        <w:rPr>
          <w:rFonts w:hint="eastAsia"/>
          <w:noProof/>
        </w:rPr>
        <w:drawing>
          <wp:inline distT="0" distB="0" distL="0" distR="0" wp14:anchorId="0A6F97D3" wp14:editId="76203B83">
            <wp:extent cx="2959200" cy="1969200"/>
            <wp:effectExtent l="0" t="0" r="0" b="0"/>
            <wp:docPr id="1" name="图片 1" descr="图片包含 桌子, 室内, 家具, 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 Prussia with love - The origin of RPGs_tab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1969200"/>
                    </a:xfrm>
                    <a:prstGeom prst="rect">
                      <a:avLst/>
                    </a:prstGeom>
                  </pic:spPr>
                </pic:pic>
              </a:graphicData>
            </a:graphic>
          </wp:inline>
        </w:drawing>
      </w:r>
    </w:p>
    <w:p w14:paraId="3F6C8605" w14:textId="77777777" w:rsidR="000C57BA" w:rsidRDefault="00EA0D80" w:rsidP="00190D9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81342">
        <w:rPr>
          <w:noProof/>
        </w:rPr>
        <w:t>1</w:t>
      </w:r>
      <w:r>
        <w:fldChar w:fldCharType="end"/>
      </w:r>
      <w:r>
        <w:t xml:space="preserve"> </w:t>
      </w:r>
      <w:r>
        <w:rPr>
          <w:rFonts w:hint="eastAsia"/>
        </w:rPr>
        <w:t>在</w:t>
      </w:r>
      <w:r>
        <w:rPr>
          <w:rFonts w:hint="eastAsia"/>
        </w:rPr>
        <w:t xml:space="preserve"> </w:t>
      </w:r>
      <w:r>
        <w:t xml:space="preserve">1811 </w:t>
      </w:r>
      <w:r>
        <w:rPr>
          <w:rFonts w:hint="eastAsia"/>
        </w:rPr>
        <w:t>年，一张满是抽屉的桌子被制造出来，好让威廉三世国王玩《兵棋》。这个桌子现在完好地保存在柏林的夏洛滕堡宫。</w:t>
      </w:r>
    </w:p>
    <w:p w14:paraId="415E488E" w14:textId="77777777" w:rsidR="00FD08E4" w:rsidRPr="00FD08E4" w:rsidRDefault="00FD08E4" w:rsidP="00FD08E4"/>
    <w:p w14:paraId="59124826" w14:textId="77777777" w:rsidR="00EF3271" w:rsidRDefault="00EF3271" w:rsidP="002D6724">
      <w:pPr>
        <w:pStyle w:val="-"/>
        <w:ind w:firstLine="420"/>
      </w:pPr>
      <w:r>
        <w:rPr>
          <w:rFonts w:hint="eastAsia"/>
        </w:rPr>
        <w:t>美国军队在这个时候也做出了他们自己的战争游戏</w:t>
      </w:r>
      <w:r w:rsidR="001451F1">
        <w:rPr>
          <w:rFonts w:hint="eastAsia"/>
        </w:rPr>
        <w:t>，紧随其后的是</w:t>
      </w:r>
      <w:r w:rsidR="001451F1">
        <w:rPr>
          <w:rFonts w:hint="eastAsia"/>
        </w:rPr>
        <w:t xml:space="preserve"> </w:t>
      </w:r>
      <w:r w:rsidR="001451F1">
        <w:t xml:space="preserve">1898 </w:t>
      </w:r>
      <w:r w:rsidR="001451F1">
        <w:rPr>
          <w:rFonts w:hint="eastAsia"/>
        </w:rPr>
        <w:t>年的《简式战舰大全》（</w:t>
      </w:r>
      <w:r w:rsidR="001451F1">
        <w:rPr>
          <w:rFonts w:hint="eastAsia"/>
        </w:rPr>
        <w:t>Jane</w:t>
      </w:r>
      <w:proofErr w:type="gramStart"/>
      <w:r w:rsidR="001451F1">
        <w:t>’</w:t>
      </w:r>
      <w:proofErr w:type="gramEnd"/>
      <w:r w:rsidR="001451F1">
        <w:t>s Fighting Ships</w:t>
      </w:r>
      <w:r w:rsidR="001451F1">
        <w:rPr>
          <w:rFonts w:hint="eastAsia"/>
        </w:rPr>
        <w:t>）</w:t>
      </w:r>
      <w:r w:rsidR="001451F1">
        <w:rPr>
          <w:rStyle w:val="a9"/>
        </w:rPr>
        <w:footnoteReference w:id="2"/>
      </w:r>
      <w:r w:rsidR="00AE14EF">
        <w:rPr>
          <w:rFonts w:hint="eastAsia"/>
        </w:rPr>
        <w:t>。</w:t>
      </w:r>
      <w:r w:rsidR="00C11B90">
        <w:rPr>
          <w:rFonts w:hint="eastAsia"/>
        </w:rPr>
        <w:t>就像《兵棋》一样，《简式战舰大全》用惊人的细节非常详细地描述了游戏中大量单位各自的特点。（</w:t>
      </w:r>
      <w:r w:rsidR="00C11B90">
        <w:rPr>
          <w:rFonts w:hint="eastAsia"/>
        </w:rPr>
        <w:t>Google</w:t>
      </w:r>
      <w:r w:rsidR="00C11B90">
        <w:t xml:space="preserve"> </w:t>
      </w:r>
      <w:r w:rsidR="00C11B90">
        <w:rPr>
          <w:rFonts w:hint="eastAsia"/>
        </w:rPr>
        <w:t>Books</w:t>
      </w:r>
      <w:r w:rsidR="00C11B90">
        <w:t xml:space="preserve"> </w:t>
      </w:r>
      <w:r w:rsidR="00C11B90">
        <w:rPr>
          <w:rFonts w:hint="eastAsia"/>
        </w:rPr>
        <w:t>收录了一份电子版的</w:t>
      </w:r>
      <w:proofErr w:type="gramStart"/>
      <w:r w:rsidR="00C11B90">
        <w:rPr>
          <w:rFonts w:hint="eastAsia"/>
        </w:rPr>
        <w:t>规则书</w:t>
      </w:r>
      <w:proofErr w:type="gramEnd"/>
      <w:r w:rsidR="00FD08E4">
        <w:rPr>
          <w:rStyle w:val="a9"/>
        </w:rPr>
        <w:footnoteReference w:id="3"/>
      </w:r>
      <w:r w:rsidR="00C11B90">
        <w:rPr>
          <w:rFonts w:hint="eastAsia"/>
        </w:rPr>
        <w:t>，你可以自己看看它有多复杂</w:t>
      </w:r>
      <w:r w:rsidR="00B267A3">
        <w:rPr>
          <w:rFonts w:hint="eastAsia"/>
        </w:rPr>
        <w:t>。）</w:t>
      </w:r>
    </w:p>
    <w:p w14:paraId="2D66CE78" w14:textId="77777777" w:rsidR="00FD08E4" w:rsidRDefault="00B4424F" w:rsidP="002D6724">
      <w:pPr>
        <w:pStyle w:val="-"/>
        <w:ind w:firstLine="420"/>
      </w:pPr>
      <w:r>
        <w:rPr>
          <w:rFonts w:hint="eastAsia"/>
        </w:rPr>
        <w:t>就连著名作家赫伯特</w:t>
      </w:r>
      <w:r>
        <w:rPr>
          <w:rFonts w:hint="eastAsia"/>
        </w:rPr>
        <w:t xml:space="preserve"> </w:t>
      </w:r>
      <w:r>
        <w:rPr>
          <w:rFonts w:hint="eastAsia"/>
        </w:rPr>
        <w:t>·</w:t>
      </w:r>
      <w:r>
        <w:t xml:space="preserve"> </w:t>
      </w:r>
      <w:r>
        <w:rPr>
          <w:rFonts w:hint="eastAsia"/>
        </w:rPr>
        <w:t>乔治</w:t>
      </w:r>
      <w:r>
        <w:rPr>
          <w:rFonts w:hint="eastAsia"/>
        </w:rPr>
        <w:t xml:space="preserve"> </w:t>
      </w:r>
      <w:r>
        <w:rPr>
          <w:rFonts w:hint="eastAsia"/>
        </w:rPr>
        <w:t>·</w:t>
      </w:r>
      <w:r>
        <w:t xml:space="preserve"> </w:t>
      </w:r>
      <w:r>
        <w:rPr>
          <w:rFonts w:hint="eastAsia"/>
        </w:rPr>
        <w:t>威尔斯（</w:t>
      </w:r>
      <w:r>
        <w:rPr>
          <w:rFonts w:hint="eastAsia"/>
        </w:rPr>
        <w:t>H.</w:t>
      </w:r>
      <w:r>
        <w:t xml:space="preserve"> </w:t>
      </w:r>
      <w:r>
        <w:rPr>
          <w:rFonts w:hint="eastAsia"/>
        </w:rPr>
        <w:t>G.</w:t>
      </w:r>
      <w:r>
        <w:t xml:space="preserve"> </w:t>
      </w:r>
      <w:r>
        <w:rPr>
          <w:rFonts w:hint="eastAsia"/>
        </w:rPr>
        <w:t>Wells</w:t>
      </w:r>
      <w:r>
        <w:rPr>
          <w:rFonts w:hint="eastAsia"/>
        </w:rPr>
        <w:t>）也在</w:t>
      </w:r>
      <w:r>
        <w:rPr>
          <w:rFonts w:hint="eastAsia"/>
        </w:rPr>
        <w:t xml:space="preserve"> </w:t>
      </w:r>
      <w:r>
        <w:t xml:space="preserve">1913 </w:t>
      </w:r>
      <w:r>
        <w:rPr>
          <w:rFonts w:hint="eastAsia"/>
        </w:rPr>
        <w:t>年发明了《小战争》（</w:t>
      </w:r>
      <w:r>
        <w:rPr>
          <w:rFonts w:hint="eastAsia"/>
        </w:rPr>
        <w:t>Little</w:t>
      </w:r>
      <w:r>
        <w:t xml:space="preserve"> </w:t>
      </w:r>
      <w:r>
        <w:rPr>
          <w:rFonts w:hint="eastAsia"/>
        </w:rPr>
        <w:t>Wars</w:t>
      </w:r>
      <w:r>
        <w:rPr>
          <w:rFonts w:hint="eastAsia"/>
        </w:rPr>
        <w:t>）</w:t>
      </w:r>
      <w:r w:rsidR="00577D92">
        <w:rPr>
          <w:rFonts w:hint="eastAsia"/>
        </w:rPr>
        <w:t>。《小战争》的规则远比其他战争游戏简单，它基本上遵循了模拟大规模战斗的做法，不同的单位的特性严格依据</w:t>
      </w:r>
      <w:r w:rsidR="00B206BD">
        <w:rPr>
          <w:rFonts w:hint="eastAsia"/>
        </w:rPr>
        <w:t>对应的真实</w:t>
      </w:r>
      <w:r w:rsidR="00577D92">
        <w:rPr>
          <w:rFonts w:hint="eastAsia"/>
        </w:rPr>
        <w:t>军队的类型来确定。</w:t>
      </w:r>
    </w:p>
    <w:p w14:paraId="5C0BA450" w14:textId="77777777" w:rsidR="002B3F59" w:rsidRDefault="00BB5203" w:rsidP="00400F73">
      <w:pPr>
        <w:pStyle w:val="-"/>
        <w:ind w:firstLine="420"/>
      </w:pPr>
      <w:r>
        <w:rPr>
          <w:rFonts w:hint="eastAsia"/>
        </w:rPr>
        <w:t>直到</w:t>
      </w:r>
      <w:r>
        <w:rPr>
          <w:rFonts w:hint="eastAsia"/>
        </w:rPr>
        <w:t xml:space="preserve"> </w:t>
      </w:r>
      <w:r>
        <w:t xml:space="preserve">1970 </w:t>
      </w:r>
      <w:r>
        <w:rPr>
          <w:rFonts w:hint="eastAsia"/>
        </w:rPr>
        <w:t>年代早期，战争游戏才开始考虑使用一个人</w:t>
      </w:r>
      <w:proofErr w:type="gramStart"/>
      <w:r>
        <w:rPr>
          <w:rFonts w:hint="eastAsia"/>
        </w:rPr>
        <w:t>当做</w:t>
      </w:r>
      <w:proofErr w:type="gramEnd"/>
      <w:r>
        <w:rPr>
          <w:rFonts w:hint="eastAsia"/>
        </w:rPr>
        <w:t>基本单位。</w:t>
      </w:r>
      <w:r w:rsidR="001D2321">
        <w:rPr>
          <w:rFonts w:hint="eastAsia"/>
        </w:rPr>
        <w:t>这种游戏演变成了</w:t>
      </w:r>
      <w:r w:rsidR="00E123BA">
        <w:rPr>
          <w:rFonts w:hint="eastAsia"/>
        </w:rPr>
        <w:t>“</w:t>
      </w:r>
      <w:r w:rsidR="00E123BA">
        <w:rPr>
          <w:rFonts w:hint="eastAsia"/>
        </w:rPr>
        <w:t>man-to-man</w:t>
      </w:r>
      <w:r w:rsidR="00E123BA">
        <w:t xml:space="preserve"> </w:t>
      </w:r>
      <w:r w:rsidR="00E123BA">
        <w:rPr>
          <w:rFonts w:hint="eastAsia"/>
        </w:rPr>
        <w:t>wargames</w:t>
      </w:r>
      <w:r w:rsidR="00E123BA">
        <w:rPr>
          <w:rFonts w:hint="eastAsia"/>
        </w:rPr>
        <w:t>”（不要与</w:t>
      </w:r>
      <w:r w:rsidR="00E123BA">
        <w:rPr>
          <w:rFonts w:hint="eastAsia"/>
        </w:rPr>
        <w:t xml:space="preserve"> Steve</w:t>
      </w:r>
      <w:r w:rsidR="00E123BA">
        <w:t xml:space="preserve"> </w:t>
      </w:r>
      <w:r w:rsidR="00E123BA">
        <w:rPr>
          <w:rFonts w:hint="eastAsia"/>
        </w:rPr>
        <w:t>Jackson</w:t>
      </w:r>
      <w:r w:rsidR="00E123BA">
        <w:t xml:space="preserve"> </w:t>
      </w:r>
      <w:r w:rsidR="00E123BA">
        <w:rPr>
          <w:rFonts w:hint="eastAsia"/>
        </w:rPr>
        <w:t>的同名作品相混淆）。现在看来可能觉得理所当然，但在当时这种聚焦于个体的方式和战争游戏的传统做法相差甚远，</w:t>
      </w:r>
      <w:proofErr w:type="gramStart"/>
      <w:r w:rsidR="00E123BA">
        <w:rPr>
          <w:rFonts w:hint="eastAsia"/>
        </w:rPr>
        <w:t>以致于</w:t>
      </w:r>
      <w:proofErr w:type="gramEnd"/>
      <w:r w:rsidR="00E123BA">
        <w:rPr>
          <w:rFonts w:hint="eastAsia"/>
        </w:rPr>
        <w:t>它</w:t>
      </w:r>
      <w:r w:rsidR="002D0DF5">
        <w:rPr>
          <w:rFonts w:hint="eastAsia"/>
        </w:rPr>
        <w:t>直到</w:t>
      </w:r>
      <w:r w:rsidR="002D0DF5">
        <w:rPr>
          <w:rFonts w:hint="eastAsia"/>
        </w:rPr>
        <w:t xml:space="preserve"> </w:t>
      </w:r>
      <w:r w:rsidR="002D0DF5">
        <w:t xml:space="preserve">1971 </w:t>
      </w:r>
      <w:r w:rsidR="002D0DF5">
        <w:rPr>
          <w:rFonts w:hint="eastAsia"/>
        </w:rPr>
        <w:t>年才被</w:t>
      </w:r>
      <w:r w:rsidR="001A3A82">
        <w:rPr>
          <w:rFonts w:hint="eastAsia"/>
        </w:rPr>
        <w:t>加里</w:t>
      </w:r>
      <w:r w:rsidR="001A3A82">
        <w:rPr>
          <w:rFonts w:hint="eastAsia"/>
        </w:rPr>
        <w:t xml:space="preserve"> </w:t>
      </w:r>
      <w:r w:rsidR="001A3A82">
        <w:rPr>
          <w:rFonts w:hint="eastAsia"/>
        </w:rPr>
        <w:t>·</w:t>
      </w:r>
      <w:r w:rsidR="001A3A82">
        <w:t xml:space="preserve"> </w:t>
      </w:r>
      <w:r w:rsidR="001A3A82">
        <w:rPr>
          <w:rFonts w:hint="eastAsia"/>
        </w:rPr>
        <w:t>吉盖克斯</w:t>
      </w:r>
      <w:r w:rsidR="00181342">
        <w:rPr>
          <w:noProof/>
        </w:rPr>
        <w:lastRenderedPageBreak/>
        <mc:AlternateContent>
          <mc:Choice Requires="wps">
            <w:drawing>
              <wp:anchor distT="0" distB="0" distL="114300" distR="114300" simplePos="0" relativeHeight="251660288" behindDoc="0" locked="0" layoutInCell="1" allowOverlap="1" wp14:anchorId="4D9803D4" wp14:editId="5BD7C3F1">
                <wp:simplePos x="0" y="0"/>
                <wp:positionH relativeFrom="column">
                  <wp:posOffset>-5080</wp:posOffset>
                </wp:positionH>
                <wp:positionV relativeFrom="paragraph">
                  <wp:posOffset>3613785</wp:posOffset>
                </wp:positionV>
                <wp:extent cx="6193790" cy="635"/>
                <wp:effectExtent l="0" t="0" r="0" b="9525"/>
                <wp:wrapTopAndBottom/>
                <wp:docPr id="3" name="文本框 3"/>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07893371" w14:textId="77777777" w:rsidR="00181342" w:rsidRDefault="00181342"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年的图片，展示了威尔斯在他的房子里用一根绳子测量游戏单位的移动距离。</w:t>
                            </w:r>
                          </w:p>
                          <w:p w14:paraId="3587348B" w14:textId="77777777" w:rsidR="00181342" w:rsidRPr="00181342" w:rsidRDefault="00181342" w:rsidP="0018134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D9803D4" id="_x0000_t202" coordsize="21600,21600" o:spt="202" path="m,l,21600r21600,l21600,xe">
                <v:stroke joinstyle="miter"/>
                <v:path gradientshapeok="t" o:connecttype="rect"/>
              </v:shapetype>
              <v:shape id="文本框 3" o:spid="_x0000_s1026" type="#_x0000_t202" style="position:absolute;left:0;text-align:left;margin-left:-.4pt;margin-top:284.55pt;width:487.7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" stroked="f">
                <v:textbox style="mso-fit-shape-to-text:t" inset="0,0,0,0">
                  <w:txbxContent>
                    <w:p w14:paraId="07893371" w14:textId="77777777" w:rsidR="00181342" w:rsidRDefault="00181342"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年的图片，展示了威尔斯在他的房子里用一根绳子测量游戏单位的移动距离。</w:t>
                      </w:r>
                    </w:p>
                    <w:p w14:paraId="3587348B" w14:textId="77777777" w:rsidR="00181342" w:rsidRPr="00181342" w:rsidRDefault="00181342" w:rsidP="00181342"/>
                  </w:txbxContent>
                </v:textbox>
                <w10:wrap type="topAndBottom"/>
              </v:shape>
            </w:pict>
          </mc:Fallback>
        </mc:AlternateContent>
      </w:r>
      <w:r w:rsidR="00181342">
        <w:rPr>
          <w:rFonts w:hint="eastAsia"/>
          <w:noProof/>
        </w:rPr>
        <w:drawing>
          <wp:anchor distT="0" distB="0" distL="114300" distR="114300" simplePos="0" relativeHeight="251658240" behindDoc="0" locked="0" layoutInCell="1" allowOverlap="1" wp14:anchorId="7F84CBEA" wp14:editId="248FC845">
            <wp:simplePos x="0" y="0"/>
            <wp:positionH relativeFrom="margin">
              <wp:align>right</wp:align>
            </wp:positionH>
            <wp:positionV relativeFrom="paragraph">
              <wp:posOffset>138</wp:posOffset>
            </wp:positionV>
            <wp:extent cx="6193790" cy="3556635"/>
            <wp:effectExtent l="0" t="0" r="0" b="5715"/>
            <wp:wrapTopAndBottom/>
            <wp:docPr id="2" name="图片 2" descr="雪地上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m Prussia with love - The origin of RPGs_H.G.Well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3790" cy="3556635"/>
                    </a:xfrm>
                    <a:prstGeom prst="rect">
                      <a:avLst/>
                    </a:prstGeom>
                  </pic:spPr>
                </pic:pic>
              </a:graphicData>
            </a:graphic>
            <wp14:sizeRelH relativeFrom="margin">
              <wp14:pctWidth>0</wp14:pctWidth>
            </wp14:sizeRelH>
            <wp14:sizeRelV relativeFrom="margin">
              <wp14:pctHeight>0</wp14:pctHeight>
            </wp14:sizeRelV>
          </wp:anchor>
        </w:drawing>
      </w:r>
      <w:r w:rsidR="001A3A82">
        <w:rPr>
          <w:rFonts w:hint="eastAsia"/>
        </w:rPr>
        <w:t>（</w:t>
      </w:r>
      <w:r w:rsidR="001A3A82">
        <w:rPr>
          <w:rFonts w:hint="eastAsia"/>
        </w:rPr>
        <w:t>Gary</w:t>
      </w:r>
      <w:r w:rsidR="001A3A82">
        <w:t xml:space="preserve"> </w:t>
      </w:r>
      <w:proofErr w:type="spellStart"/>
      <w:r w:rsidR="001A3A82">
        <w:rPr>
          <w:rFonts w:hint="eastAsia"/>
        </w:rPr>
        <w:t>Gygax</w:t>
      </w:r>
      <w:proofErr w:type="spellEnd"/>
      <w:r w:rsidR="001A3A82">
        <w:rPr>
          <w:rFonts w:hint="eastAsia"/>
        </w:rPr>
        <w:t>）</w:t>
      </w:r>
      <w:r w:rsidR="001A3A82">
        <w:rPr>
          <w:rStyle w:val="a9"/>
        </w:rPr>
        <w:footnoteReference w:id="4"/>
      </w:r>
      <w:r w:rsidR="002B3F59">
        <w:rPr>
          <w:rFonts w:hint="eastAsia"/>
        </w:rPr>
        <w:t>用于他的《链甲》（</w:t>
      </w:r>
      <w:r w:rsidR="002B3F59">
        <w:rPr>
          <w:rFonts w:hint="eastAsia"/>
        </w:rPr>
        <w:t>Chainmail</w:t>
      </w:r>
      <w:r w:rsidR="002B3F59">
        <w:rPr>
          <w:rFonts w:hint="eastAsia"/>
        </w:rPr>
        <w:t>）中</w:t>
      </w:r>
      <w:r w:rsidR="00181342">
        <w:rPr>
          <w:rFonts w:hint="eastAsia"/>
        </w:rPr>
        <w:t>，那</w:t>
      </w:r>
      <w:r w:rsidR="002B3F59">
        <w:rPr>
          <w:rFonts w:hint="eastAsia"/>
        </w:rPr>
        <w:t>已经是《链甲》发售的第三年了。</w:t>
      </w:r>
    </w:p>
    <w:p w14:paraId="45AB7F48" w14:textId="77777777" w:rsidR="00400F73" w:rsidRDefault="006C4F45" w:rsidP="00400F73">
      <w:pPr>
        <w:pStyle w:val="-"/>
        <w:ind w:firstLine="420"/>
      </w:pPr>
      <w:r>
        <w:rPr>
          <w:rFonts w:hint="eastAsia"/>
        </w:rPr>
        <w:t>即使那样，《链甲》中的“</w:t>
      </w:r>
      <w:r>
        <w:rPr>
          <w:rFonts w:hint="eastAsia"/>
        </w:rPr>
        <w:t>man-to-man</w:t>
      </w:r>
      <w:r>
        <w:rPr>
          <w:rFonts w:hint="eastAsia"/>
        </w:rPr>
        <w:t>”规则也只能是个强行加入的元素，在</w:t>
      </w:r>
      <w:r>
        <w:rPr>
          <w:rFonts w:hint="eastAsia"/>
        </w:rPr>
        <w:t xml:space="preserve"> </w:t>
      </w:r>
      <w:r>
        <w:t xml:space="preserve">44 </w:t>
      </w:r>
      <w:r>
        <w:rPr>
          <w:rFonts w:hint="eastAsia"/>
        </w:rPr>
        <w:t>页的</w:t>
      </w:r>
      <w:proofErr w:type="gramStart"/>
      <w:r>
        <w:rPr>
          <w:rFonts w:hint="eastAsia"/>
        </w:rPr>
        <w:t>规则书</w:t>
      </w:r>
      <w:proofErr w:type="gramEnd"/>
      <w:r>
        <w:rPr>
          <w:rFonts w:hint="eastAsia"/>
        </w:rPr>
        <w:t>中只占据了可怜的</w:t>
      </w:r>
      <w:r>
        <w:rPr>
          <w:rFonts w:hint="eastAsia"/>
        </w:rPr>
        <w:t xml:space="preserve"> </w:t>
      </w:r>
      <w:r>
        <w:t xml:space="preserve">2 </w:t>
      </w:r>
      <w:r>
        <w:rPr>
          <w:rFonts w:hint="eastAsia"/>
        </w:rPr>
        <w:t>页空间。</w:t>
      </w:r>
      <w:r w:rsidR="008B51AB">
        <w:rPr>
          <w:rFonts w:hint="eastAsia"/>
        </w:rPr>
        <w:t>而且，角色的创建依然保持了在事先准备好的表格中查找数值的做法。</w:t>
      </w:r>
    </w:p>
    <w:p w14:paraId="5F3ECE69" w14:textId="77777777" w:rsidR="008B51AB" w:rsidRDefault="008B51AB" w:rsidP="00400F73">
      <w:pPr>
        <w:pStyle w:val="-"/>
        <w:ind w:firstLine="420"/>
      </w:pPr>
      <w:r>
        <w:rPr>
          <w:rFonts w:hint="eastAsia"/>
        </w:rPr>
        <w:t>一切都随着</w:t>
      </w:r>
      <w:r>
        <w:rPr>
          <w:rFonts w:hint="eastAsia"/>
        </w:rPr>
        <w:t xml:space="preserve"> </w:t>
      </w:r>
      <w:r>
        <w:t xml:space="preserve">1974 </w:t>
      </w:r>
      <w:r>
        <w:rPr>
          <w:rFonts w:hint="eastAsia"/>
        </w:rPr>
        <w:t>年《龙与地下城》（</w:t>
      </w:r>
      <w:r>
        <w:rPr>
          <w:rFonts w:hint="eastAsia"/>
        </w:rPr>
        <w:t>Dungeons</w:t>
      </w:r>
      <w:r>
        <w:t xml:space="preserve"> </w:t>
      </w:r>
      <w:r>
        <w:rPr>
          <w:rFonts w:hint="eastAsia"/>
        </w:rPr>
        <w:t>&amp;</w:t>
      </w:r>
      <w:r>
        <w:t xml:space="preserve"> </w:t>
      </w:r>
      <w:r>
        <w:rPr>
          <w:rFonts w:hint="eastAsia"/>
        </w:rPr>
        <w:t>Dragons</w:t>
      </w:r>
      <w:r w:rsidR="006616A9">
        <w:rPr>
          <w:rFonts w:hint="eastAsia"/>
        </w:rPr>
        <w:t>，下面简称</w:t>
      </w:r>
      <w:r w:rsidR="006616A9">
        <w:rPr>
          <w:rFonts w:hint="eastAsia"/>
        </w:rPr>
        <w:t xml:space="preserve"> D&amp;D</w:t>
      </w:r>
      <w:r>
        <w:rPr>
          <w:rFonts w:hint="eastAsia"/>
        </w:rPr>
        <w:t>）的发售而产生了翻天覆地的变化。它保留了许多《链甲》中的规则，把角色</w:t>
      </w:r>
      <w:r w:rsidR="00B206BD">
        <w:rPr>
          <w:rFonts w:hint="eastAsia"/>
        </w:rPr>
        <w:t>创建</w:t>
      </w:r>
      <w:r w:rsidR="001C3672">
        <w:rPr>
          <w:rFonts w:hint="eastAsia"/>
        </w:rPr>
        <w:t>简化成了在三个主要职业中做出选择：战士（</w:t>
      </w:r>
      <w:r w:rsidR="001C3672">
        <w:rPr>
          <w:rFonts w:hint="eastAsia"/>
        </w:rPr>
        <w:t>Fighting</w:t>
      </w:r>
      <w:r w:rsidR="001C3672">
        <w:t xml:space="preserve"> </w:t>
      </w:r>
      <w:r w:rsidR="001C3672">
        <w:rPr>
          <w:rFonts w:hint="eastAsia"/>
        </w:rPr>
        <w:t>Man</w:t>
      </w:r>
      <w:r w:rsidR="001C3672">
        <w:rPr>
          <w:rFonts w:hint="eastAsia"/>
        </w:rPr>
        <w:t>）、法师（</w:t>
      </w:r>
      <w:r w:rsidR="001C3672">
        <w:rPr>
          <w:rFonts w:hint="eastAsia"/>
        </w:rPr>
        <w:t>Magic-Users</w:t>
      </w:r>
      <w:r w:rsidR="001C3672">
        <w:rPr>
          <w:rFonts w:hint="eastAsia"/>
        </w:rPr>
        <w:t>）和牧师（</w:t>
      </w:r>
      <w:r w:rsidR="001C3672">
        <w:rPr>
          <w:rFonts w:hint="eastAsia"/>
        </w:rPr>
        <w:t>Clerics</w:t>
      </w:r>
      <w:r w:rsidR="001C3672">
        <w:rPr>
          <w:rFonts w:hint="eastAsia"/>
        </w:rPr>
        <w:t>）。</w:t>
      </w:r>
    </w:p>
    <w:p w14:paraId="07818982" w14:textId="77777777" w:rsidR="001C3672" w:rsidRDefault="006616A9" w:rsidP="00400F73">
      <w:pPr>
        <w:pStyle w:val="-"/>
        <w:ind w:firstLine="420"/>
      </w:pPr>
      <w:r>
        <w:rPr>
          <w:rFonts w:hint="eastAsia"/>
        </w:rPr>
        <w:t>在选择职业之前，</w:t>
      </w:r>
      <w:r>
        <w:rPr>
          <w:rFonts w:hint="eastAsia"/>
        </w:rPr>
        <w:t>D&amp;D</w:t>
      </w:r>
      <w:r>
        <w:t xml:space="preserve"> </w:t>
      </w:r>
      <w:r>
        <w:rPr>
          <w:rFonts w:hint="eastAsia"/>
        </w:rPr>
        <w:t>会首先让玩家</w:t>
      </w:r>
      <w:r w:rsidR="00B206BD">
        <w:rPr>
          <w:rFonts w:hint="eastAsia"/>
        </w:rPr>
        <w:t>投掷</w:t>
      </w:r>
      <w:r>
        <w:rPr>
          <w:rFonts w:hint="eastAsia"/>
        </w:rPr>
        <w:t>一个六面骰子来决定属性值：力量（</w:t>
      </w:r>
      <w:r>
        <w:rPr>
          <w:rFonts w:hint="eastAsia"/>
        </w:rPr>
        <w:t>Strength</w:t>
      </w:r>
      <w:r>
        <w:rPr>
          <w:rFonts w:hint="eastAsia"/>
        </w:rPr>
        <w:t>）、智力（</w:t>
      </w:r>
      <w:r>
        <w:rPr>
          <w:rFonts w:hint="eastAsia"/>
        </w:rPr>
        <w:t>Intelligence</w:t>
      </w:r>
      <w:r>
        <w:rPr>
          <w:rFonts w:hint="eastAsia"/>
        </w:rPr>
        <w:t>）、感知（</w:t>
      </w:r>
      <w:r>
        <w:rPr>
          <w:rFonts w:hint="eastAsia"/>
        </w:rPr>
        <w:t>Wisdom</w:t>
      </w:r>
      <w:r>
        <w:rPr>
          <w:rFonts w:hint="eastAsia"/>
        </w:rPr>
        <w:t>）、体质（</w:t>
      </w:r>
      <w:r>
        <w:rPr>
          <w:rFonts w:hint="eastAsia"/>
        </w:rPr>
        <w:t>Constitution</w:t>
      </w:r>
      <w:r>
        <w:rPr>
          <w:rFonts w:hint="eastAsia"/>
        </w:rPr>
        <w:t>）、敏捷（</w:t>
      </w:r>
      <w:r>
        <w:rPr>
          <w:rFonts w:hint="eastAsia"/>
        </w:rPr>
        <w:t>Dexterity</w:t>
      </w:r>
      <w:r>
        <w:rPr>
          <w:rFonts w:hint="eastAsia"/>
        </w:rPr>
        <w:t>）和魅力（</w:t>
      </w:r>
      <w:r>
        <w:rPr>
          <w:rFonts w:hint="eastAsia"/>
        </w:rPr>
        <w:t>Charisma</w:t>
      </w:r>
      <w:r>
        <w:rPr>
          <w:rFonts w:hint="eastAsia"/>
        </w:rPr>
        <w:t>）。这些属性会反过来影响</w:t>
      </w:r>
      <w:r w:rsidR="00F447CF">
        <w:rPr>
          <w:rFonts w:hint="eastAsia"/>
        </w:rPr>
        <w:t>你的角色与所选职业的适配程度，根据职业的主要属性会给予一定的奖励（或者惩罚！）。</w:t>
      </w:r>
    </w:p>
    <w:p w14:paraId="0F850145" w14:textId="77777777" w:rsidR="00F447CF" w:rsidRDefault="005F0AB9" w:rsidP="00400F73">
      <w:pPr>
        <w:pStyle w:val="-"/>
        <w:ind w:firstLine="420"/>
      </w:pPr>
      <w:r>
        <w:rPr>
          <w:rFonts w:hint="eastAsia"/>
        </w:rPr>
        <w:t>直到那时，这种完全颠覆传统的创建角色的方式才刚刚被接受。属性</w:t>
      </w:r>
      <w:proofErr w:type="gramStart"/>
      <w:r>
        <w:rPr>
          <w:rFonts w:hint="eastAsia"/>
        </w:rPr>
        <w:t>值不再</w:t>
      </w:r>
      <w:proofErr w:type="gramEnd"/>
      <w:r>
        <w:rPr>
          <w:rFonts w:hint="eastAsia"/>
        </w:rPr>
        <w:t>由职业决定：取而代之的是，角色都有自己的属性值，然后玩家可以从属性</w:t>
      </w:r>
      <w:proofErr w:type="gramStart"/>
      <w:r>
        <w:rPr>
          <w:rFonts w:hint="eastAsia"/>
        </w:rPr>
        <w:t>值允许</w:t>
      </w:r>
      <w:proofErr w:type="gramEnd"/>
      <w:r>
        <w:rPr>
          <w:rFonts w:hint="eastAsia"/>
        </w:rPr>
        <w:t>的范围内选择职业。这种方式后来成为了很多经典电子</w:t>
      </w:r>
      <w:r>
        <w:rPr>
          <w:rFonts w:hint="eastAsia"/>
        </w:rPr>
        <w:t xml:space="preserve"> RPG</w:t>
      </w:r>
      <w:r>
        <w:t xml:space="preserve"> </w:t>
      </w:r>
      <w:r>
        <w:rPr>
          <w:rFonts w:hint="eastAsia"/>
        </w:rPr>
        <w:t>游戏的基础。</w:t>
      </w:r>
    </w:p>
    <w:p w14:paraId="7C8E5AA7" w14:textId="77777777" w:rsidR="005F0AB9" w:rsidRDefault="00C62C18" w:rsidP="00400F73">
      <w:pPr>
        <w:pStyle w:val="-"/>
        <w:ind w:firstLine="420"/>
      </w:pPr>
      <w:r>
        <w:rPr>
          <w:rFonts w:hint="eastAsia"/>
        </w:rPr>
        <w:t>RPG</w:t>
      </w:r>
      <w:r>
        <w:t xml:space="preserve"> </w:t>
      </w:r>
      <w:r>
        <w:rPr>
          <w:rFonts w:hint="eastAsia"/>
        </w:rPr>
        <w:t>游戏和它们的角色创建系统继续随着不断发展而从战争游戏中分离出来。</w:t>
      </w:r>
      <w:r w:rsidR="00B550F4">
        <w:rPr>
          <w:rFonts w:hint="eastAsia"/>
        </w:rPr>
        <w:t>对于独特的单个角色的进一步关注使得我们也更加关注于角色的能力和限制。甚至，这些</w:t>
      </w:r>
      <w:proofErr w:type="gramStart"/>
      <w:r w:rsidR="00B550F4">
        <w:rPr>
          <w:rFonts w:hint="eastAsia"/>
        </w:rPr>
        <w:t>考量</w:t>
      </w:r>
      <w:proofErr w:type="gramEnd"/>
      <w:r w:rsidR="00B550F4">
        <w:rPr>
          <w:rFonts w:hint="eastAsia"/>
        </w:rPr>
        <w:t>最终会完全替代角色职业的设置。</w:t>
      </w:r>
    </w:p>
    <w:p w14:paraId="7C38A769" w14:textId="77777777" w:rsidR="00B550F4" w:rsidRDefault="00A92E66" w:rsidP="00400F73">
      <w:pPr>
        <w:pStyle w:val="-"/>
        <w:ind w:firstLine="420"/>
      </w:pPr>
      <w:r>
        <w:rPr>
          <w:rFonts w:hint="eastAsia"/>
        </w:rPr>
        <w:t>在</w:t>
      </w:r>
      <w:r>
        <w:rPr>
          <w:rFonts w:hint="eastAsia"/>
        </w:rPr>
        <w:t xml:space="preserve"> </w:t>
      </w:r>
      <w:r>
        <w:t xml:space="preserve">1986 </w:t>
      </w:r>
      <w:r>
        <w:rPr>
          <w:rFonts w:hint="eastAsia"/>
        </w:rPr>
        <w:t>年，史蒂夫</w:t>
      </w:r>
      <w:r>
        <w:rPr>
          <w:rFonts w:hint="eastAsia"/>
        </w:rPr>
        <w:t xml:space="preserve"> </w:t>
      </w:r>
      <w:r>
        <w:rPr>
          <w:rFonts w:hint="eastAsia"/>
        </w:rPr>
        <w:t>·</w:t>
      </w:r>
      <w:r>
        <w:t xml:space="preserve"> </w:t>
      </w:r>
      <w:r>
        <w:rPr>
          <w:rFonts w:hint="eastAsia"/>
        </w:rPr>
        <w:t>杰克逊（</w:t>
      </w:r>
      <w:r>
        <w:rPr>
          <w:rFonts w:hint="eastAsia"/>
        </w:rPr>
        <w:t>Steve</w:t>
      </w:r>
      <w:r>
        <w:t xml:space="preserve"> </w:t>
      </w:r>
      <w:r>
        <w:rPr>
          <w:rFonts w:hint="eastAsia"/>
        </w:rPr>
        <w:t>Jackson</w:t>
      </w:r>
      <w:r>
        <w:rPr>
          <w:rFonts w:hint="eastAsia"/>
        </w:rPr>
        <w:t>）推出的泛用无界角色扮演系统（</w:t>
      </w:r>
      <w:r>
        <w:rPr>
          <w:rFonts w:hint="eastAsia"/>
        </w:rPr>
        <w:t>GURPS</w:t>
      </w:r>
      <w:r>
        <w:rPr>
          <w:rFonts w:hint="eastAsia"/>
        </w:rPr>
        <w:t>）</w:t>
      </w:r>
      <w:r>
        <w:rPr>
          <w:rStyle w:val="a9"/>
        </w:rPr>
        <w:footnoteReference w:id="5"/>
      </w:r>
      <w:r w:rsidR="005563A5">
        <w:rPr>
          <w:rFonts w:hint="eastAsia"/>
        </w:rPr>
        <w:t>代表了即将到来的以角色技能为主的</w:t>
      </w:r>
      <w:r w:rsidR="005563A5">
        <w:rPr>
          <w:rFonts w:hint="eastAsia"/>
        </w:rPr>
        <w:t xml:space="preserve"> RPG</w:t>
      </w:r>
      <w:r w:rsidR="005563A5">
        <w:t xml:space="preserve"> </w:t>
      </w:r>
      <w:r w:rsidR="005563A5">
        <w:rPr>
          <w:rFonts w:hint="eastAsia"/>
        </w:rPr>
        <w:t>时代。</w:t>
      </w:r>
      <w:r w:rsidR="005563A5">
        <w:rPr>
          <w:rFonts w:hint="eastAsia"/>
        </w:rPr>
        <w:t>GURPS</w:t>
      </w:r>
      <w:r w:rsidR="005563A5">
        <w:t xml:space="preserve"> </w:t>
      </w:r>
      <w:r w:rsidR="005563A5">
        <w:rPr>
          <w:rFonts w:hint="eastAsia"/>
        </w:rPr>
        <w:t>中的角色根本没有职业之分——然而它们拥有四种主要属性以及一系列丰富的可以独立升级的技能。</w:t>
      </w:r>
    </w:p>
    <w:p w14:paraId="247B52F8" w14:textId="77777777" w:rsidR="005563A5" w:rsidRDefault="005563A5" w:rsidP="00400F73">
      <w:pPr>
        <w:pStyle w:val="-"/>
        <w:ind w:firstLine="420"/>
      </w:pPr>
      <w:r>
        <w:rPr>
          <w:rFonts w:hint="eastAsia"/>
        </w:rPr>
        <w:t>某种程度上，它</w:t>
      </w:r>
      <w:r w:rsidR="008F4580">
        <w:rPr>
          <w:rFonts w:hint="eastAsia"/>
        </w:rPr>
        <w:t>代表着以个体为中心的角色创</w:t>
      </w:r>
      <w:r w:rsidR="008F4580">
        <w:rPr>
          <w:rFonts w:hint="eastAsia"/>
        </w:rPr>
        <w:lastRenderedPageBreak/>
        <w:t>建系统的巅峰。旧有系统的残留都消失了：在以技能为主的模式中，角色变得独一无二，完全反应了个性，而不仅仅是战斗沙盘上</w:t>
      </w:r>
      <w:r w:rsidR="007A6218">
        <w:rPr>
          <w:rFonts w:hint="eastAsia"/>
        </w:rPr>
        <w:t>一个模子刻出来的士兵单位。</w:t>
      </w:r>
    </w:p>
    <w:p w14:paraId="2A2AB642" w14:textId="77777777" w:rsidR="007A6218" w:rsidRDefault="007A6218" w:rsidP="00674CC8">
      <w:pPr>
        <w:pStyle w:val="-"/>
        <w:ind w:firstLine="420"/>
      </w:pPr>
      <w:r>
        <w:rPr>
          <w:rFonts w:hint="eastAsia"/>
        </w:rPr>
        <w:t>这种方式在纸笔角色扮演玩家中变得相当流行，不仅仅是</w:t>
      </w:r>
      <w:r>
        <w:rPr>
          <w:rFonts w:hint="eastAsia"/>
        </w:rPr>
        <w:t xml:space="preserve"> GURPS</w:t>
      </w:r>
      <w:r>
        <w:rPr>
          <w:rFonts w:hint="eastAsia"/>
        </w:rPr>
        <w:t>，还有后来的由</w:t>
      </w:r>
      <w:r w:rsidR="00674CC8">
        <w:rPr>
          <w:rFonts w:hint="eastAsia"/>
        </w:rPr>
        <w:t>白狼游戏（</w:t>
      </w:r>
      <w:r w:rsidR="00674CC8">
        <w:rPr>
          <w:rFonts w:hint="eastAsia"/>
        </w:rPr>
        <w:t>White</w:t>
      </w:r>
      <w:r w:rsidR="00674CC8">
        <w:t xml:space="preserve"> </w:t>
      </w:r>
      <w:r w:rsidR="00674CC8">
        <w:rPr>
          <w:rFonts w:hint="eastAsia"/>
        </w:rPr>
        <w:t>Wolf</w:t>
      </w:r>
      <w:r w:rsidR="00674CC8">
        <w:rPr>
          <w:rFonts w:hint="eastAsia"/>
        </w:rPr>
        <w:t>）</w:t>
      </w:r>
      <w:r w:rsidR="00674CC8">
        <w:rPr>
          <w:rStyle w:val="a9"/>
        </w:rPr>
        <w:footnoteReference w:id="6"/>
      </w:r>
      <w:r w:rsidR="00674CC8">
        <w:rPr>
          <w:rFonts w:hint="eastAsia"/>
        </w:rPr>
        <w:t>发行的</w:t>
      </w:r>
      <w:r w:rsidR="00674CC8">
        <w:rPr>
          <w:rFonts w:hint="eastAsia"/>
        </w:rPr>
        <w:t xml:space="preserve"> RPG</w:t>
      </w:r>
      <w:r w:rsidR="00674CC8">
        <w:t xml:space="preserve"> </w:t>
      </w:r>
      <w:r w:rsidR="00674CC8">
        <w:rPr>
          <w:rFonts w:hint="eastAsia"/>
        </w:rPr>
        <w:t>游戏，比如《法师：超凡入圣》（</w:t>
      </w:r>
      <w:r w:rsidR="00674CC8" w:rsidRPr="00674CC8">
        <w:t>Mage: The Ascension</w:t>
      </w:r>
      <w:r w:rsidR="00674CC8">
        <w:rPr>
          <w:rFonts w:hint="eastAsia"/>
        </w:rPr>
        <w:t>）和《吸血鬼：避世血族》（</w:t>
      </w:r>
      <w:r w:rsidR="00674CC8">
        <w:t>Vampire: The</w:t>
      </w:r>
      <w:r w:rsidR="00674CC8">
        <w:rPr>
          <w:rFonts w:hint="eastAsia"/>
        </w:rPr>
        <w:t xml:space="preserve"> </w:t>
      </w:r>
      <w:r w:rsidR="00674CC8">
        <w:t>Masquerade</w:t>
      </w:r>
      <w:r w:rsidR="00674CC8">
        <w:rPr>
          <w:rFonts w:hint="eastAsia"/>
        </w:rPr>
        <w:t>）。</w:t>
      </w:r>
      <w:r w:rsidR="00816BCD">
        <w:rPr>
          <w:rFonts w:hint="eastAsia"/>
        </w:rPr>
        <w:t>GURPS</w:t>
      </w:r>
      <w:r w:rsidR="00816BCD">
        <w:t xml:space="preserve"> </w:t>
      </w:r>
      <w:r w:rsidR="00816BCD">
        <w:rPr>
          <w:rFonts w:hint="eastAsia"/>
        </w:rPr>
        <w:t>对用于《辐射》（</w:t>
      </w:r>
      <w:r w:rsidR="00816BCD">
        <w:rPr>
          <w:rFonts w:hint="eastAsia"/>
        </w:rPr>
        <w:t>Fallout</w:t>
      </w:r>
      <w:r w:rsidR="00816BCD">
        <w:rPr>
          <w:rFonts w:hint="eastAsia"/>
        </w:rPr>
        <w:t>）的</w:t>
      </w:r>
      <w:r w:rsidR="00816BCD">
        <w:rPr>
          <w:rFonts w:hint="eastAsia"/>
        </w:rPr>
        <w:t xml:space="preserve"> SPECIAL</w:t>
      </w:r>
      <w:r w:rsidR="00816BCD">
        <w:t xml:space="preserve"> </w:t>
      </w:r>
      <w:r w:rsidR="00816BCD">
        <w:rPr>
          <w:rFonts w:hint="eastAsia"/>
        </w:rPr>
        <w:t>系统</w:t>
      </w:r>
      <w:r w:rsidR="006A6C9B">
        <w:rPr>
          <w:rStyle w:val="a9"/>
        </w:rPr>
        <w:footnoteReference w:id="7"/>
      </w:r>
      <w:r w:rsidR="00816BCD">
        <w:rPr>
          <w:rFonts w:hint="eastAsia"/>
        </w:rPr>
        <w:t>有着强烈的影响；《吸血鬼：避世血族》的规则又成为了</w:t>
      </w:r>
      <w:r w:rsidR="006A6C9B">
        <w:rPr>
          <w:rFonts w:hint="eastAsia"/>
        </w:rPr>
        <w:t>《吸血鬼：避世血族</w:t>
      </w:r>
      <w:r w:rsidR="006A6C9B">
        <w:rPr>
          <w:rFonts w:hint="eastAsia"/>
        </w:rPr>
        <w:t xml:space="preserve"> </w:t>
      </w:r>
      <w:r w:rsidR="006A6C9B">
        <w:t>2</w:t>
      </w:r>
      <w:r w:rsidR="006A6C9B">
        <w:rPr>
          <w:rFonts w:hint="eastAsia"/>
        </w:rPr>
        <w:t>》（</w:t>
      </w:r>
      <w:r w:rsidR="006A6C9B" w:rsidRPr="006A6C9B">
        <w:t>Vampire: Bloodlines</w:t>
      </w:r>
      <w:r w:rsidR="006A6C9B">
        <w:rPr>
          <w:rFonts w:hint="eastAsia"/>
        </w:rPr>
        <w:t>）</w:t>
      </w:r>
      <w:r w:rsidR="006A6C9B">
        <w:rPr>
          <w:rStyle w:val="a9"/>
        </w:rPr>
        <w:footnoteReference w:id="8"/>
      </w:r>
      <w:r w:rsidR="006A6C9B">
        <w:rPr>
          <w:rFonts w:hint="eastAsia"/>
        </w:rPr>
        <w:t>的基础。</w:t>
      </w:r>
    </w:p>
    <w:p w14:paraId="439EC45D" w14:textId="77777777" w:rsidR="005F5C4A" w:rsidRDefault="005F5C4A" w:rsidP="00674CC8">
      <w:pPr>
        <w:pStyle w:val="-"/>
        <w:ind w:firstLine="420"/>
      </w:pPr>
      <w:commentRangeStart w:id="0"/>
      <w:r>
        <w:rPr>
          <w:rFonts w:hint="eastAsia"/>
        </w:rPr>
        <w:t>我们一直在超越自己</w:t>
      </w:r>
      <w:commentRangeEnd w:id="0"/>
      <w:r w:rsidR="00AD03AB">
        <w:rPr>
          <w:rStyle w:val="af2"/>
          <w:rFonts w:asciiTheme="minorHAnsi" w:eastAsiaTheme="minorEastAsia" w:hAnsiTheme="minorHAnsi"/>
        </w:rPr>
        <w:commentReference w:id="0"/>
      </w:r>
      <w:r>
        <w:rPr>
          <w:rFonts w:hint="eastAsia"/>
        </w:rPr>
        <w:t>——即使纸笔角色扮演游戏可能会</w:t>
      </w:r>
      <w:r w:rsidR="004D4F89">
        <w:rPr>
          <w:rFonts w:hint="eastAsia"/>
        </w:rPr>
        <w:t>在若干年内</w:t>
      </w:r>
      <w:r>
        <w:rPr>
          <w:rFonts w:hint="eastAsia"/>
        </w:rPr>
        <w:t>直接影响</w:t>
      </w:r>
      <w:r w:rsidR="004D4F89">
        <w:rPr>
          <w:rFonts w:hint="eastAsia"/>
        </w:rPr>
        <w:t>着</w:t>
      </w:r>
      <w:r>
        <w:rPr>
          <w:rFonts w:hint="eastAsia"/>
        </w:rPr>
        <w:t xml:space="preserve"> CRPG</w:t>
      </w:r>
      <w:r w:rsidR="004D4F89">
        <w:rPr>
          <w:rFonts w:hint="eastAsia"/>
        </w:rPr>
        <w:t>，但</w:t>
      </w:r>
      <w:r w:rsidR="004D4F89">
        <w:rPr>
          <w:rFonts w:hint="eastAsia"/>
        </w:rPr>
        <w:t xml:space="preserve"> CRPG</w:t>
      </w:r>
      <w:r w:rsidR="004D4F89">
        <w:t xml:space="preserve"> </w:t>
      </w:r>
      <w:r w:rsidR="004D4F89">
        <w:rPr>
          <w:rFonts w:hint="eastAsia"/>
        </w:rPr>
        <w:t>也有它自己的历史，一段由</w:t>
      </w:r>
      <w:r w:rsidR="004D4F89">
        <w:t xml:space="preserve"> 1970 </w:t>
      </w:r>
      <w:r w:rsidR="004D4F89">
        <w:rPr>
          <w:rFonts w:hint="eastAsia"/>
        </w:rPr>
        <w:t>年代中期</w:t>
      </w:r>
      <w:r w:rsidR="00302BCF">
        <w:rPr>
          <w:rFonts w:hint="eastAsia"/>
        </w:rPr>
        <w:t>那些</w:t>
      </w:r>
      <w:r w:rsidR="004D4F89">
        <w:rPr>
          <w:rFonts w:hint="eastAsia"/>
        </w:rPr>
        <w:t>无聊的大学生</w:t>
      </w:r>
      <w:proofErr w:type="gramStart"/>
      <w:r w:rsidR="00302BCF">
        <w:rPr>
          <w:rFonts w:hint="eastAsia"/>
        </w:rPr>
        <w:t>胡乱搞</w:t>
      </w:r>
      <w:proofErr w:type="gramEnd"/>
      <w:r w:rsidR="00302BCF">
        <w:rPr>
          <w:rFonts w:hint="eastAsia"/>
        </w:rPr>
        <w:t>出来</w:t>
      </w:r>
      <w:r w:rsidR="004D4F89">
        <w:rPr>
          <w:rFonts w:hint="eastAsia"/>
        </w:rPr>
        <w:t>的历史</w:t>
      </w:r>
      <w:r w:rsidR="00302BCF">
        <w:rPr>
          <w:rFonts w:hint="eastAsia"/>
        </w:rPr>
        <w:t>。</w:t>
      </w:r>
      <w:bookmarkStart w:id="1" w:name="_GoBack"/>
      <w:bookmarkEnd w:id="1"/>
    </w:p>
    <w:p w14:paraId="3CDFFB14" w14:textId="77777777" w:rsidR="00302BCF" w:rsidRDefault="004A59EE" w:rsidP="00302BCF">
      <w:pPr>
        <w:pStyle w:val="-"/>
        <w:ind w:firstLineChars="0" w:firstLine="0"/>
      </w:pPr>
      <w:r>
        <w:pict w14:anchorId="3B02C713">
          <v:rect id="_x0000_i1026" style="width:233pt;height:1pt;mso-position-vertical:absolute" o:hrstd="t" o:hrnoshade="t" o:hr="t" fillcolor="#cfcdcd [2894]" stroked="f"/>
        </w:pict>
      </w:r>
    </w:p>
    <w:p w14:paraId="77AFF931" w14:textId="77777777" w:rsidR="00536FC5" w:rsidRDefault="00536FC5" w:rsidP="00536FC5">
      <w:pPr>
        <w:pStyle w:val="-"/>
        <w:wordWrap w:val="0"/>
        <w:ind w:firstLineChars="0" w:firstLine="0"/>
        <w:jc w:val="right"/>
      </w:pPr>
      <w:r>
        <w:rPr>
          <w:rFonts w:hint="eastAsia"/>
        </w:rPr>
        <w:t>Craig</w:t>
      </w:r>
      <w:r>
        <w:t xml:space="preserve"> </w:t>
      </w:r>
      <w:r>
        <w:rPr>
          <w:rFonts w:hint="eastAsia"/>
        </w:rPr>
        <w:t>Stern</w:t>
      </w:r>
      <w:r>
        <w:t xml:space="preserve"> </w:t>
      </w:r>
      <w:r>
        <w:rPr>
          <w:rFonts w:hint="eastAsia"/>
        </w:rPr>
        <w:t>是</w:t>
      </w:r>
      <w:r>
        <w:rPr>
          <w:rFonts w:hint="eastAsia"/>
        </w:rPr>
        <w:t xml:space="preserve"> Sinister</w:t>
      </w:r>
      <w:r>
        <w:t xml:space="preserve"> </w:t>
      </w:r>
      <w:r>
        <w:rPr>
          <w:rFonts w:hint="eastAsia"/>
        </w:rPr>
        <w:t>Design</w:t>
      </w:r>
      <w:r>
        <w:rPr>
          <w:rStyle w:val="a9"/>
        </w:rPr>
        <w:footnoteReference w:id="9"/>
      </w:r>
      <w:r>
        <w:rPr>
          <w:rFonts w:hint="eastAsia"/>
        </w:rPr>
        <w:t xml:space="preserve"> </w:t>
      </w:r>
      <w:r>
        <w:rPr>
          <w:rFonts w:hint="eastAsia"/>
        </w:rPr>
        <w:t>的创始人；</w:t>
      </w:r>
    </w:p>
    <w:p w14:paraId="34F7BF38" w14:textId="77777777" w:rsidR="00655D86" w:rsidRDefault="0031559E" w:rsidP="00536FC5">
      <w:pPr>
        <w:pStyle w:val="-"/>
        <w:ind w:firstLineChars="0" w:firstLine="0"/>
        <w:jc w:val="right"/>
      </w:pPr>
      <w:r>
        <w:rPr>
          <w:rFonts w:hint="eastAsia"/>
        </w:rPr>
        <w:t>创造了</w:t>
      </w:r>
      <w:r w:rsidR="002C2E1C">
        <w:rPr>
          <w:rFonts w:hint="eastAsia"/>
        </w:rPr>
        <w:t>《传心策略》（</w:t>
      </w:r>
      <w:r w:rsidR="00536FC5">
        <w:rPr>
          <w:rFonts w:hint="eastAsia"/>
        </w:rPr>
        <w:t>Telepath</w:t>
      </w:r>
      <w:r w:rsidR="00536FC5">
        <w:t xml:space="preserve"> </w:t>
      </w:r>
      <w:r w:rsidR="00536FC5">
        <w:rPr>
          <w:rFonts w:hint="eastAsia"/>
        </w:rPr>
        <w:t>Tactics</w:t>
      </w:r>
      <w:r w:rsidR="002C2E1C">
        <w:rPr>
          <w:rFonts w:hint="eastAsia"/>
        </w:rPr>
        <w:t>）</w:t>
      </w:r>
      <w:r w:rsidR="002C2E1C">
        <w:rPr>
          <w:rStyle w:val="a9"/>
        </w:rPr>
        <w:footnoteReference w:id="10"/>
      </w:r>
      <w:proofErr w:type="gramStart"/>
      <w:r w:rsidR="00536FC5">
        <w:rPr>
          <w:rFonts w:hint="eastAsia"/>
        </w:rPr>
        <w:t>和</w:t>
      </w:r>
      <w:proofErr w:type="gramEnd"/>
    </w:p>
    <w:p w14:paraId="1F6F88E9" w14:textId="77777777" w:rsidR="00302BCF" w:rsidRDefault="002C2E1C" w:rsidP="00536FC5">
      <w:pPr>
        <w:pStyle w:val="-"/>
        <w:ind w:firstLineChars="0" w:firstLine="0"/>
        <w:jc w:val="right"/>
      </w:pPr>
      <w:r>
        <w:rPr>
          <w:rFonts w:hint="eastAsia"/>
        </w:rPr>
        <w:t>《真正的弥赛亚》（</w:t>
      </w:r>
      <w:r w:rsidR="00536FC5">
        <w:rPr>
          <w:rFonts w:hint="eastAsia"/>
        </w:rPr>
        <w:t>True</w:t>
      </w:r>
      <w:r w:rsidR="00536FC5">
        <w:t xml:space="preserve"> </w:t>
      </w:r>
      <w:r w:rsidR="00536FC5">
        <w:rPr>
          <w:rFonts w:hint="eastAsia"/>
        </w:rPr>
        <w:t>Messiah</w:t>
      </w:r>
      <w:r>
        <w:rPr>
          <w:rFonts w:hint="eastAsia"/>
        </w:rPr>
        <w:t>）</w:t>
      </w:r>
      <w:r w:rsidR="0031559E">
        <w:rPr>
          <w:rFonts w:hint="eastAsia"/>
        </w:rPr>
        <w:t>：</w:t>
      </w:r>
    </w:p>
    <w:p w14:paraId="14E403A7" w14:textId="77777777" w:rsidR="0031559E" w:rsidRDefault="0031559E" w:rsidP="00536FC5">
      <w:pPr>
        <w:pStyle w:val="-"/>
        <w:ind w:firstLineChars="0" w:firstLine="0"/>
        <w:jc w:val="right"/>
      </w:pPr>
      <w:hyperlink r:id="rId15" w:history="1">
        <w:r w:rsidRPr="0081702E">
          <w:rPr>
            <w:rStyle w:val="aa"/>
          </w:rPr>
          <w:t>www.truemessiahgame.com</w:t>
        </w:r>
      </w:hyperlink>
    </w:p>
    <w:sectPr w:rsidR="0031559E"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n Quan" w:date="2020-09-02T19:04:00Z" w:initials="FQ">
    <w:p w14:paraId="1CD5B10E" w14:textId="77777777" w:rsidR="00AD03AB" w:rsidRDefault="00AD03AB">
      <w:pPr>
        <w:pStyle w:val="af3"/>
        <w:rPr>
          <w:rFonts w:hint="eastAsia"/>
        </w:rPr>
      </w:pPr>
      <w:r>
        <w:rPr>
          <w:rStyle w:val="af2"/>
        </w:rPr>
        <w:annotationRef/>
      </w:r>
      <w:r>
        <w:rPr>
          <w:rFonts w:hint="eastAsia"/>
        </w:rPr>
        <w:t>这句话可能需要再斟酌一下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D5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D5B10E" w16cid:durableId="22FA6B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A12BA" w14:textId="77777777" w:rsidR="004A59EE" w:rsidRDefault="004A59EE" w:rsidP="00F841EF">
      <w:r>
        <w:separator/>
      </w:r>
    </w:p>
  </w:endnote>
  <w:endnote w:type="continuationSeparator" w:id="0">
    <w:p w14:paraId="51DEFC9D" w14:textId="77777777" w:rsidR="004A59EE" w:rsidRDefault="004A59EE"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11809"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B4BA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53AAE" w14:textId="77777777" w:rsidR="004A59EE" w:rsidRDefault="004A59EE" w:rsidP="00F841EF">
      <w:r>
        <w:separator/>
      </w:r>
    </w:p>
  </w:footnote>
  <w:footnote w:type="continuationSeparator" w:id="0">
    <w:p w14:paraId="21271AB9" w14:textId="77777777" w:rsidR="004A59EE" w:rsidRDefault="004A59EE" w:rsidP="00F841EF">
      <w:r>
        <w:continuationSeparator/>
      </w:r>
    </w:p>
  </w:footnote>
  <w:footnote w:id="1">
    <w:p w14:paraId="6ABB5186" w14:textId="77777777" w:rsidR="005F0677" w:rsidRDefault="005F0677">
      <w:pPr>
        <w:pStyle w:val="a7"/>
      </w:pPr>
      <w:r>
        <w:rPr>
          <w:rStyle w:val="a9"/>
        </w:rPr>
        <w:footnoteRef/>
      </w:r>
      <w:r>
        <w:t xml:space="preserve"> </w:t>
      </w:r>
      <w:r>
        <w:rPr>
          <w:rFonts w:hint="eastAsia"/>
        </w:rPr>
        <w:t>译者注：</w:t>
      </w:r>
      <w:r w:rsidR="00695B33">
        <w:rPr>
          <w:rFonts w:hint="eastAsia"/>
        </w:rPr>
        <w:t>时任普鲁士宫廷战争顾问。</w:t>
      </w:r>
    </w:p>
  </w:footnote>
  <w:footnote w:id="2">
    <w:p w14:paraId="2F33748C" w14:textId="77777777" w:rsidR="001451F1" w:rsidRDefault="001451F1">
      <w:pPr>
        <w:pStyle w:val="a7"/>
      </w:pPr>
      <w:r>
        <w:rPr>
          <w:rStyle w:val="a9"/>
        </w:rPr>
        <w:footnoteRef/>
      </w:r>
      <w:r>
        <w:t xml:space="preserve"> </w:t>
      </w:r>
      <w:r>
        <w:rPr>
          <w:rFonts w:hint="eastAsia"/>
        </w:rPr>
        <w:t>译者注：由 John</w:t>
      </w:r>
      <w:r>
        <w:t xml:space="preserve"> </w:t>
      </w:r>
      <w:r>
        <w:rPr>
          <w:rFonts w:hint="eastAsia"/>
        </w:rPr>
        <w:t>Fredrick</w:t>
      </w:r>
      <w:r>
        <w:t xml:space="preserve"> </w:t>
      </w:r>
      <w:r>
        <w:rPr>
          <w:rFonts w:hint="eastAsia"/>
        </w:rPr>
        <w:t>Thomas</w:t>
      </w:r>
      <w:r>
        <w:t xml:space="preserve"> </w:t>
      </w:r>
      <w:r>
        <w:rPr>
          <w:rFonts w:hint="eastAsia"/>
        </w:rPr>
        <w:t>Jane</w:t>
      </w:r>
      <w:r>
        <w:t xml:space="preserve"> </w:t>
      </w:r>
      <w:r>
        <w:rPr>
          <w:rFonts w:hint="eastAsia"/>
        </w:rPr>
        <w:t xml:space="preserve">最早于 </w:t>
      </w:r>
      <w:r>
        <w:t xml:space="preserve">1898 </w:t>
      </w:r>
      <w:r>
        <w:rPr>
          <w:rFonts w:hint="eastAsia"/>
        </w:rPr>
        <w:t>年发行的</w:t>
      </w:r>
      <w:r w:rsidR="00AE14EF">
        <w:rPr>
          <w:rFonts w:hint="eastAsia"/>
        </w:rPr>
        <w:t>一本战舰图鉴，目的是辅助他设计的一款战争游戏。此书原名 All</w:t>
      </w:r>
      <w:r w:rsidR="00AE14EF">
        <w:t xml:space="preserve"> the World</w:t>
      </w:r>
      <w:proofErr w:type="gramStart"/>
      <w:r w:rsidR="00AE14EF">
        <w:t>’</w:t>
      </w:r>
      <w:proofErr w:type="gramEnd"/>
      <w:r w:rsidR="00AE14EF">
        <w:t>s Fighting Ships</w:t>
      </w:r>
      <w:r w:rsidR="00AE14EF">
        <w:rPr>
          <w:rFonts w:hint="eastAsia"/>
        </w:rPr>
        <w:t>，1</w:t>
      </w:r>
      <w:r w:rsidR="00AE14EF">
        <w:t>905</w:t>
      </w:r>
      <w:r w:rsidR="00AE14EF">
        <w:rPr>
          <w:rFonts w:hint="eastAsia"/>
        </w:rPr>
        <w:t xml:space="preserve"> 年后更名为 </w:t>
      </w:r>
      <w:r w:rsidR="00AE14EF">
        <w:t>Jane</w:t>
      </w:r>
      <w:proofErr w:type="gramStart"/>
      <w:r w:rsidR="00AE14EF">
        <w:t>’</w:t>
      </w:r>
      <w:proofErr w:type="gramEnd"/>
      <w:r w:rsidR="00AE14EF">
        <w:t>s Fighting Ships</w:t>
      </w:r>
    </w:p>
  </w:footnote>
  <w:footnote w:id="3">
    <w:p w14:paraId="640AE3CB" w14:textId="77777777" w:rsidR="00FD08E4" w:rsidRDefault="00FD08E4">
      <w:pPr>
        <w:pStyle w:val="a7"/>
      </w:pPr>
      <w:r>
        <w:rPr>
          <w:rStyle w:val="a9"/>
        </w:rPr>
        <w:footnoteRef/>
      </w:r>
      <w:r>
        <w:t xml:space="preserve"> </w:t>
      </w:r>
      <w:r>
        <w:rPr>
          <w:rFonts w:hint="eastAsia"/>
        </w:rPr>
        <w:t xml:space="preserve">译者注：可能是 </w:t>
      </w:r>
      <w:hyperlink r:id="rId1" w:history="1">
        <w:r w:rsidRPr="00FD08E4">
          <w:rPr>
            <w:rStyle w:val="aa"/>
          </w:rPr>
          <w:t>这个</w:t>
        </w:r>
      </w:hyperlink>
      <w:r>
        <w:rPr>
          <w:rFonts w:hint="eastAsia"/>
        </w:rPr>
        <w:t>。</w:t>
      </w:r>
    </w:p>
  </w:footnote>
  <w:footnote w:id="4">
    <w:p w14:paraId="10D1C0C9" w14:textId="77777777" w:rsidR="001A3A82" w:rsidRDefault="001A3A82">
      <w:pPr>
        <w:pStyle w:val="a7"/>
      </w:pPr>
      <w:r>
        <w:rPr>
          <w:rStyle w:val="a9"/>
        </w:rPr>
        <w:footnoteRef/>
      </w:r>
      <w:r>
        <w:t xml:space="preserve"> </w:t>
      </w:r>
      <w:r>
        <w:rPr>
          <w:rFonts w:hint="eastAsia"/>
        </w:rPr>
        <w:t>译者注：加里 ·</w:t>
      </w:r>
      <w:r>
        <w:t xml:space="preserve"> </w:t>
      </w:r>
      <w:r>
        <w:rPr>
          <w:rFonts w:hint="eastAsia"/>
        </w:rPr>
        <w:t>吉盖克斯（1</w:t>
      </w:r>
      <w:r>
        <w:t xml:space="preserve">938 </w:t>
      </w:r>
      <w:r>
        <w:rPr>
          <w:rFonts w:hint="eastAsia"/>
        </w:rPr>
        <w:t>~</w:t>
      </w:r>
      <w:r>
        <w:t xml:space="preserve"> 2008</w:t>
      </w:r>
      <w:r>
        <w:rPr>
          <w:rFonts w:hint="eastAsia"/>
        </w:rPr>
        <w:t>），是划时代的经典游戏《龙与地下城》的</w:t>
      </w:r>
      <w:r w:rsidR="002B3F59">
        <w:rPr>
          <w:rFonts w:hint="eastAsia"/>
        </w:rPr>
        <w:t>发明</w:t>
      </w:r>
      <w:r>
        <w:rPr>
          <w:rFonts w:hint="eastAsia"/>
        </w:rPr>
        <w:t>者之一，与另一位作者 Dave</w:t>
      </w:r>
      <w:r>
        <w:t xml:space="preserve"> Arneson </w:t>
      </w:r>
      <w:r>
        <w:rPr>
          <w:rFonts w:hint="eastAsia"/>
        </w:rPr>
        <w:t>一起被称作角色扮演游戏之父</w:t>
      </w:r>
      <w:r w:rsidR="002B3F59">
        <w:rPr>
          <w:rFonts w:hint="eastAsia"/>
        </w:rPr>
        <w:t>。</w:t>
      </w:r>
    </w:p>
  </w:footnote>
  <w:footnote w:id="5">
    <w:p w14:paraId="59DD90EC" w14:textId="77777777" w:rsidR="00A92E66" w:rsidRDefault="00A92E66">
      <w:pPr>
        <w:pStyle w:val="a7"/>
      </w:pPr>
      <w:r>
        <w:rPr>
          <w:rStyle w:val="a9"/>
        </w:rPr>
        <w:footnoteRef/>
      </w:r>
      <w:r>
        <w:t xml:space="preserve"> </w:t>
      </w:r>
      <w:r>
        <w:rPr>
          <w:rFonts w:hint="eastAsia"/>
        </w:rPr>
        <w:t xml:space="preserve">译者注：全称是 </w:t>
      </w:r>
      <w:r>
        <w:t>Generic Universal Role Playing System</w:t>
      </w:r>
      <w:r>
        <w:rPr>
          <w:rFonts w:hint="eastAsia"/>
        </w:rPr>
        <w:t>。</w:t>
      </w:r>
    </w:p>
  </w:footnote>
  <w:footnote w:id="6">
    <w:p w14:paraId="240D8687" w14:textId="77777777" w:rsidR="00674CC8" w:rsidRDefault="00674CC8">
      <w:pPr>
        <w:pStyle w:val="a7"/>
      </w:pPr>
      <w:r>
        <w:rPr>
          <w:rStyle w:val="a9"/>
        </w:rPr>
        <w:footnoteRef/>
      </w:r>
      <w:r>
        <w:t xml:space="preserve"> </w:t>
      </w:r>
      <w:r>
        <w:rPr>
          <w:rFonts w:hint="eastAsia"/>
        </w:rPr>
        <w:t>译者注：一家美国游戏公司，靠发行 RPG</w:t>
      </w:r>
      <w:r>
        <w:t xml:space="preserve"> </w:t>
      </w:r>
      <w:proofErr w:type="gramStart"/>
      <w:r>
        <w:rPr>
          <w:rFonts w:hint="eastAsia"/>
        </w:rPr>
        <w:t>规则书</w:t>
      </w:r>
      <w:proofErr w:type="gramEnd"/>
      <w:r>
        <w:rPr>
          <w:rFonts w:hint="eastAsia"/>
        </w:rPr>
        <w:t>起家。2</w:t>
      </w:r>
      <w:r>
        <w:t xml:space="preserve">015 </w:t>
      </w:r>
      <w:r>
        <w:rPr>
          <w:rFonts w:hint="eastAsia"/>
        </w:rPr>
        <w:t>年被 Paradox</w:t>
      </w:r>
      <w:r>
        <w:t xml:space="preserve"> </w:t>
      </w:r>
      <w:r>
        <w:rPr>
          <w:rFonts w:hint="eastAsia"/>
        </w:rPr>
        <w:t>Interactive</w:t>
      </w:r>
      <w:r>
        <w:t xml:space="preserve"> </w:t>
      </w:r>
      <w:r>
        <w:rPr>
          <w:rFonts w:hint="eastAsia"/>
        </w:rPr>
        <w:t>收购。</w:t>
      </w:r>
    </w:p>
  </w:footnote>
  <w:footnote w:id="7">
    <w:p w14:paraId="35EEA5E3" w14:textId="77777777" w:rsidR="006A6C9B" w:rsidRDefault="006A6C9B">
      <w:pPr>
        <w:pStyle w:val="a7"/>
      </w:pPr>
      <w:r>
        <w:rPr>
          <w:rStyle w:val="a9"/>
        </w:rPr>
        <w:footnoteRef/>
      </w:r>
      <w:r>
        <w:t xml:space="preserve"> </w:t>
      </w:r>
      <w:r>
        <w:rPr>
          <w:rFonts w:hint="eastAsia"/>
        </w:rPr>
        <w:t>译者注：SPECIAL</w:t>
      </w:r>
      <w:r>
        <w:t xml:space="preserve"> </w:t>
      </w:r>
      <w:r>
        <w:rPr>
          <w:rFonts w:hint="eastAsia"/>
        </w:rPr>
        <w:t>是《辐射》中的一套属性值规则，以主要属性的首字母而得名：</w:t>
      </w:r>
      <w:r w:rsidRPr="006A6C9B">
        <w:rPr>
          <w:rFonts w:hint="eastAsia"/>
        </w:rPr>
        <w:t>力量</w:t>
      </w:r>
      <w:r>
        <w:rPr>
          <w:rFonts w:hint="eastAsia"/>
        </w:rPr>
        <w:t>（Strength）</w:t>
      </w:r>
      <w:r w:rsidRPr="006A6C9B">
        <w:rPr>
          <w:rFonts w:hint="eastAsia"/>
        </w:rPr>
        <w:t>，感知</w:t>
      </w:r>
      <w:r>
        <w:rPr>
          <w:rFonts w:hint="eastAsia"/>
        </w:rPr>
        <w:t>（Perception）</w:t>
      </w:r>
      <w:r w:rsidRPr="006A6C9B">
        <w:rPr>
          <w:rFonts w:hint="eastAsia"/>
        </w:rPr>
        <w:t>，耐力</w:t>
      </w:r>
      <w:r>
        <w:rPr>
          <w:rFonts w:hint="eastAsia"/>
        </w:rPr>
        <w:t>（Endurance）</w:t>
      </w:r>
      <w:r w:rsidRPr="006A6C9B">
        <w:rPr>
          <w:rFonts w:hint="eastAsia"/>
        </w:rPr>
        <w:t>，</w:t>
      </w:r>
      <w:r w:rsidRPr="006A6C9B">
        <w:t>魅力</w:t>
      </w:r>
      <w:r>
        <w:rPr>
          <w:rFonts w:hint="eastAsia"/>
        </w:rPr>
        <w:t>（Charisma）</w:t>
      </w:r>
      <w:r w:rsidRPr="006A6C9B">
        <w:t>，智力</w:t>
      </w:r>
      <w:r>
        <w:rPr>
          <w:rFonts w:hint="eastAsia"/>
        </w:rPr>
        <w:t>（Intelligence）</w:t>
      </w:r>
      <w:r w:rsidRPr="006A6C9B">
        <w:t>，敏捷</w:t>
      </w:r>
      <w:r>
        <w:rPr>
          <w:rFonts w:hint="eastAsia"/>
        </w:rPr>
        <w:t>（Agility）</w:t>
      </w:r>
      <w:r w:rsidRPr="006A6C9B">
        <w:t>，和运气</w:t>
      </w:r>
      <w:r>
        <w:rPr>
          <w:rFonts w:hint="eastAsia"/>
        </w:rPr>
        <w:t>（Luck）</w:t>
      </w:r>
      <w:r w:rsidRPr="006A6C9B">
        <w:t>。</w:t>
      </w:r>
    </w:p>
  </w:footnote>
  <w:footnote w:id="8">
    <w:p w14:paraId="1F5EBBD3" w14:textId="77777777" w:rsidR="006A6C9B" w:rsidRDefault="006A6C9B">
      <w:pPr>
        <w:pStyle w:val="a7"/>
      </w:pPr>
      <w:r>
        <w:rPr>
          <w:rStyle w:val="a9"/>
        </w:rPr>
        <w:footnoteRef/>
      </w:r>
      <w:r>
        <w:t xml:space="preserve"> </w:t>
      </w:r>
      <w:r>
        <w:rPr>
          <w:rFonts w:hint="eastAsia"/>
        </w:rPr>
        <w:t xml:space="preserve">译者注：全称为 </w:t>
      </w:r>
      <w:r>
        <w:t>Vampire: The Masquerade – Bloodlines</w:t>
      </w:r>
      <w:r>
        <w:rPr>
          <w:rFonts w:hint="eastAsia"/>
        </w:rPr>
        <w:t>。</w:t>
      </w:r>
    </w:p>
  </w:footnote>
  <w:footnote w:id="9">
    <w:p w14:paraId="105856A3" w14:textId="77777777" w:rsidR="00536FC5" w:rsidRDefault="00536FC5">
      <w:pPr>
        <w:pStyle w:val="a7"/>
      </w:pPr>
      <w:r>
        <w:rPr>
          <w:rStyle w:val="a9"/>
        </w:rPr>
        <w:footnoteRef/>
      </w:r>
      <w:r>
        <w:t xml:space="preserve"> </w:t>
      </w:r>
      <w:r>
        <w:rPr>
          <w:rFonts w:hint="eastAsia"/>
        </w:rPr>
        <w:t>译者注：一家位于芝加哥的独立游戏设计公司。代表作就是</w:t>
      </w:r>
      <w:r w:rsidR="002C2E1C">
        <w:rPr>
          <w:rFonts w:hint="eastAsia"/>
        </w:rPr>
        <w:t>后文提到的 Telepath</w:t>
      </w:r>
      <w:r w:rsidR="002C2E1C">
        <w:t xml:space="preserve"> </w:t>
      </w:r>
      <w:r w:rsidR="002C2E1C">
        <w:rPr>
          <w:rFonts w:hint="eastAsia"/>
        </w:rPr>
        <w:t>系列。</w:t>
      </w:r>
    </w:p>
  </w:footnote>
  <w:footnote w:id="10">
    <w:p w14:paraId="28005B8C" w14:textId="77777777" w:rsidR="002C2E1C" w:rsidRDefault="002C2E1C">
      <w:pPr>
        <w:pStyle w:val="a7"/>
      </w:pPr>
      <w:r>
        <w:rPr>
          <w:rStyle w:val="a9"/>
        </w:rPr>
        <w:footnoteRef/>
      </w:r>
      <w:r>
        <w:t xml:space="preserve"> </w:t>
      </w:r>
      <w:r>
        <w:rPr>
          <w:rFonts w:hint="eastAsia"/>
        </w:rPr>
        <w:t>译者注：又译作《心灵感应战》。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E0B6B"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A74" w14:textId="77777777" w:rsidR="00804F76" w:rsidRDefault="00804F76" w:rsidP="00A8527F">
    <w:pPr>
      <w:pStyle w:val="a3"/>
      <w:pBdr>
        <w:bottom w:val="single" w:sz="4" w:space="1" w:color="D0CECE" w:themeColor="background2" w:themeShade="E6"/>
      </w:pBdr>
    </w:pPr>
    <w:r>
      <w:rPr>
        <w:rFonts w:hint="eastAsia"/>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 Quan">
    <w15:presenceInfo w15:providerId="Windows Live" w15:userId="fb16b904e3527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7"/>
    <w:rsid w:val="00045DB7"/>
    <w:rsid w:val="00055882"/>
    <w:rsid w:val="00081E0B"/>
    <w:rsid w:val="00087AE0"/>
    <w:rsid w:val="000B34CB"/>
    <w:rsid w:val="000C57BA"/>
    <w:rsid w:val="000E4E1E"/>
    <w:rsid w:val="000F0817"/>
    <w:rsid w:val="00117365"/>
    <w:rsid w:val="001451F1"/>
    <w:rsid w:val="00153EE2"/>
    <w:rsid w:val="0016522A"/>
    <w:rsid w:val="001806CB"/>
    <w:rsid w:val="00181342"/>
    <w:rsid w:val="00190D91"/>
    <w:rsid w:val="001A3A82"/>
    <w:rsid w:val="001B3B4D"/>
    <w:rsid w:val="001C3672"/>
    <w:rsid w:val="001D0E73"/>
    <w:rsid w:val="001D2321"/>
    <w:rsid w:val="001D5185"/>
    <w:rsid w:val="001D5E94"/>
    <w:rsid w:val="001F3F1F"/>
    <w:rsid w:val="001F6039"/>
    <w:rsid w:val="00234451"/>
    <w:rsid w:val="002602A7"/>
    <w:rsid w:val="00285E6A"/>
    <w:rsid w:val="002B3F59"/>
    <w:rsid w:val="002C2E1C"/>
    <w:rsid w:val="002D01D3"/>
    <w:rsid w:val="002D0DF5"/>
    <w:rsid w:val="002D6724"/>
    <w:rsid w:val="002F3408"/>
    <w:rsid w:val="00302BCF"/>
    <w:rsid w:val="0031559E"/>
    <w:rsid w:val="003249D9"/>
    <w:rsid w:val="00333CDD"/>
    <w:rsid w:val="00362338"/>
    <w:rsid w:val="00366B4E"/>
    <w:rsid w:val="00385064"/>
    <w:rsid w:val="00385C4B"/>
    <w:rsid w:val="003C64D7"/>
    <w:rsid w:val="003E13C6"/>
    <w:rsid w:val="003F442C"/>
    <w:rsid w:val="00400F73"/>
    <w:rsid w:val="00412ACB"/>
    <w:rsid w:val="00445F1D"/>
    <w:rsid w:val="004A59EE"/>
    <w:rsid w:val="004B4D18"/>
    <w:rsid w:val="004C323F"/>
    <w:rsid w:val="004D4F89"/>
    <w:rsid w:val="005062C4"/>
    <w:rsid w:val="00532598"/>
    <w:rsid w:val="00536FC5"/>
    <w:rsid w:val="005563A5"/>
    <w:rsid w:val="00577D92"/>
    <w:rsid w:val="00594354"/>
    <w:rsid w:val="005A2AD5"/>
    <w:rsid w:val="005D497F"/>
    <w:rsid w:val="005E1D00"/>
    <w:rsid w:val="005E3FB4"/>
    <w:rsid w:val="005F0677"/>
    <w:rsid w:val="005F0AB9"/>
    <w:rsid w:val="005F5C4A"/>
    <w:rsid w:val="00621D8F"/>
    <w:rsid w:val="006530AD"/>
    <w:rsid w:val="00655D86"/>
    <w:rsid w:val="00657B80"/>
    <w:rsid w:val="006610BC"/>
    <w:rsid w:val="00661441"/>
    <w:rsid w:val="006616A9"/>
    <w:rsid w:val="00664DA0"/>
    <w:rsid w:val="00672284"/>
    <w:rsid w:val="006722AD"/>
    <w:rsid w:val="00674CC8"/>
    <w:rsid w:val="0067675A"/>
    <w:rsid w:val="00694FCF"/>
    <w:rsid w:val="00695B33"/>
    <w:rsid w:val="006A6C9B"/>
    <w:rsid w:val="006B2C72"/>
    <w:rsid w:val="006C4F45"/>
    <w:rsid w:val="006F4D28"/>
    <w:rsid w:val="0071094A"/>
    <w:rsid w:val="00730438"/>
    <w:rsid w:val="00731BF1"/>
    <w:rsid w:val="007752FB"/>
    <w:rsid w:val="007869FA"/>
    <w:rsid w:val="007A2BD6"/>
    <w:rsid w:val="007A6218"/>
    <w:rsid w:val="007D1699"/>
    <w:rsid w:val="00804F76"/>
    <w:rsid w:val="00806138"/>
    <w:rsid w:val="00816BCD"/>
    <w:rsid w:val="00861514"/>
    <w:rsid w:val="00862DFE"/>
    <w:rsid w:val="00876728"/>
    <w:rsid w:val="00890BEE"/>
    <w:rsid w:val="008A620A"/>
    <w:rsid w:val="008B51AB"/>
    <w:rsid w:val="008D14EE"/>
    <w:rsid w:val="008D4384"/>
    <w:rsid w:val="008D5696"/>
    <w:rsid w:val="008E3CB4"/>
    <w:rsid w:val="008F2B87"/>
    <w:rsid w:val="008F4580"/>
    <w:rsid w:val="00937B95"/>
    <w:rsid w:val="00960341"/>
    <w:rsid w:val="0097206B"/>
    <w:rsid w:val="009C45E4"/>
    <w:rsid w:val="00A3384D"/>
    <w:rsid w:val="00A47A89"/>
    <w:rsid w:val="00A50650"/>
    <w:rsid w:val="00A633EF"/>
    <w:rsid w:val="00A8527F"/>
    <w:rsid w:val="00A867B3"/>
    <w:rsid w:val="00A8783F"/>
    <w:rsid w:val="00A92E66"/>
    <w:rsid w:val="00AA606A"/>
    <w:rsid w:val="00AA68E8"/>
    <w:rsid w:val="00AC153E"/>
    <w:rsid w:val="00AC3916"/>
    <w:rsid w:val="00AC437D"/>
    <w:rsid w:val="00AD03AB"/>
    <w:rsid w:val="00AE14EF"/>
    <w:rsid w:val="00B10A40"/>
    <w:rsid w:val="00B206BD"/>
    <w:rsid w:val="00B25851"/>
    <w:rsid w:val="00B267A3"/>
    <w:rsid w:val="00B415B0"/>
    <w:rsid w:val="00B4424F"/>
    <w:rsid w:val="00B50715"/>
    <w:rsid w:val="00B550F4"/>
    <w:rsid w:val="00B62941"/>
    <w:rsid w:val="00BA2914"/>
    <w:rsid w:val="00BB5203"/>
    <w:rsid w:val="00BE1C72"/>
    <w:rsid w:val="00BF11F4"/>
    <w:rsid w:val="00C11B90"/>
    <w:rsid w:val="00C36086"/>
    <w:rsid w:val="00C60F05"/>
    <w:rsid w:val="00C61659"/>
    <w:rsid w:val="00C62C18"/>
    <w:rsid w:val="00C7080D"/>
    <w:rsid w:val="00CE17B5"/>
    <w:rsid w:val="00CE2F7E"/>
    <w:rsid w:val="00D00335"/>
    <w:rsid w:val="00D02128"/>
    <w:rsid w:val="00D2473E"/>
    <w:rsid w:val="00D43879"/>
    <w:rsid w:val="00D47D43"/>
    <w:rsid w:val="00D62021"/>
    <w:rsid w:val="00DA3E65"/>
    <w:rsid w:val="00DC7054"/>
    <w:rsid w:val="00DF1BD2"/>
    <w:rsid w:val="00E06D6C"/>
    <w:rsid w:val="00E123BA"/>
    <w:rsid w:val="00E1534E"/>
    <w:rsid w:val="00E20D0F"/>
    <w:rsid w:val="00E377C2"/>
    <w:rsid w:val="00E61F41"/>
    <w:rsid w:val="00EA0D80"/>
    <w:rsid w:val="00EA35E2"/>
    <w:rsid w:val="00EE2E4F"/>
    <w:rsid w:val="00EF3271"/>
    <w:rsid w:val="00F27EC2"/>
    <w:rsid w:val="00F447CF"/>
    <w:rsid w:val="00F505B5"/>
    <w:rsid w:val="00F734E7"/>
    <w:rsid w:val="00F75076"/>
    <w:rsid w:val="00F800C8"/>
    <w:rsid w:val="00F841EF"/>
    <w:rsid w:val="00FD0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E3228"/>
  <w15:chartTrackingRefBased/>
  <w15:docId w15:val="{C9F6D3A0-D1FB-415A-BAC4-6A7EC15A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EA0D80"/>
    <w:rPr>
      <w:rFonts w:asciiTheme="majorHAnsi" w:eastAsia="黑体" w:hAnsiTheme="majorHAnsi" w:cstheme="majorBidi"/>
      <w:sz w:val="20"/>
      <w:szCs w:val="20"/>
    </w:rPr>
  </w:style>
  <w:style w:type="paragraph" w:styleId="af0">
    <w:name w:val="Balloon Text"/>
    <w:basedOn w:val="a"/>
    <w:link w:val="af1"/>
    <w:uiPriority w:val="99"/>
    <w:semiHidden/>
    <w:unhideWhenUsed/>
    <w:rsid w:val="005F0AB9"/>
    <w:rPr>
      <w:sz w:val="18"/>
      <w:szCs w:val="18"/>
    </w:rPr>
  </w:style>
  <w:style w:type="character" w:customStyle="1" w:styleId="af1">
    <w:name w:val="批注框文本 字符"/>
    <w:basedOn w:val="a0"/>
    <w:link w:val="af0"/>
    <w:uiPriority w:val="99"/>
    <w:semiHidden/>
    <w:rsid w:val="005F0AB9"/>
    <w:rPr>
      <w:sz w:val="18"/>
      <w:szCs w:val="18"/>
    </w:rPr>
  </w:style>
  <w:style w:type="character" w:styleId="af2">
    <w:name w:val="annotation reference"/>
    <w:basedOn w:val="a0"/>
    <w:uiPriority w:val="99"/>
    <w:semiHidden/>
    <w:unhideWhenUsed/>
    <w:rsid w:val="00AD03AB"/>
    <w:rPr>
      <w:sz w:val="21"/>
      <w:szCs w:val="21"/>
    </w:rPr>
  </w:style>
  <w:style w:type="paragraph" w:styleId="af3">
    <w:name w:val="annotation text"/>
    <w:basedOn w:val="a"/>
    <w:link w:val="af4"/>
    <w:uiPriority w:val="99"/>
    <w:semiHidden/>
    <w:unhideWhenUsed/>
    <w:rsid w:val="00AD03AB"/>
    <w:pPr>
      <w:jc w:val="left"/>
    </w:pPr>
  </w:style>
  <w:style w:type="character" w:customStyle="1" w:styleId="af4">
    <w:name w:val="批注文字 字符"/>
    <w:basedOn w:val="a0"/>
    <w:link w:val="af3"/>
    <w:uiPriority w:val="99"/>
    <w:semiHidden/>
    <w:rsid w:val="00AD03AB"/>
  </w:style>
  <w:style w:type="paragraph" w:styleId="af5">
    <w:name w:val="annotation subject"/>
    <w:basedOn w:val="af3"/>
    <w:next w:val="af3"/>
    <w:link w:val="af6"/>
    <w:uiPriority w:val="99"/>
    <w:semiHidden/>
    <w:unhideWhenUsed/>
    <w:rsid w:val="00AD03AB"/>
    <w:rPr>
      <w:b/>
      <w:bCs/>
    </w:rPr>
  </w:style>
  <w:style w:type="character" w:customStyle="1" w:styleId="af6">
    <w:name w:val="批注主题 字符"/>
    <w:basedOn w:val="af4"/>
    <w:link w:val="af5"/>
    <w:uiPriority w:val="99"/>
    <w:semiHidden/>
    <w:rsid w:val="00AD0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sinisterdesign" TargetMode="Externa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truemessiahgame.com" TargetMode="External"/><Relationship Id="rId10" Type="http://schemas.openxmlformats.org/officeDocument/2006/relationships/image" Target="media/image1.jp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m/books/edition/Jane_s_Fighting_Ships/C2RCxi8jZwYC?hl=en&amp;gbpv=1&amp;dq=jane's%20fighting%20ships&amp;pg=RA3-PA17&amp;printsec=frontco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DB09F-61D5-457F-A43F-16877197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章节模版20200826.dotx</Template>
  <TotalTime>201</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6</cp:revision>
  <dcterms:created xsi:type="dcterms:W3CDTF">2020-08-29T01:01:00Z</dcterms:created>
  <dcterms:modified xsi:type="dcterms:W3CDTF">2020-09-03T02:04:00Z</dcterms:modified>
</cp:coreProperties>
</file>