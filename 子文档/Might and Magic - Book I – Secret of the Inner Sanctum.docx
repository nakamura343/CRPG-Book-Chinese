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FA495" w14:textId="4F76D4C3" w:rsidR="0016522A" w:rsidRPr="00F734E7" w:rsidRDefault="000C1A81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D519F2D" wp14:editId="3BDC7E3A">
                <wp:simplePos x="0" y="0"/>
                <wp:positionH relativeFrom="margin">
                  <wp:posOffset>-3175</wp:posOffset>
                </wp:positionH>
                <wp:positionV relativeFrom="paragraph">
                  <wp:posOffset>1267129</wp:posOffset>
                </wp:positionV>
                <wp:extent cx="6185535" cy="3203575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203575"/>
                          <a:chOff x="0" y="0"/>
                          <a:chExt cx="6185535" cy="320357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824" y="0"/>
                            <a:ext cx="617388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5162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B01E8E" w14:textId="59D208B0" w:rsidR="00F96429" w:rsidRDefault="00B624B9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ew World Computing, 1986</w:t>
                              </w:r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 xml:space="preserve"> MS-DOS, Amiga, Apple II, Mac, C64, </w:t>
                              </w:r>
                              <w:proofErr w:type="spellStart"/>
                              <w:r>
                                <w:t>etc</w:t>
                              </w:r>
                              <w:proofErr w:type="spellEnd"/>
                              <w:r>
                                <w:t>*</w:t>
                              </w:r>
                            </w:p>
                            <w:p w14:paraId="589100AE" w14:textId="7EE914DE" w:rsidR="00F96429" w:rsidRPr="00F30A58" w:rsidRDefault="00F96429" w:rsidP="00F96429">
                              <w:pPr>
                                <w:jc w:val="center"/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</w:pPr>
                              <w:r w:rsidRPr="00F30A58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*</w:t>
                              </w:r>
                              <w:r w:rsidR="00B624B9">
                                <w:rPr>
                                  <w:sz w:val="20"/>
                                  <w:szCs w:val="21"/>
                                </w:rPr>
                                <w:t xml:space="preserve"> </w:t>
                              </w:r>
                              <w:r w:rsidR="00B624B9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 xml:space="preserve">《魔法门》相当畅销，获得了好多奖项，被移植到多个平台，包括后来的 </w:t>
                              </w:r>
                              <w:r w:rsidR="00B624B9">
                                <w:rPr>
                                  <w:sz w:val="20"/>
                                  <w:szCs w:val="21"/>
                                </w:rPr>
                                <w:t xml:space="preserve">NES </w:t>
                              </w:r>
                              <w:r w:rsidR="00B624B9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以及其他日本计算机</w:t>
                              </w:r>
                              <w:r w:rsidR="0006536F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平台</w:t>
                              </w:r>
                              <w:r w:rsidR="00B624B9">
                                <w:rPr>
                                  <w:rFonts w:hint="eastAsia"/>
                                  <w:sz w:val="20"/>
                                  <w:szCs w:val="21"/>
                                </w:rPr>
                                <w:t>。</w:t>
                              </w:r>
                            </w:p>
                            <w:p w14:paraId="4DD3FDE9" w14:textId="77777777" w:rsidR="000C1A81" w:rsidRPr="00F30A58" w:rsidRDefault="000C1A81" w:rsidP="000C1A81">
                              <w:pPr>
                                <w:rPr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19F2D" id="组合 4" o:spid="_x0000_s1026" style="position:absolute;left:0;text-align:left;margin-left:-.25pt;margin-top:99.75pt;width:487.05pt;height:252.25pt;z-index:251660288;mso-position-horizontal-relative:margin;mso-width-relative:margin;mso-height-relative:margin" coordsize="61855,320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58;width:61739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5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DB01E8E" w14:textId="59D208B0" w:rsidR="00F96429" w:rsidRDefault="00B624B9" w:rsidP="00F96429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ew World Computing, 1986</w:t>
                        </w:r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 xml:space="preserve"> MS-DOS, Amiga, Apple II, Mac, C64, </w:t>
                        </w:r>
                        <w:proofErr w:type="spellStart"/>
                        <w:r>
                          <w:t>etc</w:t>
                        </w:r>
                        <w:proofErr w:type="spellEnd"/>
                        <w:r>
                          <w:t>*</w:t>
                        </w:r>
                      </w:p>
                      <w:p w14:paraId="589100AE" w14:textId="7EE914DE" w:rsidR="00F96429" w:rsidRPr="00F30A58" w:rsidRDefault="00F96429" w:rsidP="00F96429">
                        <w:pPr>
                          <w:jc w:val="center"/>
                          <w:rPr>
                            <w:rFonts w:hint="eastAsia"/>
                            <w:sz w:val="20"/>
                            <w:szCs w:val="21"/>
                          </w:rPr>
                        </w:pPr>
                        <w:r w:rsidRPr="00F30A58">
                          <w:rPr>
                            <w:rFonts w:hint="eastAsia"/>
                            <w:sz w:val="20"/>
                            <w:szCs w:val="21"/>
                          </w:rPr>
                          <w:t>*</w:t>
                        </w:r>
                        <w:r w:rsidR="00B624B9">
                          <w:rPr>
                            <w:sz w:val="20"/>
                            <w:szCs w:val="21"/>
                          </w:rPr>
                          <w:t xml:space="preserve"> </w:t>
                        </w:r>
                        <w:r w:rsidR="00B624B9">
                          <w:rPr>
                            <w:rFonts w:hint="eastAsia"/>
                            <w:sz w:val="20"/>
                            <w:szCs w:val="21"/>
                          </w:rPr>
                          <w:t xml:space="preserve">《魔法门》相当畅销，获得了好多奖项，被移植到多个平台，包括后来的 </w:t>
                        </w:r>
                        <w:r w:rsidR="00B624B9">
                          <w:rPr>
                            <w:sz w:val="20"/>
                            <w:szCs w:val="21"/>
                          </w:rPr>
                          <w:t xml:space="preserve">NES </w:t>
                        </w:r>
                        <w:r w:rsidR="00B624B9">
                          <w:rPr>
                            <w:rFonts w:hint="eastAsia"/>
                            <w:sz w:val="20"/>
                            <w:szCs w:val="21"/>
                          </w:rPr>
                          <w:t>以及其他日本计算机</w:t>
                        </w:r>
                        <w:r w:rsidR="0006536F">
                          <w:rPr>
                            <w:rFonts w:hint="eastAsia"/>
                            <w:sz w:val="20"/>
                            <w:szCs w:val="21"/>
                          </w:rPr>
                          <w:t>平台</w:t>
                        </w:r>
                        <w:r w:rsidR="00B624B9">
                          <w:rPr>
                            <w:rFonts w:hint="eastAsia"/>
                            <w:sz w:val="20"/>
                            <w:szCs w:val="21"/>
                          </w:rPr>
                          <w:t>。</w:t>
                        </w:r>
                      </w:p>
                      <w:p w14:paraId="4DD3FDE9" w14:textId="77777777" w:rsidR="000C1A81" w:rsidRPr="00F30A58" w:rsidRDefault="000C1A81" w:rsidP="000C1A81">
                        <w:pPr>
                          <w:rPr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CF5AC7">
        <w:rPr>
          <w:rFonts w:hint="eastAsia"/>
        </w:rPr>
        <w:t>魔法门</w:t>
      </w:r>
      <w:r w:rsidR="00CF5AC7">
        <w:rPr>
          <w:rFonts w:hint="eastAsia"/>
        </w:rPr>
        <w:t xml:space="preserve"> 1</w:t>
      </w:r>
      <w:r w:rsidR="00CF5AC7">
        <w:rPr>
          <w:rFonts w:hint="eastAsia"/>
        </w:rPr>
        <w:t>：心灵圣地之谜</w:t>
      </w:r>
      <w:r w:rsidR="00DB684D">
        <w:rPr>
          <w:rFonts w:hint="eastAsia"/>
        </w:rPr>
        <w:t>》（</w:t>
      </w:r>
      <w:r w:rsidR="00CF5AC7">
        <w:rPr>
          <w:rFonts w:hint="eastAsia"/>
        </w:rPr>
        <w:t>M</w:t>
      </w:r>
      <w:r w:rsidR="00CF5AC7">
        <w:t>ight and Magic: Book I – Secret of the Inner Sanctum</w:t>
      </w:r>
      <w:r w:rsidR="00DB684D">
        <w:rPr>
          <w:rFonts w:hint="eastAsia"/>
        </w:rPr>
        <w:t>）</w:t>
      </w:r>
    </w:p>
    <w:p w14:paraId="5109B0F5" w14:textId="6253D6E5" w:rsidR="0016522A" w:rsidRDefault="008F2B87" w:rsidP="00F734E7">
      <w:r w:rsidRPr="008F2B87">
        <w:rPr>
          <w:rFonts w:hint="eastAsia"/>
        </w:rPr>
        <w:t>作者：</w:t>
      </w:r>
      <w:r w:rsidR="00B624B9">
        <w:rPr>
          <w:rFonts w:hint="eastAsia"/>
        </w:rPr>
        <w:t>CC</w:t>
      </w:r>
    </w:p>
    <w:p w14:paraId="7BD6961F" w14:textId="4567FFA9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B624B9">
        <w:rPr>
          <w:rFonts w:hint="eastAsia"/>
        </w:rPr>
        <w:t>FQ</w:t>
      </w:r>
    </w:p>
    <w:p w14:paraId="724A0B69" w14:textId="77777777" w:rsidR="0016522A" w:rsidRDefault="0092507E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A44DC" wp14:editId="69509B6A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2567A" w14:textId="0FF08E15" w:rsidR="00B64617" w:rsidRDefault="0092507E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 w:rsidR="00B624B9">
                              <w:rPr>
                                <w:rFonts w:ascii="Times New Roman" w:eastAsia="楷体" w:hAnsi="Times New Roman" w:hint="eastAsia"/>
                              </w:rPr>
                              <w:t>对我来说最大的挑战就是</w:t>
                            </w:r>
                            <w:r w:rsidR="00DE2286">
                              <w:rPr>
                                <w:rFonts w:ascii="Times New Roman" w:eastAsia="楷体" w:hAnsi="Times New Roman" w:hint="eastAsia"/>
                              </w:rPr>
                              <w:t>同时成为游戏的制作人和公司的</w:t>
                            </w:r>
                            <w:r w:rsidR="00DE2286"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 w:rsidR="00DE2286">
                              <w:rPr>
                                <w:rFonts w:ascii="Times New Roman" w:eastAsia="楷体" w:hAnsi="Times New Roman"/>
                              </w:rPr>
                              <w:t>CEO</w:t>
                            </w:r>
                            <w:r w:rsidR="00DE2286">
                              <w:rPr>
                                <w:rFonts w:ascii="Times New Roman" w:eastAsia="楷体" w:hAnsi="Times New Roman" w:hint="eastAsia"/>
                              </w:rPr>
                              <w:t>。这两重角色总会存在冲突。一方面我想让每款游戏都趋于完美，加上更多的特性，更多的润色……但是在另一方面，我要为所有东西买单。现在我的一个折中办法是：如果我想要保持盈利，我就需要一直有能力去做下一款游戏。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”</w:t>
                            </w:r>
                          </w:p>
                          <w:p w14:paraId="504C827A" w14:textId="77777777" w:rsidR="003F7E6F" w:rsidRPr="00E81749" w:rsidRDefault="003F7E6F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22365B6A" w14:textId="753F5DAD" w:rsidR="002169D6" w:rsidRPr="00E81749" w:rsidRDefault="00DE2286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0" w:history="1">
                              <w:r w:rsidRPr="00DE2286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 xml:space="preserve">Jon Van </w:t>
                              </w:r>
                              <w:proofErr w:type="spellStart"/>
                              <w:r w:rsidRPr="00DE2286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Caneghem</w:t>
                              </w:r>
                              <w:proofErr w:type="spellEnd"/>
                            </w:hyperlink>
                          </w:p>
                          <w:p w14:paraId="15640B29" w14:textId="3E65C329" w:rsidR="00F96429" w:rsidRDefault="002169D6" w:rsidP="00DE228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 w:rsidR="00DE2286">
                              <w:rPr>
                                <w:rFonts w:ascii="Times New Roman" w:eastAsia="楷体" w:hAnsi="Times New Roman" w:hint="eastAsia"/>
                              </w:rPr>
                              <w:t>魔法门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  <w:p w14:paraId="60FCCF4A" w14:textId="77777777" w:rsidR="00DE2286" w:rsidRPr="00E81749" w:rsidRDefault="00DE2286" w:rsidP="00DE2286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A44DC" id="文本框 2" o:spid="_x0000_s1029" type="#_x0000_t202" style="position:absolute;left:0;text-align:left;margin-left:434.6pt;margin-top:19.65pt;width:485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EUEY4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70D2567A" w14:textId="0FF08E15" w:rsidR="00B64617" w:rsidRDefault="0092507E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 w:rsidR="00B624B9">
                        <w:rPr>
                          <w:rFonts w:ascii="Times New Roman" w:eastAsia="楷体" w:hAnsi="Times New Roman" w:hint="eastAsia"/>
                        </w:rPr>
                        <w:t>对我来说最大的挑战就是</w:t>
                      </w:r>
                      <w:r w:rsidR="00DE2286">
                        <w:rPr>
                          <w:rFonts w:ascii="Times New Roman" w:eastAsia="楷体" w:hAnsi="Times New Roman" w:hint="eastAsia"/>
                        </w:rPr>
                        <w:t>同时成为游戏的制作人和公司的</w:t>
                      </w:r>
                      <w:r w:rsidR="00DE2286"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 w:rsidR="00DE2286">
                        <w:rPr>
                          <w:rFonts w:ascii="Times New Roman" w:eastAsia="楷体" w:hAnsi="Times New Roman"/>
                        </w:rPr>
                        <w:t>CEO</w:t>
                      </w:r>
                      <w:r w:rsidR="00DE2286">
                        <w:rPr>
                          <w:rFonts w:ascii="Times New Roman" w:eastAsia="楷体" w:hAnsi="Times New Roman" w:hint="eastAsia"/>
                        </w:rPr>
                        <w:t>。这两重角色总会存在冲突。一方面我想让每款游戏都趋于完美，加上更多的特性，更多的润色……但是在另一方面，我要为所有东西买单。现在我的一个折中办法是：如果我想要保持盈利，我就需要一直有能力去做下一款游戏。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”</w:t>
                      </w:r>
                    </w:p>
                    <w:p w14:paraId="504C827A" w14:textId="77777777" w:rsidR="003F7E6F" w:rsidRPr="00E81749" w:rsidRDefault="003F7E6F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22365B6A" w14:textId="753F5DAD" w:rsidR="002169D6" w:rsidRPr="00E81749" w:rsidRDefault="00DE2286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1" w:history="1">
                        <w:r w:rsidRPr="00DE2286">
                          <w:rPr>
                            <w:rStyle w:val="aa"/>
                            <w:rFonts w:ascii="Times New Roman" w:eastAsia="楷体" w:hAnsi="Times New Roman"/>
                          </w:rPr>
                          <w:t xml:space="preserve">Jon Van </w:t>
                        </w:r>
                        <w:proofErr w:type="spellStart"/>
                        <w:r w:rsidRPr="00DE2286">
                          <w:rPr>
                            <w:rStyle w:val="aa"/>
                            <w:rFonts w:ascii="Times New Roman" w:eastAsia="楷体" w:hAnsi="Times New Roman"/>
                          </w:rPr>
                          <w:t>Caneghem</w:t>
                        </w:r>
                        <w:proofErr w:type="spellEnd"/>
                      </w:hyperlink>
                    </w:p>
                    <w:p w14:paraId="15640B29" w14:textId="3E65C329" w:rsidR="00F96429" w:rsidRDefault="002169D6" w:rsidP="00DE228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 w:rsidR="00DE2286">
                        <w:rPr>
                          <w:rFonts w:ascii="Times New Roman" w:eastAsia="楷体" w:hAnsi="Times New Roman" w:hint="eastAsia"/>
                        </w:rPr>
                        <w:t>魔法门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  <w:p w14:paraId="60FCCF4A" w14:textId="77777777" w:rsidR="00DE2286" w:rsidRPr="00E81749" w:rsidRDefault="00DE2286" w:rsidP="00DE2286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D2EEA">
        <w:pict w14:anchorId="54671623">
          <v:rect id="_x0000_i1025" style="width:261.65pt;height:1pt" o:hrpct="500" o:hrstd="t" o:hrnoshade="t" o:hr="t" fillcolor="#cfcdcd [2894]" stroked="f"/>
        </w:pict>
      </w:r>
    </w:p>
    <w:p w14:paraId="1DA4A791" w14:textId="77777777" w:rsidR="0016522A" w:rsidRDefault="0016522A" w:rsidP="00F734E7">
      <w:pPr>
        <w:sectPr w:rsidR="0016522A" w:rsidSect="00F800C8">
          <w:headerReference w:type="default" r:id="rId12"/>
          <w:footerReference w:type="default" r:id="rId13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0BD3938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0649077E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3AB120B3" w14:textId="77777777" w:rsidR="00F348C6" w:rsidRDefault="00F348C6" w:rsidP="00F348C6">
      <w:pPr>
        <w:pStyle w:val="-"/>
        <w:ind w:firstLine="420"/>
      </w:pPr>
    </w:p>
    <w:p w14:paraId="38404826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1C91462" wp14:editId="6A1FBB02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9A79" w14:textId="77777777" w:rsidR="00F348C6" w:rsidRDefault="00F348C6" w:rsidP="00F348C6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F5AC7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</w:t>
      </w:r>
      <w:r w:rsidRPr="0092014F">
        <w:lastRenderedPageBreak/>
        <w:t>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055EBE12" w14:textId="77777777" w:rsidR="00F348C6" w:rsidRDefault="00F348C6" w:rsidP="00F348C6">
      <w:pPr>
        <w:pStyle w:val="-"/>
        <w:ind w:firstLine="420"/>
      </w:pPr>
    </w:p>
    <w:p w14:paraId="1EAE6F2A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24EB61B2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750FAF6B" w14:textId="77777777" w:rsidR="003F7E6F" w:rsidRDefault="003F7E6F" w:rsidP="00F348C6">
      <w:pPr>
        <w:pStyle w:val="-"/>
        <w:ind w:firstLine="420"/>
      </w:pPr>
    </w:p>
    <w:p w14:paraId="75C9A031" w14:textId="77777777" w:rsidR="003F7E6F" w:rsidRDefault="003F7E6F" w:rsidP="00F348C6">
      <w:pPr>
        <w:pStyle w:val="-"/>
        <w:ind w:firstLine="420"/>
      </w:pPr>
    </w:p>
    <w:p w14:paraId="53136F9C" w14:textId="77777777" w:rsidR="003F7E6F" w:rsidRDefault="003F7E6F" w:rsidP="00F348C6">
      <w:pPr>
        <w:pStyle w:val="-"/>
        <w:ind w:firstLine="420"/>
      </w:pPr>
    </w:p>
    <w:p w14:paraId="2BAD9E99" w14:textId="77777777" w:rsidR="00FD78FB" w:rsidRDefault="00FD78FB" w:rsidP="00F348C6">
      <w:pPr>
        <w:pStyle w:val="-"/>
        <w:ind w:firstLine="420"/>
      </w:pPr>
    </w:p>
    <w:p w14:paraId="3EAA0EC7" w14:textId="77777777" w:rsidR="00FD78FB" w:rsidRDefault="00FD78FB" w:rsidP="00F348C6">
      <w:pPr>
        <w:pStyle w:val="-"/>
        <w:ind w:firstLine="420"/>
      </w:pPr>
    </w:p>
    <w:p w14:paraId="1D05AECE" w14:textId="77777777" w:rsidR="00FD78FB" w:rsidRDefault="00FD78FB" w:rsidP="00F348C6">
      <w:pPr>
        <w:pStyle w:val="-"/>
        <w:ind w:firstLine="420"/>
      </w:pPr>
    </w:p>
    <w:p w14:paraId="7E0FC563" w14:textId="77777777" w:rsidR="00FD78FB" w:rsidRDefault="00FD78FB" w:rsidP="00F348C6">
      <w:pPr>
        <w:pStyle w:val="-"/>
        <w:ind w:firstLine="420"/>
      </w:pPr>
    </w:p>
    <w:p w14:paraId="3E145BC7" w14:textId="77777777" w:rsidR="00FD78FB" w:rsidRDefault="00FD78FB" w:rsidP="00F348C6">
      <w:pPr>
        <w:pStyle w:val="-"/>
        <w:ind w:firstLine="420"/>
      </w:pPr>
    </w:p>
    <w:p w14:paraId="2E11C207" w14:textId="77777777" w:rsidR="00FD78FB" w:rsidRDefault="00FD78FB" w:rsidP="00F348C6">
      <w:pPr>
        <w:pStyle w:val="-"/>
        <w:ind w:firstLine="420"/>
      </w:pPr>
    </w:p>
    <w:p w14:paraId="7A4D4D1F" w14:textId="77777777" w:rsidR="00FD78FB" w:rsidRDefault="00FD78FB" w:rsidP="00F348C6">
      <w:pPr>
        <w:pStyle w:val="-"/>
        <w:ind w:firstLine="420"/>
      </w:pPr>
    </w:p>
    <w:p w14:paraId="0294A284" w14:textId="77777777" w:rsidR="00FD78FB" w:rsidRDefault="00FD78FB" w:rsidP="00F348C6">
      <w:pPr>
        <w:pStyle w:val="-"/>
        <w:ind w:firstLine="420"/>
      </w:pPr>
    </w:p>
    <w:p w14:paraId="1B2B45FF" w14:textId="77777777" w:rsidR="00FD78FB" w:rsidRDefault="00FD78FB" w:rsidP="00F348C6">
      <w:pPr>
        <w:pStyle w:val="-"/>
        <w:ind w:firstLine="420"/>
      </w:pPr>
    </w:p>
    <w:p w14:paraId="66290946" w14:textId="77777777" w:rsidR="00FD78FB" w:rsidRDefault="00FD78FB" w:rsidP="00F348C6">
      <w:pPr>
        <w:pStyle w:val="-"/>
        <w:ind w:firstLine="420"/>
      </w:pPr>
    </w:p>
    <w:p w14:paraId="4F55B7C4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a9"/>
        </w:rPr>
        <w:footnoteReference w:id="1"/>
      </w:r>
    </w:p>
    <w:p w14:paraId="2677C547" w14:textId="77777777" w:rsidR="003F7E6F" w:rsidRPr="00373773" w:rsidRDefault="003F7E6F" w:rsidP="00F348C6">
      <w:pPr>
        <w:pStyle w:val="-"/>
        <w:ind w:firstLine="420"/>
      </w:pPr>
    </w:p>
    <w:p w14:paraId="5BD7FDEC" w14:textId="77777777" w:rsidR="003F7E6F" w:rsidRDefault="003F7E6F" w:rsidP="00F348C6">
      <w:pPr>
        <w:pStyle w:val="-"/>
        <w:ind w:firstLine="420"/>
      </w:pPr>
    </w:p>
    <w:p w14:paraId="08352B5E" w14:textId="77777777" w:rsidR="003F7E6F" w:rsidRDefault="003F7E6F" w:rsidP="00F348C6">
      <w:pPr>
        <w:pStyle w:val="-"/>
        <w:ind w:firstLine="420"/>
      </w:pPr>
    </w:p>
    <w:p w14:paraId="7ACD6673" w14:textId="77777777" w:rsidR="003F7E6F" w:rsidRDefault="003F7E6F" w:rsidP="00F348C6">
      <w:pPr>
        <w:pStyle w:val="-"/>
        <w:ind w:firstLine="420"/>
      </w:pPr>
    </w:p>
    <w:p w14:paraId="34E0378C" w14:textId="77777777" w:rsidR="003F7E6F" w:rsidRDefault="003F7E6F" w:rsidP="00F348C6">
      <w:pPr>
        <w:pStyle w:val="-"/>
        <w:ind w:firstLine="420"/>
      </w:pPr>
    </w:p>
    <w:p w14:paraId="18BFD3BF" w14:textId="77777777" w:rsidR="003F7E6F" w:rsidRDefault="003F7E6F" w:rsidP="00F348C6">
      <w:pPr>
        <w:pStyle w:val="-"/>
        <w:ind w:firstLine="420"/>
      </w:pPr>
    </w:p>
    <w:p w14:paraId="122B10B8" w14:textId="77777777" w:rsidR="003F7E6F" w:rsidRDefault="003F7E6F" w:rsidP="00F348C6">
      <w:pPr>
        <w:pStyle w:val="-"/>
        <w:ind w:firstLine="420"/>
      </w:pPr>
    </w:p>
    <w:p w14:paraId="192D1D84" w14:textId="77777777" w:rsidR="003F7E6F" w:rsidRDefault="003F7E6F" w:rsidP="00F348C6">
      <w:pPr>
        <w:pStyle w:val="-"/>
        <w:ind w:firstLine="420"/>
      </w:pPr>
    </w:p>
    <w:p w14:paraId="72D20D0B" w14:textId="77777777" w:rsidR="003F7E6F" w:rsidRDefault="003F7E6F" w:rsidP="00F348C6">
      <w:pPr>
        <w:pStyle w:val="-"/>
        <w:ind w:firstLine="420"/>
      </w:pPr>
    </w:p>
    <w:p w14:paraId="7F4B52C2" w14:textId="77777777" w:rsidR="003F7E6F" w:rsidRDefault="003F7E6F" w:rsidP="00F348C6">
      <w:pPr>
        <w:pStyle w:val="-"/>
        <w:ind w:firstLine="420"/>
      </w:pPr>
    </w:p>
    <w:p w14:paraId="07B2CEBF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E561989" wp14:editId="281E867F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1A74ED" wp14:editId="30048A2E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1A17C" w14:textId="77777777" w:rsidR="00710D5F" w:rsidRPr="00217B6B" w:rsidRDefault="00710D5F" w:rsidP="00710D5F">
                            <w:pPr>
                              <w:pStyle w:val="af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F5AC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A74ED" id="文本框 9" o:spid="_x0000_s1030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" stroked="f">
                <v:textbox style="mso-fit-shape-to-text:t" inset="0,0,0,0">
                  <w:txbxContent>
                    <w:p w14:paraId="1D21A17C" w14:textId="77777777" w:rsidR="00710D5F" w:rsidRPr="00217B6B" w:rsidRDefault="00710D5F" w:rsidP="00710D5F">
                      <w:pPr>
                        <w:pStyle w:val="af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CF5AC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71B22902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5ADC37B2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5"/>
      <w:footerReference w:type="default" r:id="rId16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64B1C" w14:textId="77777777" w:rsidR="008D2EEA" w:rsidRDefault="008D2EEA" w:rsidP="00F841EF">
      <w:r>
        <w:separator/>
      </w:r>
    </w:p>
  </w:endnote>
  <w:endnote w:type="continuationSeparator" w:id="0">
    <w:p w14:paraId="4D940FB7" w14:textId="77777777" w:rsidR="008D2EEA" w:rsidRDefault="008D2EEA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CB34E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B9ECF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0C48B" w14:textId="77777777" w:rsidR="008D2EEA" w:rsidRDefault="008D2EEA" w:rsidP="00F841EF">
      <w:r>
        <w:separator/>
      </w:r>
    </w:p>
  </w:footnote>
  <w:footnote w:type="continuationSeparator" w:id="0">
    <w:p w14:paraId="58078789" w14:textId="77777777" w:rsidR="008D2EEA" w:rsidRDefault="008D2EEA" w:rsidP="00F841EF">
      <w:r>
        <w:continuationSeparator/>
      </w:r>
    </w:p>
  </w:footnote>
  <w:footnote w:id="1">
    <w:p w14:paraId="30072E43" w14:textId="77777777" w:rsidR="00373773" w:rsidRDefault="00373773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08D0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D3B01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C7"/>
    <w:rsid w:val="00007178"/>
    <w:rsid w:val="00045DB7"/>
    <w:rsid w:val="00055882"/>
    <w:rsid w:val="00062CAA"/>
    <w:rsid w:val="00064042"/>
    <w:rsid w:val="0006536F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2598"/>
    <w:rsid w:val="00561057"/>
    <w:rsid w:val="00576BB6"/>
    <w:rsid w:val="00594354"/>
    <w:rsid w:val="005A2AD5"/>
    <w:rsid w:val="005B5669"/>
    <w:rsid w:val="005C71CD"/>
    <w:rsid w:val="005E1D00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D2EEA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4B9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CF5AC7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E2286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D5861"/>
  <w15:chartTrackingRefBased/>
  <w15:docId w15:val="{980F4CC7-CE14-4BA9-9400-49E09AF0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9R1ktz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oo.gl/9R1kt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228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review模版20210228.dotx</Template>
  <TotalTime>12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 Quan</cp:lastModifiedBy>
  <cp:revision>1</cp:revision>
  <dcterms:created xsi:type="dcterms:W3CDTF">2021-03-03T23:28:00Z</dcterms:created>
  <dcterms:modified xsi:type="dcterms:W3CDTF">2021-03-03T23:40:00Z</dcterms:modified>
</cp:coreProperties>
</file>