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5D9B0" w14:textId="04127C3E" w:rsidR="0016522A" w:rsidRPr="00F734E7" w:rsidRDefault="008B57F3" w:rsidP="00055882">
      <w:pPr>
        <w:pStyle w:val="2"/>
      </w:pPr>
      <w:r>
        <w:rPr>
          <w:rFonts w:hint="eastAsia"/>
        </w:rPr>
        <w:t>柏拉图系统时代的</w:t>
      </w:r>
      <w:r>
        <w:rPr>
          <w:rFonts w:hint="eastAsia"/>
        </w:rPr>
        <w:t xml:space="preserve"> </w:t>
      </w:r>
      <w:r>
        <w:t>RPG</w:t>
      </w:r>
    </w:p>
    <w:p w14:paraId="351D0171" w14:textId="3B8068AC" w:rsidR="0016522A" w:rsidRDefault="008F2B87" w:rsidP="00F734E7">
      <w:r w:rsidRPr="008F2B87">
        <w:rPr>
          <w:rFonts w:hint="eastAsia"/>
        </w:rPr>
        <w:t>作者：</w:t>
      </w:r>
      <w:r w:rsidR="00E3677B">
        <w:fldChar w:fldCharType="begin"/>
      </w:r>
      <w:r w:rsidR="00E3677B">
        <w:instrText xml:space="preserve"> HYPERLINK "http://twitter.com/felipepepe" </w:instrText>
      </w:r>
      <w:r w:rsidR="00E3677B">
        <w:fldChar w:fldCharType="separate"/>
      </w:r>
      <w:r w:rsidR="008B57F3" w:rsidRPr="00E3677B">
        <w:rPr>
          <w:rStyle w:val="aa"/>
          <w:rFonts w:hint="eastAsia"/>
        </w:rPr>
        <w:t>F</w:t>
      </w:r>
      <w:r w:rsidR="008B57F3" w:rsidRPr="00E3677B">
        <w:rPr>
          <w:rStyle w:val="aa"/>
        </w:rPr>
        <w:t>e</w:t>
      </w:r>
      <w:r w:rsidR="008B57F3" w:rsidRPr="00E3677B">
        <w:rPr>
          <w:rStyle w:val="aa"/>
        </w:rPr>
        <w:t>lipe Pepe</w:t>
      </w:r>
      <w:r w:rsidR="00E3677B">
        <w:fldChar w:fldCharType="end"/>
      </w:r>
    </w:p>
    <w:p w14:paraId="34CD10FC" w14:textId="200BFBBA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8B57F3">
        <w:rPr>
          <w:rFonts w:hint="eastAsia"/>
        </w:rPr>
        <w:t>L</w:t>
      </w:r>
      <w:r w:rsidR="008B57F3">
        <w:t>ightningChris</w:t>
      </w:r>
    </w:p>
    <w:p w14:paraId="3A117195" w14:textId="77777777" w:rsidR="0016522A" w:rsidRDefault="0073175D" w:rsidP="00F734E7">
      <w:r>
        <w:pict w14:anchorId="1B4441E4">
          <v:rect id="_x0000_i1025" style="width:261.65pt;height:1pt" o:hrpct="500" o:hrstd="t" o:hrnoshade="t" o:hr="t" fillcolor="#cfcdcd [2894]" stroked="f"/>
        </w:pict>
      </w:r>
    </w:p>
    <w:p w14:paraId="4A3F3965" w14:textId="77777777" w:rsidR="0016522A" w:rsidRDefault="0016522A" w:rsidP="00F734E7">
      <w:pPr>
        <w:sectPr w:rsidR="0016522A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689B07A" w14:textId="62E2E42E" w:rsidR="009C45E4" w:rsidRDefault="009D5EB1" w:rsidP="00AC153E">
      <w:pPr>
        <w:pStyle w:val="-"/>
        <w:ind w:firstLine="420"/>
      </w:pPr>
      <w:r>
        <w:rPr>
          <w:rFonts w:hint="eastAsia"/>
        </w:rPr>
        <w:t>随着家用电脑在我们生活中的普及，有时意识到电脑只是几十年前的技术会让我们感到惊奇。</w:t>
      </w:r>
      <w:r w:rsidR="00630BD3">
        <w:rPr>
          <w:rFonts w:hint="eastAsia"/>
        </w:rPr>
        <w:t>上世纪</w:t>
      </w:r>
      <w:r w:rsidR="00630BD3">
        <w:rPr>
          <w:rFonts w:hint="eastAsia"/>
        </w:rPr>
        <w:t xml:space="preserve"> 70</w:t>
      </w:r>
      <w:r w:rsidR="00630BD3">
        <w:t xml:space="preserve"> </w:t>
      </w:r>
      <w:r w:rsidR="00630BD3">
        <w:rPr>
          <w:rFonts w:hint="eastAsia"/>
        </w:rPr>
        <w:t>年代的时候家用电脑才开始出现，在那之前我们只有那种几吨重并且占据一整层楼的大家伙。</w:t>
      </w:r>
    </w:p>
    <w:p w14:paraId="3558A4AF" w14:textId="59629113" w:rsidR="00630BD3" w:rsidRDefault="00DE68EA" w:rsidP="00AC153E">
      <w:pPr>
        <w:pStyle w:val="-"/>
        <w:ind w:firstLine="420"/>
      </w:pPr>
      <w:r>
        <w:rPr>
          <w:rFonts w:hint="eastAsia"/>
        </w:rPr>
        <w:t>不过有些巨型计算机完全地超越了它们所属的时代。</w:t>
      </w:r>
      <w:r w:rsidR="004D3BEB">
        <w:rPr>
          <w:rFonts w:hint="eastAsia"/>
        </w:rPr>
        <w:t>在</w:t>
      </w:r>
      <w:r w:rsidR="004D3BEB">
        <w:rPr>
          <w:rFonts w:hint="eastAsia"/>
        </w:rPr>
        <w:t xml:space="preserve"> 1986</w:t>
      </w:r>
      <w:r w:rsidR="004D3BEB">
        <w:t xml:space="preserve"> </w:t>
      </w:r>
      <w:r w:rsidR="004D3BEB">
        <w:rPr>
          <w:rFonts w:hint="eastAsia"/>
        </w:rPr>
        <w:t>年道格拉斯·恩格尔巴特</w:t>
      </w:r>
      <w:r w:rsidR="004D3BEB">
        <w:rPr>
          <w:rStyle w:val="a9"/>
        </w:rPr>
        <w:footnoteReference w:id="1"/>
      </w:r>
      <w:r w:rsidR="00D12FDF">
        <w:rPr>
          <w:rFonts w:hint="eastAsia"/>
        </w:rPr>
        <w:t>就</w:t>
      </w:r>
      <w:r w:rsidR="004D3BEB">
        <w:rPr>
          <w:rFonts w:hint="eastAsia"/>
        </w:rPr>
        <w:t>展示</w:t>
      </w:r>
      <w:r w:rsidR="0069379C">
        <w:rPr>
          <w:rFonts w:hint="eastAsia"/>
        </w:rPr>
        <w:t>了传奇的</w:t>
      </w:r>
      <w:hyperlink r:id="rId9" w:history="1">
        <w:r w:rsidR="0069379C" w:rsidRPr="00936133">
          <w:rPr>
            <w:rStyle w:val="aa"/>
          </w:rPr>
          <w:t>“Mother of All Demos”</w:t>
        </w:r>
      </w:hyperlink>
      <w:r w:rsidR="0069379C">
        <w:rPr>
          <w:rFonts w:hint="eastAsia"/>
        </w:rPr>
        <w:t>，在其中他演示了他自己用鼠标和一个</w:t>
      </w:r>
      <w:r w:rsidR="00D512F9">
        <w:rPr>
          <w:rFonts w:hint="eastAsia"/>
        </w:rPr>
        <w:t>窗口化的图形用户界面</w:t>
      </w:r>
      <w:r w:rsidR="00D512F9">
        <w:rPr>
          <w:rStyle w:val="a9"/>
        </w:rPr>
        <w:footnoteReference w:id="2"/>
      </w:r>
      <w:r w:rsidR="00D512F9">
        <w:rPr>
          <w:rFonts w:hint="eastAsia"/>
        </w:rPr>
        <w:t>来点击一些超链接，并且还通过视频会议和一个同事聊天，与此同时他还在同步编辑一个线上的文本。</w:t>
      </w:r>
    </w:p>
    <w:p w14:paraId="59864341" w14:textId="5FAFEC11" w:rsidR="008E3FB1" w:rsidRDefault="007326DB" w:rsidP="00313924">
      <w:pPr>
        <w:pStyle w:val="-"/>
        <w:ind w:firstLine="420"/>
        <w:rPr>
          <w:rFonts w:hint="eastAsia"/>
        </w:rPr>
      </w:pPr>
      <w:r>
        <w:rPr>
          <w:rFonts w:hint="eastAsia"/>
        </w:rPr>
        <w:t>这样前卫派的计算机系统之一就有柏拉图计算机系统（</w:t>
      </w:r>
      <w:r>
        <w:rPr>
          <w:rFonts w:hint="eastAsia"/>
        </w:rPr>
        <w:t>P</w:t>
      </w:r>
      <w:r>
        <w:t>LATO</w:t>
      </w:r>
      <w:r w:rsidR="00740AFB">
        <w:t>: Programmed Logic for Automatic Teaching Operations</w:t>
      </w:r>
      <w:r w:rsidR="00740AFB">
        <w:rPr>
          <w:rFonts w:hint="eastAsia"/>
        </w:rPr>
        <w:t>）。创立于</w:t>
      </w:r>
      <w:r w:rsidR="00740AFB">
        <w:rPr>
          <w:rFonts w:hint="eastAsia"/>
        </w:rPr>
        <w:t xml:space="preserve"> 1960</w:t>
      </w:r>
      <w:r w:rsidR="00740AFB">
        <w:t xml:space="preserve"> </w:t>
      </w:r>
      <w:r w:rsidR="00740AFB">
        <w:rPr>
          <w:rFonts w:hint="eastAsia"/>
        </w:rPr>
        <w:t>年，这是一个巨大的主机，带有便于使用的终端，用于给大学学生来学习一系列的虚拟课程。</w:t>
      </w:r>
    </w:p>
    <w:p w14:paraId="54C76314" w14:textId="77777777" w:rsidR="00313924" w:rsidRDefault="00313924" w:rsidP="00313924">
      <w:pPr>
        <w:pStyle w:val="-"/>
        <w:keepNext/>
        <w:ind w:firstLine="420"/>
      </w:pPr>
      <w:r w:rsidRPr="008E3FB1">
        <w:rPr>
          <w:rFonts w:hint="eastAsia"/>
          <w:noProof/>
        </w:rPr>
        <w:drawing>
          <wp:inline distT="0" distB="0" distL="0" distR="0" wp14:anchorId="3763B810" wp14:editId="4F1BBFED">
            <wp:extent cx="1882140" cy="20193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3B25" w14:textId="470E2E3F" w:rsidR="00313924" w:rsidRDefault="00313924" w:rsidP="00313924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这是一个柏拉图系统的终端，以橘色的等离子屏幕而显著。到了</w:t>
      </w:r>
      <w:r>
        <w:rPr>
          <w:rFonts w:hint="eastAsia"/>
        </w:rPr>
        <w:t xml:space="preserve"> 1976</w:t>
      </w:r>
      <w:r>
        <w:t xml:space="preserve"> </w:t>
      </w:r>
      <w:r>
        <w:rPr>
          <w:rFonts w:hint="eastAsia"/>
        </w:rPr>
        <w:t>年世界上存在着</w:t>
      </w:r>
      <w:r>
        <w:rPr>
          <w:rFonts w:hint="eastAsia"/>
        </w:rPr>
        <w:t xml:space="preserve"> 950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这样的终端。</w:t>
      </w:r>
    </w:p>
    <w:p w14:paraId="5DC36B47" w14:textId="6B300D62" w:rsidR="006B0D0D" w:rsidRDefault="00E3677B" w:rsidP="00AC153E">
      <w:pPr>
        <w:pStyle w:val="-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1972</w:t>
      </w:r>
      <w:r>
        <w:t xml:space="preserve"> </w:t>
      </w:r>
      <w:r>
        <w:rPr>
          <w:rFonts w:hint="eastAsia"/>
        </w:rPr>
        <w:t>年发行的第四代柏拉图系统，甚至先进到</w:t>
      </w:r>
      <w:r w:rsidR="00664F14">
        <w:rPr>
          <w:rFonts w:hint="eastAsia"/>
        </w:rPr>
        <w:t>可以显示矢量级别的画面，一个触控式界面，</w:t>
      </w:r>
      <w:r w:rsidR="00664F14">
        <w:rPr>
          <w:rFonts w:hint="eastAsia"/>
        </w:rPr>
        <w:t>以及一个可以连接全球成百上千</w:t>
      </w:r>
      <w:proofErr w:type="gramStart"/>
      <w:r w:rsidR="00664F14">
        <w:rPr>
          <w:rFonts w:hint="eastAsia"/>
        </w:rPr>
        <w:t>个</w:t>
      </w:r>
      <w:proofErr w:type="gramEnd"/>
      <w:r w:rsidR="00664F14">
        <w:rPr>
          <w:rFonts w:hint="eastAsia"/>
        </w:rPr>
        <w:t>终端的类互联网式网络平台。</w:t>
      </w:r>
    </w:p>
    <w:p w14:paraId="2D7E5B9E" w14:textId="7E112FC2" w:rsidR="00313924" w:rsidRPr="007326DB" w:rsidRDefault="00313924" w:rsidP="00AC153E">
      <w:pPr>
        <w:pStyle w:val="-"/>
        <w:ind w:firstLine="420"/>
        <w:rPr>
          <w:rFonts w:hint="eastAsia"/>
        </w:rPr>
      </w:pPr>
      <w:r>
        <w:rPr>
          <w:rFonts w:hint="eastAsia"/>
        </w:rPr>
        <w:t>学生们很快就意识到这个系统还可以用来制作游戏，</w:t>
      </w:r>
      <w:r w:rsidR="00455384">
        <w:rPr>
          <w:rFonts w:hint="eastAsia"/>
        </w:rPr>
        <w:t>于是像《帝国》</w:t>
      </w:r>
      <w:r w:rsidR="00455384">
        <w:rPr>
          <w:rFonts w:hint="eastAsia"/>
        </w:rPr>
        <w:t xml:space="preserve"> </w:t>
      </w:r>
      <w:r w:rsidR="00455384">
        <w:t xml:space="preserve">Empire (1973) </w:t>
      </w:r>
      <w:r w:rsidR="00455384">
        <w:rPr>
          <w:rFonts w:hint="eastAsia"/>
        </w:rPr>
        <w:t>和</w:t>
      </w:r>
      <w:r w:rsidR="00455384">
        <w:rPr>
          <w:rFonts w:hint="eastAsia"/>
        </w:rPr>
        <w:t xml:space="preserve"> </w:t>
      </w:r>
      <w:proofErr w:type="spellStart"/>
      <w:r w:rsidR="00455384">
        <w:t>Spasim</w:t>
      </w:r>
      <w:proofErr w:type="spellEnd"/>
      <w:r w:rsidR="00455384">
        <w:t xml:space="preserve"> </w:t>
      </w:r>
      <w:r w:rsidR="00455384">
        <w:rPr>
          <w:rStyle w:val="a9"/>
        </w:rPr>
        <w:footnoteReference w:id="3"/>
      </w:r>
      <w:r w:rsidR="00455384">
        <w:t xml:space="preserve">(1974) </w:t>
      </w:r>
      <w:r w:rsidR="00455384">
        <w:rPr>
          <w:rFonts w:hint="eastAsia"/>
        </w:rPr>
        <w:t>这样的游戏出现了。</w:t>
      </w:r>
    </w:p>
    <w:sectPr w:rsidR="00313924" w:rsidRPr="007326DB" w:rsidSect="00A8527F">
      <w:headerReference w:type="default" r:id="rId11"/>
      <w:footerReference w:type="default" r:id="rId12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918F2" w14:textId="77777777" w:rsidR="0073175D" w:rsidRDefault="0073175D" w:rsidP="00F841EF">
      <w:r>
        <w:separator/>
      </w:r>
    </w:p>
  </w:endnote>
  <w:endnote w:type="continuationSeparator" w:id="0">
    <w:p w14:paraId="17207F02" w14:textId="77777777" w:rsidR="0073175D" w:rsidRDefault="0073175D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6294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604AC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D0784" w14:textId="77777777" w:rsidR="0073175D" w:rsidRDefault="0073175D" w:rsidP="00F841EF">
      <w:r>
        <w:separator/>
      </w:r>
    </w:p>
  </w:footnote>
  <w:footnote w:type="continuationSeparator" w:id="0">
    <w:p w14:paraId="210E5379" w14:textId="77777777" w:rsidR="0073175D" w:rsidRDefault="0073175D" w:rsidP="00F841EF">
      <w:r>
        <w:continuationSeparator/>
      </w:r>
    </w:p>
  </w:footnote>
  <w:footnote w:id="1">
    <w:p w14:paraId="6D6CB178" w14:textId="24425036" w:rsidR="004D3BEB" w:rsidRDefault="004D3BE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>
        <w:rPr>
          <w:rFonts w:hint="eastAsia"/>
        </w:rPr>
        <w:t>道格拉斯·恩格尔巴特</w:t>
      </w:r>
      <w:r>
        <w:rPr>
          <w:rFonts w:hint="eastAsia"/>
        </w:rPr>
        <w:t>：美国发明家，最广为人知的成就是发明了鼠标</w:t>
      </w:r>
      <w:r w:rsidR="0069379C">
        <w:rPr>
          <w:rFonts w:hint="eastAsia"/>
        </w:rPr>
        <w:t>。</w:t>
      </w:r>
    </w:p>
  </w:footnote>
  <w:footnote w:id="2">
    <w:p w14:paraId="4CDAA516" w14:textId="126142FE" w:rsidR="00D512F9" w:rsidRDefault="00D512F9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>
        <w:rPr>
          <w:rFonts w:ascii="Arial" w:hAnsi="Arial" w:cs="Arial"/>
          <w:color w:val="222222"/>
          <w:shd w:val="clear" w:color="auto" w:fill="FFFFFF"/>
        </w:rPr>
        <w:t>图形用户界面（</w:t>
      </w:r>
      <w:r w:rsidRPr="00D512F9">
        <w:rPr>
          <w:rFonts w:ascii="Arial" w:hAnsi="Arial" w:cs="Arial"/>
          <w:shd w:val="clear" w:color="auto" w:fill="FFFFFF"/>
        </w:rPr>
        <w:t>Graphical User Interface</w:t>
      </w:r>
      <w:r>
        <w:rPr>
          <w:rFonts w:ascii="Arial" w:hAnsi="Arial" w:cs="Arial"/>
          <w:color w:val="222222"/>
          <w:shd w:val="clear" w:color="auto" w:fill="FFFFFF"/>
        </w:rPr>
        <w:t>，简称</w:t>
      </w:r>
      <w:r w:rsidRPr="00D512F9">
        <w:rPr>
          <w:rFonts w:ascii="Arial" w:hAnsi="Arial" w:cs="Arial"/>
          <w:shd w:val="clear" w:color="auto" w:fill="FFFFFF"/>
        </w:rPr>
        <w:t>GUI</w:t>
      </w:r>
      <w:r>
        <w:rPr>
          <w:rFonts w:ascii="Arial" w:hAnsi="Arial" w:cs="Arial"/>
          <w:color w:val="222222"/>
          <w:shd w:val="clear" w:color="auto" w:fill="FFFFFF"/>
        </w:rPr>
        <w:t>，又称图形用户接口）是指采用图形方式显示的计算机操作用户界面。</w:t>
      </w:r>
    </w:p>
  </w:footnote>
  <w:footnote w:id="3">
    <w:p w14:paraId="74621198" w14:textId="410E377C" w:rsidR="00455384" w:rsidRDefault="00455384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译者注：此为世界上第一个 </w:t>
      </w:r>
      <w:r>
        <w:t xml:space="preserve">FPS </w:t>
      </w:r>
      <w:r>
        <w:rPr>
          <w:rFonts w:hint="eastAsia"/>
        </w:rPr>
        <w:t>游戏。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A862B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7F9C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3"/>
    <w:rsid w:val="00045DB7"/>
    <w:rsid w:val="00055882"/>
    <w:rsid w:val="00087AE0"/>
    <w:rsid w:val="000B34CB"/>
    <w:rsid w:val="000E4E1E"/>
    <w:rsid w:val="00117365"/>
    <w:rsid w:val="00150BAB"/>
    <w:rsid w:val="00153EE2"/>
    <w:rsid w:val="0016522A"/>
    <w:rsid w:val="001806CB"/>
    <w:rsid w:val="001B3B4D"/>
    <w:rsid w:val="001D0E73"/>
    <w:rsid w:val="001D5185"/>
    <w:rsid w:val="001D5E94"/>
    <w:rsid w:val="001F3F1F"/>
    <w:rsid w:val="001F6039"/>
    <w:rsid w:val="00234451"/>
    <w:rsid w:val="002602A7"/>
    <w:rsid w:val="00285E6A"/>
    <w:rsid w:val="002D01D3"/>
    <w:rsid w:val="002F3408"/>
    <w:rsid w:val="00313924"/>
    <w:rsid w:val="0032181A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31E51"/>
    <w:rsid w:val="00445F1D"/>
    <w:rsid w:val="00455384"/>
    <w:rsid w:val="004B4D18"/>
    <w:rsid w:val="004C323F"/>
    <w:rsid w:val="004D3BEB"/>
    <w:rsid w:val="005062C4"/>
    <w:rsid w:val="00532598"/>
    <w:rsid w:val="00582414"/>
    <w:rsid w:val="00594354"/>
    <w:rsid w:val="005A2AD5"/>
    <w:rsid w:val="005E1D00"/>
    <w:rsid w:val="00621D8F"/>
    <w:rsid w:val="00630BD3"/>
    <w:rsid w:val="006530AD"/>
    <w:rsid w:val="00657B80"/>
    <w:rsid w:val="006610BC"/>
    <w:rsid w:val="00661441"/>
    <w:rsid w:val="00664DA0"/>
    <w:rsid w:val="00664F14"/>
    <w:rsid w:val="006722AD"/>
    <w:rsid w:val="0067675A"/>
    <w:rsid w:val="0069379C"/>
    <w:rsid w:val="00694FCF"/>
    <w:rsid w:val="006B0D0D"/>
    <w:rsid w:val="006B2C72"/>
    <w:rsid w:val="006F4D28"/>
    <w:rsid w:val="0071094A"/>
    <w:rsid w:val="00730438"/>
    <w:rsid w:val="0073175D"/>
    <w:rsid w:val="00731BF1"/>
    <w:rsid w:val="007326DB"/>
    <w:rsid w:val="00740AFB"/>
    <w:rsid w:val="007752FB"/>
    <w:rsid w:val="007869FA"/>
    <w:rsid w:val="007A2BD6"/>
    <w:rsid w:val="00804F76"/>
    <w:rsid w:val="00806138"/>
    <w:rsid w:val="008451DD"/>
    <w:rsid w:val="00861514"/>
    <w:rsid w:val="00876728"/>
    <w:rsid w:val="008A620A"/>
    <w:rsid w:val="008B57F3"/>
    <w:rsid w:val="008D4384"/>
    <w:rsid w:val="008D5696"/>
    <w:rsid w:val="008E3CB4"/>
    <w:rsid w:val="008E3FB1"/>
    <w:rsid w:val="008F2B87"/>
    <w:rsid w:val="00925EBF"/>
    <w:rsid w:val="00936133"/>
    <w:rsid w:val="00937B95"/>
    <w:rsid w:val="00960341"/>
    <w:rsid w:val="0097206B"/>
    <w:rsid w:val="009C45E4"/>
    <w:rsid w:val="009D5EB1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A2914"/>
    <w:rsid w:val="00BE1C72"/>
    <w:rsid w:val="00BF11F4"/>
    <w:rsid w:val="00C36086"/>
    <w:rsid w:val="00C61659"/>
    <w:rsid w:val="00C7080D"/>
    <w:rsid w:val="00CE2F7E"/>
    <w:rsid w:val="00D02128"/>
    <w:rsid w:val="00D12FDF"/>
    <w:rsid w:val="00D2473E"/>
    <w:rsid w:val="00D43879"/>
    <w:rsid w:val="00D47D43"/>
    <w:rsid w:val="00D512F9"/>
    <w:rsid w:val="00D62021"/>
    <w:rsid w:val="00DA3E65"/>
    <w:rsid w:val="00DC7054"/>
    <w:rsid w:val="00DE68EA"/>
    <w:rsid w:val="00DF1BD2"/>
    <w:rsid w:val="00E06D6C"/>
    <w:rsid w:val="00E1534E"/>
    <w:rsid w:val="00E20D0F"/>
    <w:rsid w:val="00E3677B"/>
    <w:rsid w:val="00E377C2"/>
    <w:rsid w:val="00E61F41"/>
    <w:rsid w:val="00EA35E2"/>
    <w:rsid w:val="00EE2E4F"/>
    <w:rsid w:val="00F27EC2"/>
    <w:rsid w:val="00F505B5"/>
    <w:rsid w:val="00F734E7"/>
    <w:rsid w:val="00F75076"/>
    <w:rsid w:val="00F800C8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DB534"/>
  <w15:chartTrackingRefBased/>
  <w15:docId w15:val="{D59CE293-8A6F-4747-AE4C-F5E4D329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E3677B"/>
    <w:rPr>
      <w:color w:val="954F72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31392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JDv-zdhzM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362;&#26524;&#20113;\CRPG-Book-Chinese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4C20-0F19-4C43-BE5D-F0747324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</Template>
  <TotalTime>60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陈俊宏</dc:creator>
  <cp:keywords/>
  <dc:description/>
  <cp:lastModifiedBy>陈 俊宏</cp:lastModifiedBy>
  <cp:revision>4</cp:revision>
  <dcterms:created xsi:type="dcterms:W3CDTF">2020-09-02T09:15:00Z</dcterms:created>
  <dcterms:modified xsi:type="dcterms:W3CDTF">2020-09-07T13:44:00Z</dcterms:modified>
</cp:coreProperties>
</file>