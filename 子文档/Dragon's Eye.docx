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119D" w14:textId="7FA42CDB" w:rsidR="009209E3" w:rsidRDefault="00AC72A8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7D9060" wp14:editId="0E186023">
                <wp:simplePos x="0" y="0"/>
                <wp:positionH relativeFrom="margin">
                  <wp:align>right</wp:align>
                </wp:positionH>
                <wp:positionV relativeFrom="paragraph">
                  <wp:posOffset>563245</wp:posOffset>
                </wp:positionV>
                <wp:extent cx="6185535" cy="2994025"/>
                <wp:effectExtent l="0" t="0" r="5715" b="0"/>
                <wp:wrapTopAndBottom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2994025"/>
                          <a:chOff x="0" y="0"/>
                          <a:chExt cx="6185535" cy="2994025"/>
                        </a:xfrm>
                      </wpg:grpSpPr>
                      <pic:pic xmlns:pic="http://schemas.openxmlformats.org/drawingml/2006/picture">
                        <pic:nvPicPr>
                          <pic:cNvPr id="195" name="图片 195" descr="C:\Users\35774\Desktop\游戏翻译\Dragon's Eye_logo.pngDragon's Eye_log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0"/>
                            <a:ext cx="6184265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文本框 196"/>
                        <wps:cNvSpPr txBox="1"/>
                        <wps:spPr>
                          <a:xfrm>
                            <a:off x="0" y="2687320"/>
                            <a:ext cx="6185535" cy="306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01D44D" w14:textId="77777777" w:rsidR="009209E3" w:rsidRPr="00904D1C" w:rsidRDefault="00AC7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04D1C">
                                <w:rPr>
                                  <w:rFonts w:ascii="Times New Roman" w:hAnsi="Times New Roman" w:cs="Times New Roman"/>
                                </w:rPr>
                                <w:t>Southern Software, 1981</w:t>
                              </w:r>
                            </w:p>
                            <w:p w14:paraId="723A5D52" w14:textId="77777777" w:rsidR="009209E3" w:rsidRPr="00904D1C" w:rsidRDefault="00AC7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04D1C">
                                <w:rPr>
                                  <w:rFonts w:ascii="Times New Roman" w:hAnsi="Times New Roman" w:cs="Times New Roman"/>
                                </w:rPr>
                                <w:t>Atari 8-bit, Apple II and Commodore PET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D9060" id="组合 194" o:spid="_x0000_s1026" style="position:absolute;left:0;text-align:left;margin-left:435.85pt;margin-top:44.35pt;width:487.05pt;height:235.75pt;z-index:251667456;mso-position-horizontal:right;mso-position-horizontal-relative:margin" coordsize="61855,29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95" o:spid="_x0000_s1027" type="#_x0000_t75" style="position:absolute;left:6;width:61843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">
                  <v:imagedata r:id="rId9" o:title="Dragon's Eye_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6" o:spid="_x0000_s1028" type="#_x0000_t202" style="position:absolute;top:26873;width:6185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" stroked="f">
                  <v:textbox style="mso-fit-shape-to-text:t" inset="0,0,0,0">
                    <w:txbxContent>
                      <w:p w14:paraId="4501D44D" w14:textId="77777777" w:rsidR="009209E3" w:rsidRPr="00904D1C" w:rsidRDefault="00AC72A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04D1C">
                          <w:rPr>
                            <w:rFonts w:ascii="Times New Roman" w:hAnsi="Times New Roman" w:cs="Times New Roman"/>
                          </w:rPr>
                          <w:t>Southern Software, 1981</w:t>
                        </w:r>
                      </w:p>
                      <w:p w14:paraId="723A5D52" w14:textId="77777777" w:rsidR="009209E3" w:rsidRPr="00904D1C" w:rsidRDefault="00AC72A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04D1C">
                          <w:rPr>
                            <w:rFonts w:ascii="Times New Roman" w:hAnsi="Times New Roman" w:cs="Times New Roman"/>
                          </w:rPr>
                          <w:t>Atari 8-bit, Apple II and Commodore PET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8D4385">
        <w:rPr>
          <w:rFonts w:hint="eastAsia"/>
        </w:rPr>
        <w:t>龙之眼</w:t>
      </w:r>
      <w:r w:rsidR="00904D1C">
        <w:rPr>
          <w:rFonts w:hint="eastAsia"/>
        </w:rPr>
        <w:t>》（</w:t>
      </w:r>
      <w:r w:rsidR="00904D1C">
        <w:rPr>
          <w:rFonts w:hint="eastAsia"/>
        </w:rPr>
        <w:t>D</w:t>
      </w:r>
      <w:r w:rsidR="00904D1C">
        <w:t>ragon</w:t>
      </w:r>
      <w:proofErr w:type="gramStart"/>
      <w:r w:rsidR="00904D1C">
        <w:t>’</w:t>
      </w:r>
      <w:proofErr w:type="gramEnd"/>
      <w:r w:rsidR="00904D1C">
        <w:t>s Eye</w:t>
      </w:r>
      <w:r w:rsidR="00904D1C">
        <w:rPr>
          <w:rFonts w:hint="eastAsia"/>
        </w:rPr>
        <w:t>）</w:t>
      </w:r>
    </w:p>
    <w:p w14:paraId="209E9140" w14:textId="77777777" w:rsidR="009209E3" w:rsidRDefault="00AC72A8">
      <w:r>
        <w:rPr>
          <w:rFonts w:hint="eastAsia"/>
        </w:rPr>
        <w:t>作者：</w:t>
      </w:r>
      <w:r w:rsidRPr="00904D1C">
        <w:rPr>
          <w:rFonts w:ascii="Times New Roman" w:hAnsi="Times New Roman" w:cs="Times New Roman"/>
        </w:rPr>
        <w:t>FE</w:t>
      </w:r>
    </w:p>
    <w:p w14:paraId="7E36F639" w14:textId="3080C8F7" w:rsidR="009209E3" w:rsidRDefault="00AC72A8">
      <w:pPr>
        <w:jc w:val="left"/>
      </w:pPr>
      <w:r>
        <w:rPr>
          <w:rFonts w:hint="eastAsia"/>
        </w:rPr>
        <w:t>翻译：</w:t>
      </w:r>
      <w:r w:rsidR="00904D1C" w:rsidRPr="00904D1C">
        <w:rPr>
          <w:rFonts w:ascii="Times New Roman" w:hAnsi="Times New Roman" w:cs="Times New Roman"/>
        </w:rPr>
        <w:t>Jason</w:t>
      </w:r>
    </w:p>
    <w:p w14:paraId="1D90EED5" w14:textId="77777777" w:rsidR="009209E3" w:rsidRDefault="003A372F">
      <w:r>
        <w:pict w14:anchorId="582CC71A">
          <v:rect id="_x0000_i1025" style="width:261.65pt;height:1pt" o:hrpct="500" o:hrstd="t" o:hrnoshade="t" o:hr="t" fillcolor="#cfcdcd" stroked="f"/>
        </w:pict>
      </w:r>
    </w:p>
    <w:p w14:paraId="5C271A40" w14:textId="77777777" w:rsidR="009209E3" w:rsidRDefault="009209E3">
      <w:pPr>
        <w:sectPr w:rsidR="009209E3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7DCF4DC" w14:textId="27AE3F9D" w:rsidR="008D4385" w:rsidRDefault="008D4385">
      <w:pPr>
        <w:pStyle w:val="-21"/>
        <w:ind w:firstLine="420"/>
      </w:pPr>
      <w:r w:rsidRPr="008D4385">
        <w:rPr>
          <w:rFonts w:hint="eastAsia"/>
        </w:rPr>
        <w:t>上世纪七十年代末八十年代初，</w:t>
      </w:r>
      <w:r w:rsidRPr="008D4385">
        <w:t>RPG</w:t>
      </w:r>
      <w:r w:rsidR="00904D1C">
        <w:t xml:space="preserve"> </w:t>
      </w:r>
      <w:r w:rsidRPr="008D4385">
        <w:t>游戏体系还未成型。在当时几款</w:t>
      </w:r>
      <w:r w:rsidR="00904D1C">
        <w:rPr>
          <w:rFonts w:hint="eastAsia"/>
        </w:rPr>
        <w:t>“元老级</w:t>
      </w:r>
      <w:r w:rsidR="00904D1C">
        <w:rPr>
          <w:rFonts w:hint="eastAsia"/>
        </w:rPr>
        <w:t xml:space="preserve"> </w:t>
      </w:r>
      <w:r w:rsidR="00904D1C">
        <w:t xml:space="preserve">RPG </w:t>
      </w:r>
      <w:r w:rsidR="00904D1C">
        <w:rPr>
          <w:rFonts w:hint="eastAsia"/>
        </w:rPr>
        <w:t>游戏”</w:t>
      </w:r>
      <w:r w:rsidRPr="008D4385">
        <w:t>中，一种流行的</w:t>
      </w:r>
      <w:r w:rsidR="008631AD">
        <w:rPr>
          <w:rFonts w:hint="eastAsia"/>
        </w:rPr>
        <w:t>体裁</w:t>
      </w:r>
      <w:r w:rsidRPr="008D4385">
        <w:t>是</w:t>
      </w:r>
      <w:r w:rsidRPr="008D4385">
        <w:t>“</w:t>
      </w:r>
      <w:r w:rsidRPr="008D4385">
        <w:t>宝藏探险</w:t>
      </w:r>
      <w:r w:rsidRPr="008D4385">
        <w:t>”</w:t>
      </w:r>
      <w:r w:rsidRPr="008D4385">
        <w:t>类游戏。</w:t>
      </w:r>
    </w:p>
    <w:p w14:paraId="0F9EBF38" w14:textId="05FACE97" w:rsidR="00931362" w:rsidRDefault="00931362">
      <w:pPr>
        <w:pStyle w:val="-21"/>
        <w:ind w:firstLine="420"/>
      </w:pPr>
      <w:r w:rsidRPr="00931362">
        <w:rPr>
          <w:rFonts w:hint="eastAsia"/>
        </w:rPr>
        <w:t>这类游戏与</w:t>
      </w:r>
      <w:r w:rsidR="000C6D18">
        <w:rPr>
          <w:rFonts w:hint="eastAsia"/>
        </w:rPr>
        <w:t xml:space="preserve"> 1</w:t>
      </w:r>
      <w:r w:rsidR="000C6D18">
        <w:t xml:space="preserve">976 </w:t>
      </w:r>
      <w:r w:rsidR="000C6D18">
        <w:rPr>
          <w:rFonts w:hint="eastAsia"/>
        </w:rPr>
        <w:t>年的</w:t>
      </w:r>
      <w:r w:rsidRPr="00931362">
        <w:rPr>
          <w:rFonts w:hint="eastAsia"/>
        </w:rPr>
        <w:t>《巨洞冒险》</w:t>
      </w:r>
      <w:r w:rsidR="000C6D18">
        <w:rPr>
          <w:rStyle w:val="af0"/>
        </w:rPr>
        <w:footnoteReference w:id="1"/>
      </w:r>
      <w:r w:rsidRPr="00931362">
        <w:rPr>
          <w:rFonts w:hint="eastAsia"/>
        </w:rPr>
        <w:t>（</w:t>
      </w:r>
      <w:r w:rsidRPr="00931362">
        <w:t>Colossal Cave</w:t>
      </w:r>
      <w:r w:rsidRPr="00931362">
        <w:t>）</w:t>
      </w:r>
      <w:r w:rsidR="008631AD">
        <w:rPr>
          <w:rFonts w:hint="eastAsia"/>
        </w:rPr>
        <w:t>、</w:t>
      </w:r>
      <w:r w:rsidR="000C6D18">
        <w:rPr>
          <w:rFonts w:hint="eastAsia"/>
        </w:rPr>
        <w:t>1</w:t>
      </w:r>
      <w:r w:rsidR="000C6D18">
        <w:t xml:space="preserve">979 </w:t>
      </w:r>
      <w:r w:rsidR="000C6D18">
        <w:rPr>
          <w:rFonts w:hint="eastAsia"/>
        </w:rPr>
        <w:t>年的</w:t>
      </w:r>
      <w:r w:rsidRPr="00931362">
        <w:t>《魔法之域》</w:t>
      </w:r>
      <w:r w:rsidR="000C6D18">
        <w:rPr>
          <w:rStyle w:val="af0"/>
        </w:rPr>
        <w:footnoteReference w:id="2"/>
      </w:r>
      <w:r w:rsidRPr="00931362">
        <w:t>（</w:t>
      </w:r>
      <w:r w:rsidRPr="00931362">
        <w:t>magic realm</w:t>
      </w:r>
      <w:r w:rsidRPr="00931362">
        <w:t>）</w:t>
      </w:r>
      <w:proofErr w:type="gramStart"/>
      <w:r w:rsidRPr="00931362">
        <w:t>等桌游</w:t>
      </w:r>
      <w:proofErr w:type="gramEnd"/>
      <w:r w:rsidRPr="00931362">
        <w:t>一脉相承。玩家们</w:t>
      </w:r>
      <w:r w:rsidR="008631AD">
        <w:rPr>
          <w:rFonts w:hint="eastAsia"/>
        </w:rPr>
        <w:t>依次</w:t>
      </w:r>
      <w:r w:rsidRPr="00931362">
        <w:t>在同一区域内探索夺宝，最终根据每人最终得分判断胜负。</w:t>
      </w:r>
    </w:p>
    <w:p w14:paraId="4F3A5ECC" w14:textId="6181766F" w:rsidR="00931362" w:rsidRDefault="008631AD">
      <w:pPr>
        <w:pStyle w:val="-21"/>
        <w:ind w:firstLine="420"/>
      </w:pPr>
      <w:r>
        <w:rPr>
          <w:rFonts w:hint="eastAsia"/>
        </w:rPr>
        <w:t>由于</w:t>
      </w:r>
      <w:r w:rsidR="00931362" w:rsidRPr="00931362">
        <w:rPr>
          <w:rFonts w:hint="eastAsia"/>
        </w:rPr>
        <w:t>年代久远，</w:t>
      </w:r>
      <w:r>
        <w:rPr>
          <w:rFonts w:hint="eastAsia"/>
        </w:rPr>
        <w:t>这款游戏</w:t>
      </w:r>
      <w:r w:rsidR="00931362" w:rsidRPr="00931362">
        <w:rPr>
          <w:rFonts w:hint="eastAsia"/>
        </w:rPr>
        <w:t>目前仍以实体卡带的形式发售。《龙之眼》难度不大，一个小时左右即可通关。经过角色创建，选择武器，确定人物称号，领取一系列随机法术后，玩家便可进入世界地图。</w:t>
      </w:r>
    </w:p>
    <w:p w14:paraId="452834C0" w14:textId="09CFDFEB" w:rsidR="00931362" w:rsidRDefault="00931362">
      <w:pPr>
        <w:pStyle w:val="-21"/>
        <w:ind w:firstLine="420"/>
      </w:pPr>
      <w:r w:rsidRPr="00931362">
        <w:rPr>
          <w:rFonts w:hint="eastAsia"/>
        </w:rPr>
        <w:t>游戏的主线任务是从主城出发，找到失落的神秘护符——“龙之眼”，并将其</w:t>
      </w:r>
      <w:proofErr w:type="gramStart"/>
      <w:r w:rsidRPr="00931362">
        <w:rPr>
          <w:rFonts w:hint="eastAsia"/>
        </w:rPr>
        <w:t>带回主</w:t>
      </w:r>
      <w:proofErr w:type="gramEnd"/>
      <w:r w:rsidRPr="00931362">
        <w:rPr>
          <w:rFonts w:hint="eastAsia"/>
        </w:rPr>
        <w:t>城，任务期限为</w:t>
      </w:r>
      <w:r w:rsidR="00904D1C">
        <w:rPr>
          <w:rFonts w:hint="eastAsia"/>
        </w:rPr>
        <w:t xml:space="preserve"> </w:t>
      </w:r>
      <w:r w:rsidRPr="00931362">
        <w:t>21</w:t>
      </w:r>
      <w:r w:rsidR="00904D1C">
        <w:t xml:space="preserve"> </w:t>
      </w:r>
      <w:r w:rsidRPr="00931362">
        <w:t>天。一旦完成目标，游戏随即通关，系统将根据玩家的战斗表现与夺宝成果给出评分结算。</w:t>
      </w:r>
    </w:p>
    <w:p w14:paraId="53681D35" w14:textId="77777777" w:rsidR="00931362" w:rsidRDefault="00931362">
      <w:pPr>
        <w:pStyle w:val="-21"/>
        <w:ind w:firstLine="420"/>
      </w:pPr>
      <w:r w:rsidRPr="00931362">
        <w:rPr>
          <w:rFonts w:hint="eastAsia"/>
        </w:rPr>
        <w:t>玩家要走遍整个地图，搜寻宝藏的蛛丝马迹，确定藏宝位置。行走、搜寻、休息等行动都会消耗一定的时间，具体由角色速度与天气情况等因素而定。不过，玩家可使用自愈术或传送术节省时间。</w:t>
      </w:r>
    </w:p>
    <w:p w14:paraId="34E452F2" w14:textId="56F3B8C7" w:rsidR="00931362" w:rsidRDefault="00931362">
      <w:pPr>
        <w:pStyle w:val="-21"/>
        <w:ind w:firstLine="420"/>
      </w:pPr>
      <w:r w:rsidRPr="00931362">
        <w:rPr>
          <w:rFonts w:hint="eastAsia"/>
        </w:rPr>
        <w:t>与其他“宝藏探险”类游戏不同的是，《龙之眼》没有</w:t>
      </w:r>
      <w:r w:rsidR="00904D1C">
        <w:rPr>
          <w:rFonts w:hint="eastAsia"/>
        </w:rPr>
        <w:t xml:space="preserve"> </w:t>
      </w:r>
      <w:r w:rsidR="00904D1C">
        <w:t xml:space="preserve">AI </w:t>
      </w:r>
      <w:r w:rsidR="00904D1C">
        <w:rPr>
          <w:rFonts w:hint="eastAsia"/>
        </w:rPr>
        <w:t>敌</w:t>
      </w:r>
      <w:r w:rsidRPr="00931362">
        <w:t>人、支线任务、特殊事件、地下城</w:t>
      </w:r>
      <w:r w:rsidR="00E31606">
        <w:rPr>
          <w:rFonts w:hint="eastAsia"/>
        </w:rPr>
        <w:t>等</w:t>
      </w:r>
      <w:r w:rsidRPr="00931362">
        <w:t>设定。</w:t>
      </w:r>
      <w:commentRangeStart w:id="0"/>
      <w:r w:rsidRPr="00931362">
        <w:t>由于游戏</w:t>
      </w:r>
      <w:proofErr w:type="gramStart"/>
      <w:r w:rsidRPr="00931362">
        <w:t>宝藏爆率不低</w:t>
      </w:r>
      <w:proofErr w:type="gramEnd"/>
      <w:r w:rsidRPr="00931362">
        <w:t>，玩家只要不断探索地图，就能通关。</w:t>
      </w:r>
      <w:commentRangeEnd w:id="0"/>
      <w:r w:rsidR="00E31606">
        <w:rPr>
          <w:rStyle w:val="af2"/>
          <w:rFonts w:asciiTheme="minorHAnsi" w:eastAsiaTheme="minorEastAsia" w:hAnsiTheme="minorHAnsi"/>
        </w:rPr>
        <w:commentReference w:id="0"/>
      </w:r>
    </w:p>
    <w:p w14:paraId="64330CC0" w14:textId="77777777" w:rsidR="009209E3" w:rsidRPr="00E31606" w:rsidRDefault="009209E3">
      <w:pPr>
        <w:pStyle w:val="-21"/>
        <w:ind w:firstLine="420"/>
      </w:pPr>
    </w:p>
    <w:p w14:paraId="3076C181" w14:textId="77777777" w:rsidR="00931362" w:rsidRDefault="00AC72A8" w:rsidP="00931362">
      <w:pPr>
        <w:pStyle w:val="-21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8DF069D" wp14:editId="6F122107">
            <wp:extent cx="2959200" cy="2220279"/>
            <wp:effectExtent l="0" t="0" r="0" b="889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AD6" w14:textId="06C2A0AD" w:rsidR="009209E3" w:rsidRDefault="00931362" w:rsidP="00931362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89371D">
        <w:rPr>
          <w:rFonts w:hint="eastAsia"/>
        </w:rPr>
        <w:t>战斗中，玩家可给出跳跃、闪避、一系列攻击连招等指令，每项指令都会消耗游戏角色的力量条</w:t>
      </w:r>
    </w:p>
    <w:p w14:paraId="44100DD7" w14:textId="77777777" w:rsidR="009209E3" w:rsidRDefault="009209E3">
      <w:pPr>
        <w:pStyle w:val="-21"/>
        <w:ind w:firstLine="420"/>
      </w:pPr>
    </w:p>
    <w:p w14:paraId="30A08E50" w14:textId="7E04BADA" w:rsidR="00904D1C" w:rsidRDefault="00904D1C">
      <w:pPr>
        <w:pStyle w:val="-21"/>
        <w:ind w:firstLine="420"/>
      </w:pPr>
      <w:r w:rsidRPr="00904D1C">
        <w:rPr>
          <w:rFonts w:hint="eastAsia"/>
        </w:rPr>
        <w:t>这款游戏之所以能脱颖而出，是因为其独特的战斗机制。每次进入战斗时，游戏会切换成</w:t>
      </w:r>
      <w:r w:rsidR="008631AD">
        <w:rPr>
          <w:rFonts w:hint="eastAsia"/>
        </w:rPr>
        <w:t>颇具格斗游戏风格的</w:t>
      </w:r>
      <w:r>
        <w:rPr>
          <w:rFonts w:hint="eastAsia"/>
        </w:rPr>
        <w:t xml:space="preserve"> </w:t>
      </w:r>
      <w:r w:rsidRPr="00904D1C">
        <w:t>2D</w:t>
      </w:r>
      <w:r>
        <w:t xml:space="preserve"> </w:t>
      </w:r>
      <w:r w:rsidR="008631AD">
        <w:rPr>
          <w:rFonts w:hint="eastAsia"/>
        </w:rPr>
        <w:t>侧</w:t>
      </w:r>
      <w:r w:rsidRPr="00904D1C">
        <w:t>视图视角，但</w:t>
      </w:r>
      <w:r w:rsidR="008631AD">
        <w:rPr>
          <w:rFonts w:hint="eastAsia"/>
        </w:rPr>
        <w:t>两者</w:t>
      </w:r>
      <w:r w:rsidRPr="00904D1C">
        <w:t>区别在于，本作采用回合制战斗，玩家可做出左移、右移、挥砍，中段技</w:t>
      </w:r>
      <w:r w:rsidR="00826DD7">
        <w:rPr>
          <w:rStyle w:val="af0"/>
        </w:rPr>
        <w:footnoteReference w:id="3"/>
      </w:r>
      <w:r w:rsidRPr="00904D1C">
        <w:t>，跳跃、闪避、格挡、道具、射箭等指令。</w:t>
      </w:r>
    </w:p>
    <w:p w14:paraId="036C978F" w14:textId="77777777" w:rsidR="00904D1C" w:rsidRDefault="00904D1C">
      <w:pPr>
        <w:pStyle w:val="-21"/>
        <w:ind w:firstLine="420"/>
      </w:pPr>
      <w:r w:rsidRPr="00904D1C">
        <w:rPr>
          <w:rFonts w:hint="eastAsia"/>
        </w:rPr>
        <w:t>完成每项指令都会消耗角色的力量，影响攻击力度，该设定迫使玩家在战斗后稍作休息，养精蓄锐。尽管十分粗糙</w:t>
      </w:r>
      <w:commentRangeStart w:id="1"/>
      <w:r w:rsidRPr="00904D1C">
        <w:rPr>
          <w:rFonts w:hint="eastAsia"/>
        </w:rPr>
        <w:t>且不可靠</w:t>
      </w:r>
      <w:commentRangeEnd w:id="1"/>
      <w:r w:rsidR="008631AD">
        <w:rPr>
          <w:rStyle w:val="af2"/>
          <w:rFonts w:asciiTheme="minorHAnsi" w:eastAsiaTheme="minorEastAsia" w:hAnsiTheme="minorHAnsi"/>
        </w:rPr>
        <w:commentReference w:id="1"/>
      </w:r>
      <w:r w:rsidRPr="00904D1C">
        <w:rPr>
          <w:rFonts w:hint="eastAsia"/>
        </w:rPr>
        <w:t>，但在格斗游戏尚未兴起的年代，这样的战斗机制颇具独创性。</w:t>
      </w:r>
    </w:p>
    <w:p w14:paraId="3B26C5BB" w14:textId="75058D32" w:rsidR="00904D1C" w:rsidRDefault="00904D1C">
      <w:pPr>
        <w:pStyle w:val="-21"/>
        <w:ind w:firstLine="420"/>
      </w:pPr>
      <w:r w:rsidRPr="00904D1C">
        <w:rPr>
          <w:rFonts w:hint="eastAsia"/>
        </w:rPr>
        <w:t>在《龙之眼》之后，另一部融合</w:t>
      </w:r>
      <w:r>
        <w:rPr>
          <w:rFonts w:hint="eastAsia"/>
        </w:rPr>
        <w:t xml:space="preserve"> </w:t>
      </w:r>
      <w:r w:rsidRPr="00904D1C">
        <w:t>2D</w:t>
      </w:r>
      <w:r>
        <w:t xml:space="preserve"> </w:t>
      </w:r>
      <w:r w:rsidRPr="00904D1C">
        <w:t>格斗风与回合制</w:t>
      </w:r>
      <w:r>
        <w:rPr>
          <w:rFonts w:hint="eastAsia"/>
        </w:rPr>
        <w:t xml:space="preserve"> </w:t>
      </w:r>
      <w:r w:rsidRPr="00904D1C">
        <w:t>RPG</w:t>
      </w:r>
      <w:r>
        <w:t xml:space="preserve"> </w:t>
      </w:r>
      <w:r w:rsidRPr="00904D1C">
        <w:t>的游戏当属</w:t>
      </w:r>
      <w:r>
        <w:rPr>
          <w:rFonts w:hint="eastAsia"/>
        </w:rPr>
        <w:t xml:space="preserve"> </w:t>
      </w:r>
      <w:r w:rsidRPr="00904D1C">
        <w:t>1989</w:t>
      </w:r>
      <w:r>
        <w:t xml:space="preserve"> </w:t>
      </w:r>
      <w:r w:rsidRPr="00904D1C">
        <w:t>年的《风行者》（</w:t>
      </w:r>
      <w:proofErr w:type="spellStart"/>
      <w:r w:rsidRPr="00904D1C">
        <w:t>Windwalker</w:t>
      </w:r>
      <w:proofErr w:type="spellEnd"/>
      <w:r w:rsidRPr="00904D1C">
        <w:t>）。</w:t>
      </w:r>
      <w:r w:rsidR="008631AD">
        <w:rPr>
          <w:rFonts w:hint="eastAsia"/>
        </w:rPr>
        <w:t>接下来</w:t>
      </w:r>
      <w:r w:rsidRPr="00904D1C">
        <w:t>，</w:t>
      </w:r>
      <w:r w:rsidRPr="00904D1C">
        <w:t>1988</w:t>
      </w:r>
      <w:r>
        <w:t xml:space="preserve"> </w:t>
      </w:r>
      <w:r w:rsidRPr="00904D1C">
        <w:t>年的《巫师战争》（</w:t>
      </w:r>
      <w:r w:rsidRPr="00904D1C">
        <w:t>Wizard Wars</w:t>
      </w:r>
      <w:r w:rsidRPr="00904D1C">
        <w:t>）和</w:t>
      </w:r>
      <w:r>
        <w:rPr>
          <w:rFonts w:hint="eastAsia"/>
        </w:rPr>
        <w:t xml:space="preserve"> </w:t>
      </w:r>
      <w:r w:rsidRPr="00904D1C">
        <w:t>1991</w:t>
      </w:r>
      <w:r>
        <w:t xml:space="preserve"> </w:t>
      </w:r>
      <w:r w:rsidRPr="00904D1C">
        <w:t>年的</w:t>
      </w:r>
      <w:commentRangeStart w:id="2"/>
      <w:r w:rsidRPr="00904D1C">
        <w:t>《月石</w:t>
      </w:r>
      <w:r w:rsidRPr="00904D1C">
        <w:t>·</w:t>
      </w:r>
      <w:r w:rsidRPr="00904D1C">
        <w:t>苦难骑士》</w:t>
      </w:r>
      <w:commentRangeEnd w:id="2"/>
      <w:r w:rsidR="008631AD">
        <w:rPr>
          <w:rStyle w:val="af2"/>
          <w:rFonts w:asciiTheme="minorHAnsi" w:eastAsiaTheme="minorEastAsia" w:hAnsiTheme="minorHAnsi"/>
        </w:rPr>
        <w:commentReference w:id="2"/>
      </w:r>
      <w:r w:rsidRPr="00904D1C">
        <w:t>（</w:t>
      </w:r>
      <w:r w:rsidRPr="00904D1C">
        <w:t xml:space="preserve">Moonstone:  A Hard </w:t>
      </w:r>
      <w:proofErr w:type="spellStart"/>
      <w:r w:rsidRPr="00904D1C">
        <w:t>Days</w:t>
      </w:r>
      <w:proofErr w:type="spellEnd"/>
      <w:r w:rsidRPr="00904D1C">
        <w:t xml:space="preserve"> Knight </w:t>
      </w:r>
      <w:r w:rsidRPr="00904D1C">
        <w:t>）把这类游戏风格发扬光大。和后辈相比，《龙之眼》的确稍显粗糙。</w:t>
      </w:r>
      <w:commentRangeStart w:id="3"/>
      <w:r w:rsidRPr="00904D1C">
        <w:t>作为此类游戏的奠基者，《龙之眼》虽然已是</w:t>
      </w:r>
      <w:r w:rsidR="00E31606">
        <w:rPr>
          <w:rFonts w:hint="eastAsia"/>
        </w:rPr>
        <w:t>鲜为</w:t>
      </w:r>
      <w:r w:rsidRPr="00904D1C">
        <w:t>人知的</w:t>
      </w:r>
      <w:r w:rsidRPr="00904D1C">
        <w:t>“</w:t>
      </w:r>
      <w:r w:rsidRPr="00904D1C">
        <w:t>老古董</w:t>
      </w:r>
      <w:r w:rsidRPr="00904D1C">
        <w:t>”</w:t>
      </w:r>
      <w:r w:rsidRPr="00904D1C">
        <w:t>，但它对后世无数游戏产生深远影响，这值得肯定。</w:t>
      </w:r>
      <w:commentRangeEnd w:id="3"/>
      <w:r w:rsidR="00E31606">
        <w:rPr>
          <w:rStyle w:val="af2"/>
          <w:rFonts w:asciiTheme="minorHAnsi" w:eastAsiaTheme="minorEastAsia" w:hAnsiTheme="minorHAnsi"/>
        </w:rPr>
        <w:commentReference w:id="3"/>
      </w:r>
    </w:p>
    <w:p w14:paraId="7B1EC576" w14:textId="77777777" w:rsidR="009209E3" w:rsidRDefault="009209E3">
      <w:pPr>
        <w:pStyle w:val="-21"/>
        <w:ind w:firstLine="420"/>
      </w:pPr>
    </w:p>
    <w:p w14:paraId="668A3DE5" w14:textId="77777777" w:rsidR="009209E3" w:rsidRDefault="00AC72A8">
      <w:pPr>
        <w:pStyle w:val="-21"/>
        <w:keepNext/>
        <w:ind w:firstLineChars="0" w:firstLine="0"/>
      </w:pPr>
      <w:r>
        <w:rPr>
          <w:noProof/>
        </w:rPr>
        <w:drawing>
          <wp:inline distT="0" distB="0" distL="0" distR="0" wp14:anchorId="3588408C" wp14:editId="159B1C84">
            <wp:extent cx="2957927" cy="221932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927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8448" w14:textId="6003A242" w:rsidR="00E31606" w:rsidRPr="00E31606" w:rsidRDefault="00AC72A8" w:rsidP="00E31606">
      <w:pPr>
        <w:pStyle w:val="a3"/>
        <w:sectPr w:rsidR="00E31606" w:rsidRPr="00E31606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31362">
        <w:rPr>
          <w:noProof/>
        </w:rPr>
        <w:t>2</w:t>
      </w:r>
      <w:r>
        <w:fldChar w:fldCharType="end"/>
      </w:r>
      <w:r>
        <w:t xml:space="preserve"> </w:t>
      </w:r>
      <w:r w:rsidR="00E31606" w:rsidRPr="00E31606">
        <w:rPr>
          <w:rFonts w:hint="eastAsia"/>
        </w:rPr>
        <w:t>世界地图可分为七块区域，共有</w:t>
      </w:r>
      <w:r w:rsidR="00E31606" w:rsidRPr="00E31606">
        <w:t>40</w:t>
      </w:r>
      <w:r w:rsidR="00E31606" w:rsidRPr="00E31606">
        <w:t>处可探索地点。</w:t>
      </w:r>
      <w:proofErr w:type="gramStart"/>
      <w:r w:rsidR="00E31606" w:rsidRPr="00E31606">
        <w:t>玩家既</w:t>
      </w:r>
      <w:proofErr w:type="gramEnd"/>
      <w:r w:rsidR="00E31606" w:rsidRPr="00E31606">
        <w:t>可以快马加鞭，也可以谨慎前行，避免触发随机事件。</w:t>
      </w:r>
    </w:p>
    <w:p w14:paraId="0C3C906E" w14:textId="77777777" w:rsidR="009209E3" w:rsidRDefault="009209E3">
      <w:pPr>
        <w:pStyle w:val="a3"/>
      </w:pPr>
    </w:p>
    <w:sectPr w:rsidR="009209E3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董 宇阳" w:date="2020-10-22T23:15:00Z" w:initials="董">
    <w:p w14:paraId="4F2AB189" w14:textId="37B357D1" w:rsidR="00E31606" w:rsidRDefault="00E3160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此处处理不确定</w:t>
      </w:r>
    </w:p>
  </w:comment>
  <w:comment w:id="1" w:author="董 宇阳" w:date="2020-10-23T07:39:00Z" w:initials="董">
    <w:p w14:paraId="16814964" w14:textId="25258F80" w:rsidR="008631AD" w:rsidRDefault="008631AD">
      <w:pPr>
        <w:pStyle w:val="af3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此处u</w:t>
      </w:r>
      <w:r>
        <w:t>nreliable</w:t>
      </w:r>
      <w:r>
        <w:rPr>
          <w:rFonts w:hint="eastAsia"/>
        </w:rPr>
        <w:t>不确定</w:t>
      </w:r>
    </w:p>
  </w:comment>
  <w:comment w:id="2" w:author="董 宇阳" w:date="2020-10-23T07:40:00Z" w:initials="董">
    <w:p w14:paraId="7106B4AB" w14:textId="245202D7" w:rsidR="008631AD" w:rsidRDefault="008631AD">
      <w:pPr>
        <w:pStyle w:val="af3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本文游戏译名基本来自维基百科，但此处未找到对应译名，如果校对查到的话可以修改下</w:t>
      </w:r>
    </w:p>
  </w:comment>
  <w:comment w:id="3" w:author="董 宇阳" w:date="2020-10-22T23:15:00Z" w:initials="董">
    <w:p w14:paraId="402BC4B3" w14:textId="55591BAF" w:rsidR="00E31606" w:rsidRDefault="00E31606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此处处理不确定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AB189" w15:done="0"/>
  <w15:commentEx w15:paraId="16814964" w15:done="0"/>
  <w15:commentEx w15:paraId="7106B4AB" w15:done="0"/>
  <w15:commentEx w15:paraId="402BC4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C9116" w16cex:dateUtc="2020-10-22T15:15:00Z"/>
  <w16cex:commentExtensible w16cex:durableId="233D0724" w16cex:dateUtc="2020-10-22T23:39:00Z"/>
  <w16cex:commentExtensible w16cex:durableId="233D077B" w16cex:dateUtc="2020-10-22T23:40:00Z"/>
  <w16cex:commentExtensible w16cex:durableId="233C9124" w16cex:dateUtc="2020-10-22T15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AB189" w16cid:durableId="233C9116"/>
  <w16cid:commentId w16cid:paraId="16814964" w16cid:durableId="233D0724"/>
  <w16cid:commentId w16cid:paraId="7106B4AB" w16cid:durableId="233D077B"/>
  <w16cid:commentId w16cid:paraId="402BC4B3" w16cid:durableId="233C91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B5CAC" w14:textId="77777777" w:rsidR="003A372F" w:rsidRDefault="003A372F">
      <w:r>
        <w:separator/>
      </w:r>
    </w:p>
  </w:endnote>
  <w:endnote w:type="continuationSeparator" w:id="0">
    <w:p w14:paraId="2B0CDE07" w14:textId="77777777" w:rsidR="003A372F" w:rsidRDefault="003A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A1278" w14:textId="77777777" w:rsidR="009209E3" w:rsidRDefault="00AC72A8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1686C" w14:textId="77777777" w:rsidR="009209E3" w:rsidRDefault="00AC72A8">
    <w:pPr>
      <w:pStyle w:val="Footer-Grey30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3FAE" w14:textId="77777777" w:rsidR="009209E3" w:rsidRDefault="00AC72A8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00B83" w14:textId="77777777" w:rsidR="003A372F" w:rsidRDefault="003A372F">
      <w:r>
        <w:separator/>
      </w:r>
    </w:p>
  </w:footnote>
  <w:footnote w:type="continuationSeparator" w:id="0">
    <w:p w14:paraId="25C25602" w14:textId="77777777" w:rsidR="003A372F" w:rsidRDefault="003A372F">
      <w:r>
        <w:continuationSeparator/>
      </w:r>
    </w:p>
  </w:footnote>
  <w:footnote w:id="1">
    <w:p w14:paraId="020D059D" w14:textId="0947559F" w:rsidR="000C6D18" w:rsidRDefault="000C6D18">
      <w:pPr>
        <w:pStyle w:val="ac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0C6D18">
        <w:rPr>
          <w:rFonts w:hint="eastAsia"/>
        </w:rPr>
        <w:t>是八十年代初到九十年代末最受欢迎的基于文字的冒险游戏。这款游戏</w:t>
      </w:r>
      <w:r>
        <w:rPr>
          <w:rFonts w:hint="eastAsia"/>
        </w:rPr>
        <w:t>是“冒险游戏”题材的开山之作，并以</w:t>
      </w:r>
      <w:r w:rsidRPr="000C6D18">
        <w:rPr>
          <w:rFonts w:hint="eastAsia"/>
        </w:rPr>
        <w:t>史上第一款“互动小说（</w:t>
      </w:r>
      <w:r w:rsidRPr="000C6D18">
        <w:t>interactive fiction）”类游戏而闻名。</w:t>
      </w:r>
      <w:r w:rsidRPr="000C6D18">
        <w:rPr>
          <w:rFonts w:hint="eastAsia"/>
        </w:rPr>
        <w:t>这款游戏</w:t>
      </w:r>
      <w:r>
        <w:rPr>
          <w:rFonts w:hint="eastAsia"/>
        </w:rPr>
        <w:t>主线任务</w:t>
      </w:r>
      <w:r w:rsidRPr="000C6D18">
        <w:rPr>
          <w:rFonts w:hint="eastAsia"/>
        </w:rPr>
        <w:t>是找到一个传言中藏有大量宝藏和金子的洞穴</w:t>
      </w:r>
      <w:r>
        <w:rPr>
          <w:rFonts w:hint="eastAsia"/>
        </w:rPr>
        <w:t>，并顺利回归</w:t>
      </w:r>
      <w:r w:rsidRPr="000C6D18">
        <w:rPr>
          <w:rFonts w:hint="eastAsia"/>
        </w:rPr>
        <w:t>。</w:t>
      </w:r>
      <w:r w:rsidRPr="000C6D18">
        <w:t>这款游戏的灵感主要来源于原作者 Will Crowther 丰富的洞穴探索的经历。他曾经经常在洞穴中冒险，特别是</w:t>
      </w:r>
      <w:r>
        <w:rPr>
          <w:rFonts w:hint="eastAsia"/>
        </w:rPr>
        <w:t>美国</w:t>
      </w:r>
      <w:r w:rsidRPr="000C6D18">
        <w:t>肯塔基州的猛犸洞</w:t>
      </w:r>
      <w:r>
        <w:rPr>
          <w:rFonts w:hint="eastAsia"/>
        </w:rPr>
        <w:t>国家公园</w:t>
      </w:r>
      <w:r w:rsidRPr="000C6D18">
        <w:t>（Mammoth Cave）。</w:t>
      </w:r>
      <w:r>
        <w:rPr>
          <w:rFonts w:hint="eastAsia"/>
        </w:rPr>
        <w:t>游戏多处场景与猛犸洞有异曲同工之处。</w:t>
      </w:r>
      <w:r w:rsidRPr="000C6D18">
        <w:t>。</w:t>
      </w:r>
    </w:p>
  </w:footnote>
  <w:footnote w:id="2">
    <w:p w14:paraId="73B5C1DC" w14:textId="23EC94E2" w:rsidR="000C6D18" w:rsidRDefault="000C6D18">
      <w:pPr>
        <w:pStyle w:val="ac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proofErr w:type="gramStart"/>
      <w:r>
        <w:rPr>
          <w:rFonts w:hint="eastAsia"/>
        </w:rPr>
        <w:t>弈乎桌游</w:t>
      </w:r>
      <w:proofErr w:type="gramEnd"/>
      <w:r>
        <w:rPr>
          <w:rFonts w:hint="eastAsia"/>
        </w:rPr>
        <w:t>社区给出的译法为“魔法的界域”</w:t>
      </w:r>
      <w:r w:rsidR="00826DD7">
        <w:rPr>
          <w:rFonts w:hint="eastAsia"/>
        </w:rPr>
        <w:t>。游戏背景是一处失落文明的遗迹，由当地人占领，有些区域为怪物所占。传闻这里有不少失落的宝藏，无论是剑</w:t>
      </w:r>
      <w:proofErr w:type="gramStart"/>
      <w:r w:rsidR="00826DD7">
        <w:rPr>
          <w:rFonts w:hint="eastAsia"/>
        </w:rPr>
        <w:t>士还是</w:t>
      </w:r>
      <w:proofErr w:type="gramEnd"/>
      <w:r w:rsidR="00826DD7">
        <w:rPr>
          <w:rFonts w:hint="eastAsia"/>
        </w:rPr>
        <w:t>矮人，法师还是术士，都对此地心向往之，无数冒险者来此地寻找机遇，玩家便是其中的一员。</w:t>
      </w:r>
      <w:proofErr w:type="gramStart"/>
      <w:r w:rsidR="00826DD7">
        <w:rPr>
          <w:rFonts w:hint="eastAsia"/>
        </w:rPr>
        <w:t>该桌游涉及</w:t>
      </w:r>
      <w:proofErr w:type="gramEnd"/>
      <w:r w:rsidR="00826DD7">
        <w:rPr>
          <w:rFonts w:hint="eastAsia"/>
        </w:rPr>
        <w:t>漫步、休息、战斗、疲劳度、交易</w:t>
      </w:r>
      <w:r w:rsidR="004F3395">
        <w:rPr>
          <w:rFonts w:hint="eastAsia"/>
        </w:rPr>
        <w:t>、招募N</w:t>
      </w:r>
      <w:r w:rsidR="004F3395">
        <w:t>PC</w:t>
      </w:r>
      <w:r w:rsidR="004F3395">
        <w:rPr>
          <w:rFonts w:hint="eastAsia"/>
        </w:rPr>
        <w:t>盟友等设定，玩法丰富。</w:t>
      </w:r>
    </w:p>
  </w:footnote>
  <w:footnote w:id="3">
    <w:p w14:paraId="37D089F7" w14:textId="5B720886" w:rsidR="00826DD7" w:rsidRPr="004F3395" w:rsidRDefault="00826DD7" w:rsidP="004F3395">
      <w:pPr>
        <w:pStyle w:val="ac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译者注：</w:t>
      </w:r>
      <w:r w:rsidR="004F3395">
        <w:rPr>
          <w:rFonts w:hint="eastAsia"/>
        </w:rPr>
        <w:t>多见于格斗游戏。以防御方式区分攻击招式。具体分为上段技（可站防，也</w:t>
      </w:r>
      <w:proofErr w:type="gramStart"/>
      <w:r w:rsidR="004F3395">
        <w:rPr>
          <w:rFonts w:hint="eastAsia"/>
        </w:rPr>
        <w:t>可蹲防</w:t>
      </w:r>
      <w:proofErr w:type="gramEnd"/>
      <w:r w:rsidR="004F3395">
        <w:rPr>
          <w:rFonts w:hint="eastAsia"/>
        </w:rPr>
        <w:t>），中段技（</w:t>
      </w:r>
      <w:r w:rsidR="004F3395">
        <w:t>可站防，但不可蹲防</w:t>
      </w:r>
      <w:r w:rsidR="004F3395">
        <w:rPr>
          <w:rFonts w:hint="eastAsia"/>
        </w:rPr>
        <w:t>）与下段技（不可站防，但</w:t>
      </w:r>
      <w:proofErr w:type="gramStart"/>
      <w:r w:rsidR="004F3395">
        <w:rPr>
          <w:rFonts w:hint="eastAsia"/>
        </w:rPr>
        <w:t>可蹲防</w:t>
      </w:r>
      <w:proofErr w:type="gramEnd"/>
      <w:r w:rsidR="004F3395">
        <w:rPr>
          <w:rFonts w:hint="eastAsia"/>
        </w:rPr>
        <w:t>）三种招式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E5D85" w14:textId="77777777" w:rsidR="009209E3" w:rsidRDefault="00AC72A8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B5235" w14:textId="77777777" w:rsidR="009209E3" w:rsidRDefault="00AC72A8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31F4" w14:textId="77777777" w:rsidR="009209E3" w:rsidRDefault="00AC72A8">
    <w:pPr>
      <w:pStyle w:val="aa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董 宇阳">
    <w15:presenceInfo w15:providerId="Windows Live" w15:userId="496e0ec1da4de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45DB7"/>
    <w:rsid w:val="00055882"/>
    <w:rsid w:val="00062CAA"/>
    <w:rsid w:val="00064042"/>
    <w:rsid w:val="00087AE0"/>
    <w:rsid w:val="000A6A0B"/>
    <w:rsid w:val="000B34CB"/>
    <w:rsid w:val="000C1A81"/>
    <w:rsid w:val="000C6D18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806CB"/>
    <w:rsid w:val="001B3B4D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50DE"/>
    <w:rsid w:val="002F1A0E"/>
    <w:rsid w:val="002F3408"/>
    <w:rsid w:val="002F7493"/>
    <w:rsid w:val="003249D9"/>
    <w:rsid w:val="00333CDD"/>
    <w:rsid w:val="00355319"/>
    <w:rsid w:val="003575CF"/>
    <w:rsid w:val="00362338"/>
    <w:rsid w:val="00366B4E"/>
    <w:rsid w:val="003845EC"/>
    <w:rsid w:val="00385064"/>
    <w:rsid w:val="00385C4B"/>
    <w:rsid w:val="003A372F"/>
    <w:rsid w:val="003E13C6"/>
    <w:rsid w:val="003F442C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4F3395"/>
    <w:rsid w:val="005062C4"/>
    <w:rsid w:val="005132BB"/>
    <w:rsid w:val="0052543C"/>
    <w:rsid w:val="00532598"/>
    <w:rsid w:val="00561057"/>
    <w:rsid w:val="00594354"/>
    <w:rsid w:val="005A2AD5"/>
    <w:rsid w:val="005B5669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C1DEC"/>
    <w:rsid w:val="006F4D28"/>
    <w:rsid w:val="0071094A"/>
    <w:rsid w:val="0071777F"/>
    <w:rsid w:val="00730438"/>
    <w:rsid w:val="00731BF1"/>
    <w:rsid w:val="00746BE5"/>
    <w:rsid w:val="007752FB"/>
    <w:rsid w:val="00785A27"/>
    <w:rsid w:val="007869FA"/>
    <w:rsid w:val="00791749"/>
    <w:rsid w:val="007A2BD6"/>
    <w:rsid w:val="007D71D1"/>
    <w:rsid w:val="00804F76"/>
    <w:rsid w:val="00806138"/>
    <w:rsid w:val="00826DD7"/>
    <w:rsid w:val="008451DD"/>
    <w:rsid w:val="00861514"/>
    <w:rsid w:val="008631AD"/>
    <w:rsid w:val="00876728"/>
    <w:rsid w:val="00885A03"/>
    <w:rsid w:val="00890C17"/>
    <w:rsid w:val="00891D5D"/>
    <w:rsid w:val="008931DD"/>
    <w:rsid w:val="008A620A"/>
    <w:rsid w:val="008D4384"/>
    <w:rsid w:val="008D4385"/>
    <w:rsid w:val="008D5696"/>
    <w:rsid w:val="008E3CB4"/>
    <w:rsid w:val="008F2B87"/>
    <w:rsid w:val="00904D1C"/>
    <w:rsid w:val="00911BFC"/>
    <w:rsid w:val="009209E3"/>
    <w:rsid w:val="0092507E"/>
    <w:rsid w:val="00931362"/>
    <w:rsid w:val="00937B95"/>
    <w:rsid w:val="00960341"/>
    <w:rsid w:val="0097206B"/>
    <w:rsid w:val="009B5ACC"/>
    <w:rsid w:val="009C45E4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AC72A8"/>
    <w:rsid w:val="00B10A40"/>
    <w:rsid w:val="00B23138"/>
    <w:rsid w:val="00B25851"/>
    <w:rsid w:val="00B415B0"/>
    <w:rsid w:val="00B50715"/>
    <w:rsid w:val="00B62941"/>
    <w:rsid w:val="00B64617"/>
    <w:rsid w:val="00BA2914"/>
    <w:rsid w:val="00BE1C72"/>
    <w:rsid w:val="00BF11F4"/>
    <w:rsid w:val="00C2685A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41BE"/>
    <w:rsid w:val="00DC7054"/>
    <w:rsid w:val="00DD0457"/>
    <w:rsid w:val="00DD1A42"/>
    <w:rsid w:val="00DF1BD2"/>
    <w:rsid w:val="00E05B5F"/>
    <w:rsid w:val="00E06D6C"/>
    <w:rsid w:val="00E07734"/>
    <w:rsid w:val="00E1534E"/>
    <w:rsid w:val="00E15496"/>
    <w:rsid w:val="00E20D0F"/>
    <w:rsid w:val="00E31606"/>
    <w:rsid w:val="00E377C2"/>
    <w:rsid w:val="00E61F41"/>
    <w:rsid w:val="00E63C55"/>
    <w:rsid w:val="00E81749"/>
    <w:rsid w:val="00E96BDA"/>
    <w:rsid w:val="00EA10AB"/>
    <w:rsid w:val="00EA35E2"/>
    <w:rsid w:val="00EE2E4F"/>
    <w:rsid w:val="00EE3E02"/>
    <w:rsid w:val="00F27EC2"/>
    <w:rsid w:val="00F46451"/>
    <w:rsid w:val="00F505B5"/>
    <w:rsid w:val="00F734E7"/>
    <w:rsid w:val="00F75076"/>
    <w:rsid w:val="00F800C8"/>
    <w:rsid w:val="00F8075D"/>
    <w:rsid w:val="00F841EF"/>
    <w:rsid w:val="00FA259E"/>
    <w:rsid w:val="00FE5C25"/>
    <w:rsid w:val="0E157EDB"/>
    <w:rsid w:val="5F0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5ECBA3"/>
  <w15:docId w15:val="{337C325E-85C6-4DC6-8FD1-A4DB07EF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endnote text"/>
    <w:basedOn w:val="a"/>
    <w:link w:val="a5"/>
    <w:uiPriority w:val="99"/>
    <w:semiHidden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footnote text"/>
    <w:basedOn w:val="a"/>
    <w:link w:val="ad"/>
    <w:uiPriority w:val="99"/>
    <w:unhideWhenUsed/>
    <w:qFormat/>
    <w:pPr>
      <w:jc w:val="left"/>
    </w:pPr>
    <w:rPr>
      <w:sz w:val="18"/>
      <w:szCs w:val="18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qFormat/>
    <w:rPr>
      <w:rFonts w:ascii="Times New Roman" w:eastAsia="微软雅黑" w:hAnsi="Times New Roman"/>
    </w:rPr>
  </w:style>
  <w:style w:type="character" w:customStyle="1" w:styleId="ad">
    <w:name w:val="脚注文本 字符"/>
    <w:basedOn w:val="a0"/>
    <w:link w:val="ac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a5">
    <w:name w:val="尾注文本 字符"/>
    <w:basedOn w:val="a0"/>
    <w:link w:val="a4"/>
    <w:uiPriority w:val="99"/>
    <w:semiHidden/>
  </w:style>
  <w:style w:type="paragraph" w:customStyle="1" w:styleId="Footer-Grey1">
    <w:name w:val="Footer-Grey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/>
      <w:bCs/>
      <w:sz w:val="32"/>
      <w:szCs w:val="32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-21">
    <w:name w:val="正文-首行缩进21"/>
    <w:basedOn w:val="a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a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af2">
    <w:name w:val="annotation reference"/>
    <w:basedOn w:val="a0"/>
    <w:uiPriority w:val="99"/>
    <w:semiHidden/>
    <w:unhideWhenUsed/>
    <w:rsid w:val="00E31606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E31606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E316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606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E31606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</Template>
  <TotalTime>450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董 宇阳</cp:lastModifiedBy>
  <cp:revision>14</cp:revision>
  <dcterms:created xsi:type="dcterms:W3CDTF">2020-09-10T01:22:00Z</dcterms:created>
  <dcterms:modified xsi:type="dcterms:W3CDTF">2020-10-22T23:42:00Z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