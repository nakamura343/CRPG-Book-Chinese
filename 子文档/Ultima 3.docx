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2CD3" w14:textId="0C081EBC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F7973" wp14:editId="04681F22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20720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20720"/>
                          <a:chOff x="0" y="0"/>
                          <a:chExt cx="6185535" cy="32207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793" y="0"/>
                            <a:ext cx="6155949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33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315E95" w14:textId="3D567E15" w:rsidR="00F96429" w:rsidRDefault="00941CF6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Origin Systems,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1983, Apple II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MS-DOS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C64,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Amiga,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NES</w:t>
                              </w: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14:paraId="4C92C06C" w14:textId="5CFB5B20" w:rsidR="000C1A81" w:rsidRPr="000C1A81" w:rsidRDefault="00F96429" w:rsidP="00FC53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那些想要游玩“伊苏德斯”的人可以尝试带有 </w:t>
                              </w:r>
                              <w:hyperlink r:id="rId9" w:history="1">
                                <w:r w:rsidR="00941CF6" w:rsidRPr="00BA3113">
                                  <w:rPr>
                                    <w:rStyle w:val="aa"/>
                                  </w:rPr>
                                  <w:t>Ultima 3 Upgrade mod</w:t>
                                </w:r>
                              </w:hyperlink>
                              <w:r w:rsidR="00941CF6">
                                <w:t xml:space="preserve">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的 </w:t>
                              </w:r>
                              <w:r w:rsidR="00941CF6">
                                <w:t xml:space="preserve">MS-DOS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版本，该版本增加了 </w:t>
                              </w:r>
                              <w:r w:rsidR="00941CF6">
                                <w:t xml:space="preserve">VGA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图形， </w:t>
                              </w:r>
                              <w:r w:rsidR="00941CF6">
                                <w:t xml:space="preserve">MIDI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声音和许多其他出色的改进。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F7973" id="组合 4" o:spid="_x0000_s1026" style="position:absolute;left:0;text-align:left;margin-left:435.85pt;margin-top:44.4pt;width:487.05pt;height:253.6pt;z-index:251660288;mso-position-horizontal:right;mso-position-horizontal-relative:margin;mso-width-relative:margin;mso-height-relative:margin" coordsize="61855,322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47;width:61560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C315E95" w14:textId="3D567E15" w:rsidR="00F96429" w:rsidRDefault="00941CF6" w:rsidP="00F96429">
                        <w:pPr>
                          <w:pStyle w:val="af"/>
                          <w:jc w:val="center"/>
                        </w:pPr>
                        <w:r>
                          <w:t>Origin Systems,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1983, Apple II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MS-DOS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C64,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Amiga,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NES</w:t>
                        </w:r>
                        <w:r>
                          <w:t xml:space="preserve">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14:paraId="4C92C06C" w14:textId="5CFB5B20" w:rsidR="000C1A81" w:rsidRPr="000C1A81" w:rsidRDefault="00F96429" w:rsidP="00FC53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941CF6">
                          <w:rPr>
                            <w:rFonts w:hint="eastAsia"/>
                          </w:rPr>
                          <w:t xml:space="preserve">那些想要游玩“伊苏德斯”的人可以尝试带有 </w:t>
                        </w:r>
                        <w:hyperlink r:id="rId11" w:history="1">
                          <w:r w:rsidR="00941CF6" w:rsidRPr="00BA3113">
                            <w:rPr>
                              <w:rStyle w:val="aa"/>
                            </w:rPr>
                            <w:t>Ultima 3 Upgrade mod</w:t>
                          </w:r>
                        </w:hyperlink>
                        <w:r w:rsidR="00941CF6">
                          <w:t xml:space="preserve"> </w:t>
                        </w:r>
                        <w:r w:rsidR="00941CF6">
                          <w:rPr>
                            <w:rFonts w:hint="eastAsia"/>
                          </w:rPr>
                          <w:t xml:space="preserve">的 </w:t>
                        </w:r>
                        <w:r w:rsidR="00941CF6">
                          <w:t xml:space="preserve">MS-DOS </w:t>
                        </w:r>
                        <w:r w:rsidR="00941CF6">
                          <w:rPr>
                            <w:rFonts w:hint="eastAsia"/>
                          </w:rPr>
                          <w:t xml:space="preserve">版本，该版本增加了 </w:t>
                        </w:r>
                        <w:r w:rsidR="00941CF6">
                          <w:t xml:space="preserve">VGA </w:t>
                        </w:r>
                        <w:r w:rsidR="00941CF6">
                          <w:rPr>
                            <w:rFonts w:hint="eastAsia"/>
                          </w:rPr>
                          <w:t xml:space="preserve">图形， </w:t>
                        </w:r>
                        <w:r w:rsidR="00941CF6">
                          <w:t xml:space="preserve">MIDI </w:t>
                        </w:r>
                        <w:r w:rsidR="00941CF6">
                          <w:rPr>
                            <w:rFonts w:hint="eastAsia"/>
                          </w:rPr>
                          <w:t>声音和许多其他出色的改进。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A58ED">
        <w:rPr>
          <w:rFonts w:hint="eastAsia"/>
        </w:rPr>
        <w:t>创世纪</w:t>
      </w:r>
      <w:r w:rsidR="005A58ED">
        <w:rPr>
          <w:rFonts w:hint="eastAsia"/>
        </w:rPr>
        <w:t>I</w:t>
      </w:r>
      <w:r w:rsidR="005A58ED">
        <w:t xml:space="preserve">II: </w:t>
      </w:r>
      <w:r w:rsidR="004D4FF9">
        <w:rPr>
          <w:rFonts w:hint="eastAsia"/>
        </w:rPr>
        <w:t>伊苏德斯</w:t>
      </w:r>
      <w:r w:rsidR="00DB684D">
        <w:rPr>
          <w:rFonts w:hint="eastAsia"/>
        </w:rPr>
        <w:t>》（</w:t>
      </w:r>
      <w:r w:rsidR="005A58ED">
        <w:rPr>
          <w:rFonts w:hint="eastAsia"/>
        </w:rPr>
        <w:t>U</w:t>
      </w:r>
      <w:r w:rsidR="005A58ED">
        <w:t>ltima III: Exodus</w:t>
      </w:r>
      <w:r w:rsidR="00DB684D">
        <w:rPr>
          <w:rFonts w:hint="eastAsia"/>
        </w:rPr>
        <w:t>）</w:t>
      </w:r>
    </w:p>
    <w:p w14:paraId="20E66090" w14:textId="39DCCF80" w:rsidR="0016522A" w:rsidRDefault="008F2B87" w:rsidP="00F734E7">
      <w:r w:rsidRPr="008F2B87">
        <w:rPr>
          <w:rFonts w:hint="eastAsia"/>
        </w:rPr>
        <w:t>作者：</w:t>
      </w:r>
      <w:r w:rsidR="00CB0DD3">
        <w:rPr>
          <w:rFonts w:hint="eastAsia"/>
        </w:rPr>
        <w:t>DT</w:t>
      </w:r>
    </w:p>
    <w:p w14:paraId="411339D9" w14:textId="5DB20346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E71432">
        <w:rPr>
          <w:rFonts w:hint="eastAsia"/>
        </w:rPr>
        <w:t>SpIkEZhaNGQ</w:t>
      </w:r>
      <w:proofErr w:type="spellEnd"/>
    </w:p>
    <w:p w14:paraId="199F02E4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C2462" wp14:editId="4A3C864A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3876" w14:textId="23D9E450" w:rsidR="003F7E6F" w:rsidRDefault="000852E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“当我第一次发布《创世纪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》时，突然有一大群人写信给公司，我也开始看到人们对这款游戏的看法。他们通常会描述他们如何玩游戏。我很快的意识到，人们玩游戏的方式和我想象中的完全不一样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他们最求极致的权利，而不是在游戏中扮演英雄，这让我大开眼界。”</w:t>
                            </w:r>
                          </w:p>
                          <w:p w14:paraId="2097ED39" w14:textId="496A45DE" w:rsidR="007E4396" w:rsidRDefault="000852E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“用管游戏的玩家将会收到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Origin 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的来信，告知玩家的成果。作为回报，玩家将会收到由不列颠国王签署的通关证明。这一传统将一直延续到《创世纪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VIII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》（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Ultima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 VIII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）（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994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）”</w:t>
                            </w:r>
                          </w:p>
                          <w:p w14:paraId="0D0738EF" w14:textId="77777777" w:rsidR="00600451" w:rsidRPr="00600451" w:rsidRDefault="0060045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315DE49B" w14:textId="62B5C832" w:rsidR="002169D6" w:rsidRPr="00CB0DD3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CB0DD3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="007E4396" w:rsidRPr="00CB0DD3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7A17CAB3" w14:textId="629E303E" w:rsidR="002169D6" w:rsidRDefault="002169D6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>创世纪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7E4396"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7DC81E4C" w14:textId="77777777" w:rsidR="00F96429" w:rsidRPr="00E81749" w:rsidRDefault="00F96429" w:rsidP="00F96429">
                            <w:pPr>
                              <w:jc w:val="left"/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译者注：这里是文本框里的注释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C2462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51973876" w14:textId="23D9E450" w:rsidR="003F7E6F" w:rsidRDefault="000852E1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“当我第一次发布《创世纪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III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》时，突然有一大群人写信给公司，我也开始看到人们对这款游戏的看法。他们通常会描述他们如何玩游戏。我很快的意识到，人们玩游戏的方式和我想象中的完全不一样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他们最求极致的权利，而不是在游戏中扮演英雄，这让我大开眼界。”</w:t>
                      </w:r>
                    </w:p>
                    <w:p w14:paraId="2097ED39" w14:textId="496A45DE" w:rsidR="007E4396" w:rsidRDefault="000852E1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“用管游戏的玩家将会收到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Origin 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的来信，告知玩家的成果。作为回报，玩家将会收到由不列颠国王签署的通关证明。这一传统将一直延续到《创世纪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VIII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》（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Ultima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 VIII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）（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1</w:t>
                      </w:r>
                      <w:r>
                        <w:rPr>
                          <w:rFonts w:ascii="Times New Roman" w:eastAsia="楷体" w:hAnsi="Times New Roman"/>
                        </w:rPr>
                        <w:t>994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）”</w:t>
                      </w:r>
                    </w:p>
                    <w:p w14:paraId="0D0738EF" w14:textId="77777777" w:rsidR="00600451" w:rsidRPr="00600451" w:rsidRDefault="00600451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315DE49B" w14:textId="62B5C832" w:rsidR="002169D6" w:rsidRPr="00CB0DD3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CB0DD3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="007E4396" w:rsidRPr="00CB0DD3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7A17CAB3" w14:textId="629E303E" w:rsidR="002169D6" w:rsidRDefault="002169D6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>创世纪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7E4396">
                        <w:rPr>
                          <w:rFonts w:ascii="Times New Roman" w:eastAsia="楷体" w:hAnsi="Times New Roman"/>
                        </w:rPr>
                        <w:t>III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7DC81E4C" w14:textId="77777777" w:rsidR="00F96429" w:rsidRPr="00E81749" w:rsidRDefault="00F96429" w:rsidP="00F96429">
                      <w:pPr>
                        <w:jc w:val="left"/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*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译者注：这里是文本框里的注释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2E5F">
        <w:pict w14:anchorId="0EF891B0">
          <v:rect id="_x0000_i1025" style="width:261.65pt;height:1pt" o:hrpct="500" o:hrstd="t" o:hrnoshade="t" o:hr="t" fillcolor="#cfcdcd [2894]" stroked="f"/>
        </w:pict>
      </w:r>
    </w:p>
    <w:p w14:paraId="043E9C21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B604E03" w14:textId="0E3D9B2F" w:rsidR="005A58ED" w:rsidRDefault="005A58ED" w:rsidP="005A58ED">
      <w:pPr>
        <w:pStyle w:val="-"/>
        <w:ind w:firstLineChars="0" w:firstLine="420"/>
      </w:pPr>
      <w:r>
        <w:rPr>
          <w:rFonts w:hint="eastAsia"/>
        </w:rPr>
        <w:t>《创世纪</w:t>
      </w:r>
      <w:r>
        <w:t xml:space="preserve"> II</w:t>
      </w:r>
      <w:r w:rsidR="00360E56">
        <w:rPr>
          <w:rFonts w:hint="eastAsia"/>
        </w:rPr>
        <w:t>I</w:t>
      </w:r>
      <w:r w:rsidR="00360E56">
        <w:rPr>
          <w:rFonts w:hint="eastAsia"/>
        </w:rPr>
        <w:t>》是一款与前作截然不同的重要作品，</w:t>
      </w:r>
      <w:r w:rsidR="004D4FF9">
        <w:rPr>
          <w:rFonts w:hint="eastAsia"/>
        </w:rPr>
        <w:t>这是在系列作品中第一次允许玩家控制冒险者小队。</w:t>
      </w:r>
      <w:r w:rsidR="00A8722E">
        <w:rPr>
          <w:rFonts w:hint="eastAsia"/>
        </w:rPr>
        <w:t>玩家</w:t>
      </w:r>
      <w:r w:rsidR="004D4FF9">
        <w:rPr>
          <w:rFonts w:hint="eastAsia"/>
        </w:rPr>
        <w:t>将面对的敌人也是游戏历史上最奇怪的敌人之一：蒙丹（</w:t>
      </w:r>
      <w:r w:rsidR="004D4FF9">
        <w:rPr>
          <w:rFonts w:hint="eastAsia"/>
        </w:rPr>
        <w:t>Mondain</w:t>
      </w:r>
      <w:r w:rsidR="004D4FF9">
        <w:rPr>
          <w:rFonts w:hint="eastAsia"/>
        </w:rPr>
        <w:t>）和米纳克斯（</w:t>
      </w:r>
      <w:proofErr w:type="spellStart"/>
      <w:r w:rsidR="004D4FF9">
        <w:rPr>
          <w:rFonts w:hint="eastAsia"/>
        </w:rPr>
        <w:t>Minax</w:t>
      </w:r>
      <w:proofErr w:type="spellEnd"/>
      <w:r w:rsidR="004D4FF9">
        <w:rPr>
          <w:rFonts w:hint="eastAsia"/>
        </w:rPr>
        <w:t>）的半恶魔半机器后代“伊苏德斯”（</w:t>
      </w:r>
      <w:r w:rsidR="004D4FF9">
        <w:rPr>
          <w:rFonts w:hint="eastAsia"/>
        </w:rPr>
        <w:t>Exodus</w:t>
      </w:r>
      <w:r w:rsidR="004D4FF9">
        <w:rPr>
          <w:rFonts w:hint="eastAsia"/>
        </w:rPr>
        <w:t>）</w:t>
      </w:r>
      <w:r w:rsidR="00782069">
        <w:rPr>
          <w:rFonts w:hint="eastAsia"/>
        </w:rPr>
        <w:t>。</w:t>
      </w:r>
    </w:p>
    <w:p w14:paraId="4340025B" w14:textId="4DA38F7A" w:rsidR="00677686" w:rsidRDefault="00571594" w:rsidP="005A58ED">
      <w:pPr>
        <w:pStyle w:val="-"/>
        <w:ind w:firstLineChars="0" w:firstLine="420"/>
      </w:pPr>
      <w:r>
        <w:rPr>
          <w:rFonts w:hint="eastAsia"/>
        </w:rPr>
        <w:t>这种生物威胁着索沙利亚（</w:t>
      </w:r>
      <w:proofErr w:type="spellStart"/>
      <w:r>
        <w:rPr>
          <w:rFonts w:hint="eastAsia"/>
        </w:rPr>
        <w:t>Sosaria</w:t>
      </w:r>
      <w:proofErr w:type="spellEnd"/>
      <w:r>
        <w:rPr>
          <w:rFonts w:hint="eastAsia"/>
        </w:rPr>
        <w:t>）</w:t>
      </w:r>
      <w:r w:rsidR="00202340">
        <w:rPr>
          <w:rStyle w:val="a9"/>
        </w:rPr>
        <w:footnoteReference w:id="1"/>
      </w:r>
      <w:r>
        <w:rPr>
          <w:rFonts w:hint="eastAsia"/>
        </w:rPr>
        <w:t>，</w:t>
      </w:r>
      <w:r w:rsidR="000306D6">
        <w:rPr>
          <w:rFonts w:hint="eastAsia"/>
        </w:rPr>
        <w:t>需要</w:t>
      </w:r>
      <w:r>
        <w:rPr>
          <w:rFonts w:hint="eastAsia"/>
        </w:rPr>
        <w:t>你回到《创世纪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》（</w:t>
      </w:r>
      <w:r>
        <w:rPr>
          <w:rFonts w:hint="eastAsia"/>
        </w:rPr>
        <w:t>U</w:t>
      </w:r>
      <w:r>
        <w:t>ltima I</w:t>
      </w:r>
      <w:r>
        <w:rPr>
          <w:rFonts w:hint="eastAsia"/>
        </w:rPr>
        <w:t>）的场景，虽然我建议你不要太执着于这个地方。</w:t>
      </w:r>
    </w:p>
    <w:p w14:paraId="1B3CDEFF" w14:textId="6133BC11" w:rsidR="00261A1B" w:rsidRDefault="005D5B55" w:rsidP="005A58ED">
      <w:pPr>
        <w:pStyle w:val="-"/>
        <w:ind w:firstLineChars="0" w:firstLine="420"/>
      </w:pPr>
      <w:r>
        <w:rPr>
          <w:rFonts w:hint="eastAsia"/>
        </w:rPr>
        <w:t>理查·盖瑞特（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）在程序员中享有盛名的原因之一，是他对不同游戏的技术改进都能得心应手。</w:t>
      </w:r>
      <w:r w:rsidR="00E31534">
        <w:rPr>
          <w:rFonts w:hint="eastAsia"/>
        </w:rPr>
        <w:t>尽管《巫师》（</w:t>
      </w:r>
      <w:r w:rsidR="00E31534">
        <w:rPr>
          <w:rFonts w:hint="eastAsia"/>
        </w:rPr>
        <w:t>Wizardry</w:t>
      </w:r>
      <w:r w:rsidR="00E31534">
        <w:rPr>
          <w:rFonts w:hint="eastAsia"/>
        </w:rPr>
        <w:t>）系列</w:t>
      </w:r>
      <w:r w:rsidR="001F03A3">
        <w:rPr>
          <w:rFonts w:hint="eastAsia"/>
        </w:rPr>
        <w:t>的前五作</w:t>
      </w:r>
      <w:r w:rsidR="004C1866">
        <w:rPr>
          <w:rFonts w:hint="eastAsia"/>
        </w:rPr>
        <w:t>都只有微小的进步，但从《阿卡拉贝》（</w:t>
      </w:r>
      <w:proofErr w:type="spellStart"/>
      <w:r w:rsidR="004C1866">
        <w:rPr>
          <w:rFonts w:hint="eastAsia"/>
        </w:rPr>
        <w:t>Akalabeth</w:t>
      </w:r>
      <w:proofErr w:type="spellEnd"/>
      <w:r w:rsidR="004C1866">
        <w:rPr>
          <w:rFonts w:hint="eastAsia"/>
        </w:rPr>
        <w:t>），《创世纪</w:t>
      </w:r>
      <w:r w:rsidR="004C1866">
        <w:rPr>
          <w:rFonts w:hint="eastAsia"/>
        </w:rPr>
        <w:t xml:space="preserve"> </w:t>
      </w:r>
      <w:r w:rsidR="004C1866">
        <w:t>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</w:t>
      </w:r>
      <w:r w:rsidR="004C1866">
        <w:t>ltima I</w:t>
      </w:r>
      <w:r w:rsidR="004C1866">
        <w:rPr>
          <w:rFonts w:hint="eastAsia"/>
        </w:rPr>
        <w:t>），《创世纪</w:t>
      </w:r>
      <w:r w:rsidR="004C1866">
        <w:rPr>
          <w:rFonts w:hint="eastAsia"/>
        </w:rPr>
        <w:t xml:space="preserve"> 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</w:t>
      </w:r>
      <w:r w:rsidR="004C1866">
        <w:rPr>
          <w:rFonts w:hint="eastAsia"/>
        </w:rPr>
        <w:t>）和《创世纪</w:t>
      </w:r>
      <w:r w:rsidR="004C1866">
        <w:rPr>
          <w:rFonts w:hint="eastAsia"/>
        </w:rPr>
        <w:t xml:space="preserve"> III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III</w:t>
      </w:r>
      <w:r w:rsidR="004C1866">
        <w:rPr>
          <w:rFonts w:hint="eastAsia"/>
        </w:rPr>
        <w:t>）</w:t>
      </w:r>
      <w:r w:rsidR="007B4AC6">
        <w:rPr>
          <w:rFonts w:hint="eastAsia"/>
        </w:rPr>
        <w:t>的</w:t>
      </w:r>
      <w:r w:rsidR="00282669">
        <w:rPr>
          <w:rFonts w:hint="eastAsia"/>
        </w:rPr>
        <w:t>变化</w:t>
      </w:r>
      <w:r w:rsidR="007B4AC6">
        <w:rPr>
          <w:rFonts w:hint="eastAsia"/>
        </w:rPr>
        <w:t>令人震惊，尤其是知道这些游戏都是同一个人编写的。</w:t>
      </w:r>
    </w:p>
    <w:p w14:paraId="03032E9E" w14:textId="77777777" w:rsidR="00813464" w:rsidRDefault="00932764" w:rsidP="005A58ED">
      <w:pPr>
        <w:pStyle w:val="-"/>
        <w:ind w:firstLineChars="0" w:firstLine="420"/>
      </w:pPr>
      <w:r>
        <w:rPr>
          <w:rFonts w:hint="eastAsia"/>
        </w:rPr>
        <w:t>相比之前，游戏的地图区域再一次的被拓展了。在声音方面，也做出了令人印象深刻的改变，</w:t>
      </w:r>
      <w:r w:rsidR="007C1AC0">
        <w:rPr>
          <w:rFonts w:hint="eastAsia"/>
        </w:rPr>
        <w:t>更多的节奏变化，取决于玩家所在的游戏地点，</w:t>
      </w:r>
      <w:r w:rsidR="00813464">
        <w:rPr>
          <w:rFonts w:hint="eastAsia"/>
        </w:rPr>
        <w:t>这很好地推动了游戏气氛。</w:t>
      </w:r>
    </w:p>
    <w:p w14:paraId="2AE11F77" w14:textId="5CE1F55C" w:rsidR="00F348C6" w:rsidRPr="00571594" w:rsidRDefault="007C1AC0" w:rsidP="00813464">
      <w:pPr>
        <w:pStyle w:val="-"/>
        <w:ind w:firstLineChars="0" w:firstLine="420"/>
      </w:pPr>
      <w:r>
        <w:rPr>
          <w:rFonts w:hint="eastAsia"/>
        </w:rPr>
        <w:t xml:space="preserve"> </w:t>
      </w:r>
    </w:p>
    <w:p w14:paraId="1980F033" w14:textId="77777777" w:rsidR="00F348C6" w:rsidRDefault="00813464" w:rsidP="00F348C6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E3625C6" wp14:editId="465AAD79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CF3" w14:textId="0905A481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1</w:t>
      </w:r>
      <w:r>
        <w:fldChar w:fldCharType="end"/>
      </w:r>
      <w:r w:rsidR="00813464">
        <w:rPr>
          <w:rFonts w:hint="eastAsia"/>
        </w:rPr>
        <w:t xml:space="preserve"> </w:t>
      </w:r>
      <w:r w:rsidR="00813464">
        <w:rPr>
          <w:rFonts w:hint="eastAsia"/>
        </w:rPr>
        <w:t>开始游玩“伊苏德斯”需要创建</w:t>
      </w:r>
      <w:r w:rsidR="00813464">
        <w:rPr>
          <w:rFonts w:hint="eastAsia"/>
        </w:rPr>
        <w:t xml:space="preserve"> </w:t>
      </w:r>
      <w:r w:rsidR="00813464">
        <w:t xml:space="preserve">4 </w:t>
      </w:r>
      <w:proofErr w:type="gramStart"/>
      <w:r w:rsidR="00813464">
        <w:rPr>
          <w:rFonts w:hint="eastAsia"/>
        </w:rPr>
        <w:t>个</w:t>
      </w:r>
      <w:proofErr w:type="gramEnd"/>
      <w:r w:rsidR="00813464">
        <w:rPr>
          <w:rFonts w:hint="eastAsia"/>
        </w:rPr>
        <w:t>角色的小队。只有《创世纪》可以允许这么做，也是最后一部以幻想种族为特色的游戏，例如精灵（</w:t>
      </w:r>
      <w:r w:rsidR="00813464">
        <w:rPr>
          <w:rFonts w:hint="eastAsia"/>
        </w:rPr>
        <w:t>Elves</w:t>
      </w:r>
      <w:r w:rsidR="00813464">
        <w:rPr>
          <w:rFonts w:hint="eastAsia"/>
        </w:rPr>
        <w:t>）和波比特人（</w:t>
      </w:r>
      <w:proofErr w:type="spellStart"/>
      <w:r w:rsidR="00813464">
        <w:rPr>
          <w:rFonts w:hint="eastAsia"/>
        </w:rPr>
        <w:t>Bobbits</w:t>
      </w:r>
      <w:proofErr w:type="spellEnd"/>
      <w:r w:rsidR="00813464">
        <w:rPr>
          <w:rFonts w:hint="eastAsia"/>
        </w:rPr>
        <w:t>）。</w:t>
      </w:r>
    </w:p>
    <w:p w14:paraId="4110CBE4" w14:textId="01465FC3" w:rsidR="00F348C6" w:rsidRDefault="00F348C6" w:rsidP="00F348C6">
      <w:pPr>
        <w:pStyle w:val="-"/>
        <w:ind w:firstLine="420"/>
      </w:pPr>
    </w:p>
    <w:p w14:paraId="63CC5342" w14:textId="77F3E9AF" w:rsidR="00F8075D" w:rsidRDefault="002472BF" w:rsidP="00F348C6">
      <w:pPr>
        <w:pStyle w:val="-"/>
        <w:ind w:firstLine="420"/>
      </w:pPr>
      <w:r>
        <w:rPr>
          <w:rFonts w:hint="eastAsia"/>
        </w:rPr>
        <w:t>在前两作游戏中，</w:t>
      </w:r>
      <w:r w:rsidR="00A8722E">
        <w:rPr>
          <w:rFonts w:hint="eastAsia"/>
        </w:rPr>
        <w:t>战斗的方式是攻击站在玩家面前的敌人，但是《创世纪</w:t>
      </w:r>
      <w:r w:rsidR="00A8722E">
        <w:rPr>
          <w:rFonts w:hint="eastAsia"/>
        </w:rPr>
        <w:t xml:space="preserve"> III</w:t>
      </w:r>
      <w:r w:rsidR="00A8722E">
        <w:rPr>
          <w:rFonts w:hint="eastAsia"/>
        </w:rPr>
        <w:t>》将所有的战斗，转移到了一个独立的决斗地图上。现在，玩家必须自己考虑所有角色的行动和位置，这极大地增加了玩家在战斗中的决策。</w:t>
      </w:r>
      <w:r w:rsidR="00C21EF8">
        <w:rPr>
          <w:rFonts w:hint="eastAsia"/>
        </w:rPr>
        <w:t>更重要的是，本作增加了新的种族，职业和技能给术士和牧师。</w:t>
      </w:r>
    </w:p>
    <w:p w14:paraId="750B6DC4" w14:textId="55CEBB8C" w:rsidR="003F7E6F" w:rsidRDefault="00C21EF8" w:rsidP="001712B2">
      <w:pPr>
        <w:pStyle w:val="-"/>
        <w:ind w:firstLine="420"/>
      </w:pPr>
      <w:r>
        <w:rPr>
          <w:rFonts w:hint="eastAsia"/>
        </w:rPr>
        <w:t>在战斗之外，本作游戏也非常激烈。在《创世纪</w:t>
      </w:r>
      <w:r>
        <w:rPr>
          <w:rFonts w:hint="eastAsia"/>
        </w:rPr>
        <w:t xml:space="preserve"> I</w:t>
      </w:r>
      <w:r>
        <w:rPr>
          <w:rFonts w:hint="eastAsia"/>
        </w:rPr>
        <w:t>》和《创世纪</w:t>
      </w:r>
      <w:r>
        <w:rPr>
          <w:rFonts w:hint="eastAsia"/>
        </w:rPr>
        <w:t xml:space="preserve"> II</w:t>
      </w:r>
      <w:r>
        <w:rPr>
          <w:rFonts w:hint="eastAsia"/>
        </w:rPr>
        <w:t>》中的太空战斗和大部分科幻元素都被移除了，现在和</w:t>
      </w:r>
      <w:r>
        <w:t xml:space="preserve"> </w:t>
      </w:r>
      <w:r>
        <w:rPr>
          <w:rFonts w:hint="eastAsia"/>
        </w:rPr>
        <w:t>NPC</w:t>
      </w:r>
      <w:r>
        <w:t xml:space="preserve"> </w:t>
      </w:r>
      <w:r>
        <w:rPr>
          <w:rFonts w:hint="eastAsia"/>
        </w:rPr>
        <w:t>的对话变得更重要了，因为话题内容的分支变多了。</w:t>
      </w:r>
      <w:r w:rsidR="001712B2">
        <w:rPr>
          <w:rFonts w:hint="eastAsia"/>
        </w:rPr>
        <w:t>本作包含了一个转变，在最后一个战斗场景中，比起战斗，解谜则更加重要。</w:t>
      </w:r>
    </w:p>
    <w:p w14:paraId="76FDC9C4" w14:textId="27F99FFE" w:rsidR="001712B2" w:rsidRPr="00A8722E" w:rsidRDefault="00E71432" w:rsidP="001712B2">
      <w:pPr>
        <w:pStyle w:val="-"/>
        <w:ind w:firstLine="420"/>
      </w:pPr>
      <w:r>
        <w:rPr>
          <w:rFonts w:hint="eastAsia"/>
        </w:rPr>
        <w:t>这次游戏盒中也包含了一张布质地图，一块新大陆在地图上被标记了出来，这给玩家增添了些惊喜。同样，玩家手册中也没有包含需要解谜和探索才能解锁的隐藏技能。《创世纪</w:t>
      </w:r>
      <w:r>
        <w:rPr>
          <w:rFonts w:hint="eastAsia"/>
        </w:rPr>
        <w:t xml:space="preserve"> II</w:t>
      </w:r>
      <w:r>
        <w:rPr>
          <w:rFonts w:hint="eastAsia"/>
        </w:rPr>
        <w:t>》的</w:t>
      </w:r>
      <w:r w:rsidR="00C005B9">
        <w:rPr>
          <w:rFonts w:hint="eastAsia"/>
        </w:rPr>
        <w:t>时空门又回来了，现在官方的叫法是</w:t>
      </w:r>
      <w:r w:rsidR="00C005B9">
        <w:rPr>
          <w:rFonts w:hint="eastAsia"/>
        </w:rPr>
        <w:t xml:space="preserve"> </w:t>
      </w:r>
      <w:proofErr w:type="spellStart"/>
      <w:r w:rsidR="00C005B9">
        <w:rPr>
          <w:rFonts w:hint="eastAsia"/>
        </w:rPr>
        <w:t>Moongates</w:t>
      </w:r>
      <w:proofErr w:type="spellEnd"/>
      <w:r w:rsidR="00C005B9">
        <w:rPr>
          <w:rFonts w:hint="eastAsia"/>
        </w:rPr>
        <w:t>，它允许在两个孪生卫星处于特定的相位时，进行传送。</w:t>
      </w:r>
    </w:p>
    <w:p w14:paraId="527EF1A9" w14:textId="2F57D725" w:rsidR="003F7E6F" w:rsidRPr="00E71432" w:rsidRDefault="00412255" w:rsidP="00F348C6">
      <w:pPr>
        <w:pStyle w:val="-"/>
        <w:ind w:firstLine="420"/>
      </w:pPr>
      <w:r>
        <w:rPr>
          <w:rFonts w:hint="eastAsia"/>
        </w:rPr>
        <w:t>盖瑞特认为，让角色</w:t>
      </w:r>
      <w:r w:rsidR="00031FF6">
        <w:rPr>
          <w:rFonts w:hint="eastAsia"/>
        </w:rPr>
        <w:t>能够与他或她周围互动，对于</w:t>
      </w:r>
      <w:r w:rsidR="00031FF6">
        <w:t xml:space="preserve"> </w:t>
      </w:r>
      <w:r w:rsidR="00031FF6">
        <w:rPr>
          <w:rFonts w:hint="eastAsia"/>
        </w:rPr>
        <w:t xml:space="preserve">CRPG </w:t>
      </w:r>
      <w:r w:rsidR="00031FF6">
        <w:rPr>
          <w:rFonts w:hint="eastAsia"/>
        </w:rPr>
        <w:t>的体验至关重要，所以他试图改进一个角色可操纵性。让玩家可以拿起更多的物体，在屏幕上操纵它们，增加解谜的要素和方法。</w:t>
      </w:r>
    </w:p>
    <w:p w14:paraId="6B09CB2A" w14:textId="613BCB0D" w:rsidR="00FD78FB" w:rsidRDefault="003E0AB5" w:rsidP="00F348C6">
      <w:pPr>
        <w:pStyle w:val="-"/>
        <w:ind w:firstLine="420"/>
      </w:pPr>
      <w:r>
        <w:rPr>
          <w:rFonts w:hint="eastAsia"/>
        </w:rPr>
        <w:t>当然，这都改进都是通过使用全新的编程代码实现的。盖瑞特在《创世纪</w:t>
      </w:r>
      <w:r>
        <w:rPr>
          <w:rFonts w:hint="eastAsia"/>
        </w:rPr>
        <w:t xml:space="preserve"> II</w:t>
      </w:r>
      <w:r>
        <w:rPr>
          <w:rFonts w:hint="eastAsia"/>
        </w:rPr>
        <w:t>》发布之后离开了</w:t>
      </w:r>
      <w:r>
        <w:rPr>
          <w:rFonts w:hint="eastAsia"/>
        </w:rPr>
        <w:t xml:space="preserve"> Sierra</w:t>
      </w:r>
      <w:r>
        <w:t xml:space="preserve"> </w:t>
      </w:r>
      <w:r>
        <w:rPr>
          <w:rFonts w:hint="eastAsia"/>
        </w:rPr>
        <w:t>On-Line</w:t>
      </w:r>
      <w:r>
        <w:rPr>
          <w:rFonts w:hint="eastAsia"/>
        </w:rPr>
        <w:t>，并声称他们停止支付版权费给他，</w:t>
      </w:r>
      <w:r>
        <w:rPr>
          <w:rFonts w:hint="eastAsia"/>
        </w:rPr>
        <w:t>随后创立了自己的游戏公司——</w:t>
      </w:r>
      <w:r>
        <w:rPr>
          <w:rFonts w:hint="eastAsia"/>
        </w:rPr>
        <w:t xml:space="preserve"> </w:t>
      </w:r>
      <w:r>
        <w:t>Origin Systems</w:t>
      </w:r>
      <w:r>
        <w:rPr>
          <w:rFonts w:hint="eastAsia"/>
        </w:rPr>
        <w:t>。如果</w:t>
      </w:r>
      <w:r w:rsidR="00EE7764">
        <w:rPr>
          <w:rFonts w:hint="eastAsia"/>
        </w:rPr>
        <w:t>刚创立的公司</w:t>
      </w:r>
      <w:r>
        <w:rPr>
          <w:rFonts w:hint="eastAsia"/>
        </w:rPr>
        <w:t>想生存下去，那么《创世纪</w:t>
      </w:r>
      <w:r>
        <w:rPr>
          <w:rFonts w:hint="eastAsia"/>
        </w:rPr>
        <w:t xml:space="preserve"> III</w:t>
      </w:r>
      <w:r>
        <w:rPr>
          <w:rFonts w:hint="eastAsia"/>
        </w:rPr>
        <w:t>》必须大获成功。</w:t>
      </w:r>
    </w:p>
    <w:p w14:paraId="71C4043D" w14:textId="1C4635F4" w:rsidR="00FD78FB" w:rsidRDefault="00FD78FB" w:rsidP="00F348C6">
      <w:pPr>
        <w:pStyle w:val="-"/>
        <w:ind w:firstLine="420"/>
      </w:pPr>
    </w:p>
    <w:p w14:paraId="5D05ABAA" w14:textId="77777777" w:rsidR="00D803EF" w:rsidRDefault="00D803EF" w:rsidP="00D803E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5AE8D10" wp14:editId="0E9BDC78">
            <wp:extent cx="2959200" cy="22284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8D47" w14:textId="53097EDE" w:rsidR="00FD78FB" w:rsidRDefault="00D803EF" w:rsidP="00D803E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虽然默默无闻的《末日隧道》（</w:t>
      </w:r>
      <w:r w:rsidR="006E3F94">
        <w:rPr>
          <w:rFonts w:hint="eastAsia"/>
        </w:rPr>
        <w:t>Tunnels</w:t>
      </w:r>
      <w:r w:rsidR="006E3F94">
        <w:t xml:space="preserve"> </w:t>
      </w:r>
      <w:r w:rsidR="006E3F94">
        <w:rPr>
          <w:rFonts w:hint="eastAsia"/>
        </w:rPr>
        <w:t>of</w:t>
      </w:r>
      <w:r w:rsidR="006E3F94">
        <w:t xml:space="preserve"> </w:t>
      </w:r>
      <w:r w:rsidR="006E3F94">
        <w:rPr>
          <w:rFonts w:hint="eastAsia"/>
        </w:rPr>
        <w:t>Doom</w:t>
      </w:r>
      <w:r>
        <w:rPr>
          <w:rFonts w:hint="eastAsia"/>
        </w:rPr>
        <w:t>）</w:t>
      </w:r>
      <w:r w:rsidR="006E3F94">
        <w:rPr>
          <w:rFonts w:hint="eastAsia"/>
        </w:rPr>
        <w:t>（</w:t>
      </w:r>
      <w:r w:rsidR="006E3F94">
        <w:rPr>
          <w:rFonts w:hint="eastAsia"/>
        </w:rPr>
        <w:t>1</w:t>
      </w:r>
      <w:r w:rsidR="006E3F94">
        <w:t>982</w:t>
      </w:r>
      <w:r w:rsidR="006E3F94">
        <w:rPr>
          <w:rFonts w:hint="eastAsia"/>
        </w:rPr>
        <w:t>）开创了基于团队和回合制的战斗模式，但这些</w:t>
      </w:r>
      <w:r w:rsidR="00CE246D">
        <w:rPr>
          <w:rFonts w:hint="eastAsia"/>
        </w:rPr>
        <w:t>特色</w:t>
      </w:r>
      <w:r w:rsidR="006E3F94">
        <w:rPr>
          <w:rFonts w:hint="eastAsia"/>
        </w:rPr>
        <w:t>都是由《创世纪</w:t>
      </w:r>
      <w:r w:rsidR="006E3F94">
        <w:rPr>
          <w:rFonts w:hint="eastAsia"/>
        </w:rPr>
        <w:t xml:space="preserve"> III</w:t>
      </w:r>
      <w:r w:rsidR="006E3F94">
        <w:rPr>
          <w:rFonts w:hint="eastAsia"/>
        </w:rPr>
        <w:t>》普及的。</w:t>
      </w:r>
    </w:p>
    <w:p w14:paraId="3FAF8CAC" w14:textId="76DBA6D6" w:rsidR="00FD78FB" w:rsidRDefault="00FD78FB" w:rsidP="00F348C6">
      <w:pPr>
        <w:pStyle w:val="-"/>
        <w:ind w:firstLine="420"/>
      </w:pPr>
    </w:p>
    <w:p w14:paraId="639C64E3" w14:textId="0563C402" w:rsidR="00EE7764" w:rsidRDefault="00EE7764" w:rsidP="00F348C6">
      <w:pPr>
        <w:pStyle w:val="-"/>
        <w:ind w:firstLine="420"/>
      </w:pPr>
      <w:r>
        <w:rPr>
          <w:rFonts w:hint="eastAsia"/>
        </w:rPr>
        <w:t>幸运的是，他辛勤的付出和全新的代码取得了不错的成果，卖出了超过十万份的“伊苏德斯”，这</w:t>
      </w:r>
      <w:r w:rsidR="00B028D9">
        <w:rPr>
          <w:rFonts w:hint="eastAsia"/>
        </w:rPr>
        <w:t>也</w:t>
      </w:r>
      <w:r>
        <w:rPr>
          <w:rFonts w:hint="eastAsia"/>
        </w:rPr>
        <w:t>使得</w:t>
      </w:r>
      <w:r>
        <w:rPr>
          <w:rFonts w:hint="eastAsia"/>
        </w:rPr>
        <w:t xml:space="preserve"> Origin </w:t>
      </w:r>
      <w:r>
        <w:rPr>
          <w:rFonts w:hint="eastAsia"/>
        </w:rPr>
        <w:t>可以继续运营下去，本作游戏也获得了软件发行商协会颁发的金奖。</w:t>
      </w:r>
    </w:p>
    <w:p w14:paraId="4CB47EF2" w14:textId="1D123D15" w:rsidR="00FD78FB" w:rsidRDefault="003F672D" w:rsidP="00202340">
      <w:pPr>
        <w:pStyle w:val="-"/>
        <w:ind w:firstLine="420"/>
      </w:pPr>
      <w:r>
        <w:rPr>
          <w:rFonts w:hint="eastAsia"/>
        </w:rPr>
        <w:t>作为一个过渡作品</w:t>
      </w:r>
      <w:r w:rsidR="00202340">
        <w:rPr>
          <w:rFonts w:hint="eastAsia"/>
        </w:rPr>
        <w:t>，“伊苏德斯”的游戏设计更接近《创世纪</w:t>
      </w:r>
      <w:r w:rsidR="00202340">
        <w:rPr>
          <w:rFonts w:hint="eastAsia"/>
        </w:rPr>
        <w:t xml:space="preserve"> IV</w:t>
      </w:r>
      <w:r w:rsidR="00202340">
        <w:rPr>
          <w:rFonts w:hint="eastAsia"/>
        </w:rPr>
        <w:t>》而不是《创世纪</w:t>
      </w:r>
      <w:r w:rsidR="00202340">
        <w:rPr>
          <w:rFonts w:hint="eastAsia"/>
        </w:rPr>
        <w:t xml:space="preserve"> II</w:t>
      </w:r>
      <w:r w:rsidR="00202340">
        <w:rPr>
          <w:rFonts w:hint="eastAsia"/>
        </w:rPr>
        <w:t>》，但本作在故事剧情上与前作紧密相连。</w:t>
      </w:r>
      <w:r w:rsidR="00623615">
        <w:rPr>
          <w:rFonts w:hint="eastAsia"/>
        </w:rPr>
        <w:t>这是玩家们最后一次看到索沙利亚了，也是最后一次能玩到前作中的一些职业和种族。“伊苏德斯”以一场灾难性的事件结束，它将被塑造成为一个名为不列颠尼亚的新世界，并摧毁幸存者的社会秩序。</w:t>
      </w:r>
    </w:p>
    <w:p w14:paraId="5FBDFD4F" w14:textId="47BFFE6B" w:rsidR="00623615" w:rsidRDefault="00623615" w:rsidP="00202340">
      <w:pPr>
        <w:pStyle w:val="-"/>
        <w:ind w:firstLine="420"/>
      </w:pPr>
      <w:r>
        <w:rPr>
          <w:rFonts w:hint="eastAsia"/>
        </w:rPr>
        <w:t>我们还会在未来的游戏中看到一些熟悉的地方，比如不列颠（</w:t>
      </w:r>
      <w:r>
        <w:rPr>
          <w:rFonts w:hint="eastAsia"/>
        </w:rPr>
        <w:t>Britain</w:t>
      </w:r>
      <w:r>
        <w:rPr>
          <w:rFonts w:hint="eastAsia"/>
        </w:rPr>
        <w:t>）和紫衫</w:t>
      </w:r>
      <w:r w:rsidR="00D41E60">
        <w:rPr>
          <w:rFonts w:hint="eastAsia"/>
        </w:rPr>
        <w:t>城</w:t>
      </w:r>
      <w:r>
        <w:rPr>
          <w:rFonts w:hint="eastAsia"/>
        </w:rPr>
        <w:t>（</w:t>
      </w:r>
      <w:r>
        <w:rPr>
          <w:rFonts w:hint="eastAsia"/>
        </w:rPr>
        <w:t>Yew</w:t>
      </w:r>
      <w:r>
        <w:rPr>
          <w:rFonts w:hint="eastAsia"/>
        </w:rPr>
        <w:t>），但是</w:t>
      </w:r>
      <w:r w:rsidR="003C7099">
        <w:rPr>
          <w:rFonts w:hint="eastAsia"/>
        </w:rPr>
        <w:t>再也无法去到屏幕上处于灰色的地方。索沙利亚</w:t>
      </w:r>
      <w:r w:rsidR="00E919CB">
        <w:rPr>
          <w:rFonts w:hint="eastAsia"/>
        </w:rPr>
        <w:t>的幸存者们</w:t>
      </w:r>
      <w:r w:rsidR="003C7099">
        <w:rPr>
          <w:rFonts w:hint="eastAsia"/>
        </w:rPr>
        <w:t>，将会在未来的续作中出现</w:t>
      </w:r>
      <w:r w:rsidR="00E919CB">
        <w:rPr>
          <w:rFonts w:hint="eastAsia"/>
        </w:rPr>
        <w:t>。但我不禁想知道，</w:t>
      </w:r>
      <w:proofErr w:type="gramStart"/>
      <w:r w:rsidR="00E919CB">
        <w:rPr>
          <w:rFonts w:hint="eastAsia"/>
        </w:rPr>
        <w:t>如果盖瑞特</w:t>
      </w:r>
      <w:proofErr w:type="gramEnd"/>
      <w:r w:rsidR="00E919CB">
        <w:rPr>
          <w:rFonts w:hint="eastAsia"/>
        </w:rPr>
        <w:t>在未来的游戏中保留他们，续作将会是什么样子的。</w:t>
      </w:r>
    </w:p>
    <w:p w14:paraId="4376E94C" w14:textId="661D7C3F" w:rsidR="00FD78FB" w:rsidRDefault="00FD78FB" w:rsidP="00F348C6">
      <w:pPr>
        <w:pStyle w:val="-"/>
        <w:ind w:firstLine="420"/>
      </w:pPr>
    </w:p>
    <w:p w14:paraId="14345BF9" w14:textId="77777777" w:rsidR="00E919CB" w:rsidRPr="00E919CB" w:rsidRDefault="00E919CB" w:rsidP="00F348C6">
      <w:pPr>
        <w:pStyle w:val="-"/>
        <w:ind w:firstLine="420"/>
      </w:pPr>
    </w:p>
    <w:p w14:paraId="5238D459" w14:textId="77777777" w:rsidR="00623615" w:rsidRDefault="00623615" w:rsidP="00623615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87BBB46" wp14:editId="69D66014">
            <wp:extent cx="2959200" cy="223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B37" w14:textId="7ED3BE76" w:rsidR="00FD78FB" w:rsidRDefault="00623615" w:rsidP="0062361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III</w:t>
      </w:r>
      <w:r>
        <w:rPr>
          <w:rFonts w:hint="eastAsia"/>
        </w:rPr>
        <w:t>》添加了视线系统，这意味着墙壁，门，森林和山脉都会挡住玩家的视线。</w:t>
      </w:r>
    </w:p>
    <w:p w14:paraId="26AC7852" w14:textId="790A6CC1" w:rsidR="00FD78FB" w:rsidRDefault="00FD78FB" w:rsidP="00F348C6">
      <w:pPr>
        <w:pStyle w:val="-"/>
        <w:ind w:firstLine="420"/>
      </w:pPr>
    </w:p>
    <w:p w14:paraId="4190A560" w14:textId="6FE72BAD" w:rsidR="00FD78FB" w:rsidRDefault="00E919CB" w:rsidP="00F348C6">
      <w:pPr>
        <w:pStyle w:val="-"/>
        <w:ind w:firstLine="420"/>
      </w:pPr>
      <w:r>
        <w:rPr>
          <w:rFonts w:hint="eastAsia"/>
        </w:rPr>
        <w:t>《创世纪</w:t>
      </w:r>
      <w:r>
        <w:rPr>
          <w:rFonts w:hint="eastAsia"/>
        </w:rPr>
        <w:t>III</w:t>
      </w:r>
      <w:r>
        <w:rPr>
          <w:rFonts w:hint="eastAsia"/>
        </w:rPr>
        <w:t>》在西方开发者眼中，具有深远的影响，它普及了战术小队和回合制的战斗方式——这在后来的</w:t>
      </w:r>
      <w:r w:rsidR="00E81CBD">
        <w:rPr>
          <w:rFonts w:hint="eastAsia"/>
        </w:rPr>
        <w:t>《巫师神冠》（</w:t>
      </w:r>
      <w:r w:rsidR="00E81CBD">
        <w:rPr>
          <w:rFonts w:hint="eastAsia"/>
        </w:rPr>
        <w:t>Wizard</w:t>
      </w:r>
      <w:proofErr w:type="gramStart"/>
      <w:r w:rsidR="00E81CBD">
        <w:t>’</w:t>
      </w:r>
      <w:proofErr w:type="gramEnd"/>
      <w:r w:rsidR="00E81CBD">
        <w:rPr>
          <w:rFonts w:hint="eastAsia"/>
        </w:rPr>
        <w:t>s</w:t>
      </w:r>
      <w:r w:rsidR="00E81CBD">
        <w:t xml:space="preserve"> </w:t>
      </w:r>
      <w:r w:rsidR="00E81CBD">
        <w:rPr>
          <w:rFonts w:hint="eastAsia"/>
        </w:rPr>
        <w:t>Crown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985</w:t>
      </w:r>
      <w:r w:rsidR="00E81CBD">
        <w:rPr>
          <w:rFonts w:hint="eastAsia"/>
        </w:rPr>
        <w:t>），《光芒之池》（</w:t>
      </w:r>
      <w:r w:rsidR="00E81CBD">
        <w:rPr>
          <w:rFonts w:hint="eastAsia"/>
        </w:rPr>
        <w:t>Pool</w:t>
      </w:r>
      <w:r w:rsidR="00E81CBD">
        <w:t xml:space="preserve"> </w:t>
      </w:r>
      <w:r w:rsidR="00E81CBD">
        <w:rPr>
          <w:rFonts w:hint="eastAsia"/>
        </w:rPr>
        <w:t>of</w:t>
      </w:r>
      <w:r w:rsidR="00E81CBD">
        <w:t xml:space="preserve"> </w:t>
      </w:r>
      <w:r w:rsidR="00E81CBD">
        <w:rPr>
          <w:rFonts w:hint="eastAsia"/>
        </w:rPr>
        <w:t>Radiance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988</w:t>
      </w:r>
      <w:r w:rsidR="00E81CBD">
        <w:rPr>
          <w:rFonts w:hint="eastAsia"/>
        </w:rPr>
        <w:t>）和许多其他游戏中得到了扩展。</w:t>
      </w:r>
    </w:p>
    <w:p w14:paraId="670A7606" w14:textId="22FFAE56" w:rsidR="00B47B58" w:rsidRDefault="00E81CBD" w:rsidP="00B47B58">
      <w:pPr>
        <w:pStyle w:val="-"/>
        <w:ind w:firstLine="420"/>
      </w:pPr>
      <w:r>
        <w:rPr>
          <w:rFonts w:hint="eastAsia"/>
        </w:rPr>
        <w:t>游戏在日本也非常受欢迎。</w:t>
      </w:r>
      <w:proofErr w:type="gramStart"/>
      <w:r>
        <w:rPr>
          <w:rFonts w:hint="eastAsia"/>
        </w:rPr>
        <w:t>前几作的</w:t>
      </w:r>
      <w:proofErr w:type="gramEnd"/>
      <w:r>
        <w:rPr>
          <w:rFonts w:hint="eastAsia"/>
        </w:rPr>
        <w:t>《创世纪》被移植到日本的计算机平台上，启发了诸如</w:t>
      </w:r>
      <w:r w:rsidR="00B47B58">
        <w:rPr>
          <w:rFonts w:hint="eastAsia"/>
        </w:rPr>
        <w:t>《梦幻的心脏》</w:t>
      </w:r>
      <w:r w:rsidR="00B47B58">
        <w:rPr>
          <w:rStyle w:val="a9"/>
        </w:rPr>
        <w:footnoteReference w:id="2"/>
      </w:r>
      <w:r w:rsidR="00B47B58">
        <w:rPr>
          <w:rFonts w:hint="eastAsia"/>
        </w:rPr>
        <w:t>（梦幻の心臓</w:t>
      </w:r>
      <w:r w:rsidR="00B47B58">
        <w:rPr>
          <w:rFonts w:hint="eastAsia"/>
        </w:rPr>
        <w:t xml:space="preserve"> </w:t>
      </w:r>
      <w:r w:rsidR="00B47B58">
        <w:rPr>
          <w:rFonts w:hint="eastAsia"/>
        </w:rPr>
        <w:t>（</w:t>
      </w:r>
      <w:r w:rsidR="00B47B58">
        <w:rPr>
          <w:rFonts w:hint="eastAsia"/>
        </w:rPr>
        <w:t>Heart</w:t>
      </w:r>
      <w:r w:rsidR="00B47B58">
        <w:t xml:space="preserve"> </w:t>
      </w:r>
      <w:r w:rsidR="00B47B58">
        <w:rPr>
          <w:rFonts w:hint="eastAsia"/>
        </w:rPr>
        <w:t>of</w:t>
      </w:r>
      <w:r w:rsidR="00B47B58">
        <w:t xml:space="preserve"> </w:t>
      </w:r>
      <w:r w:rsidR="00B47B58">
        <w:rPr>
          <w:rFonts w:hint="eastAsia"/>
        </w:rPr>
        <w:t>Fantasy</w:t>
      </w:r>
      <w:r w:rsidR="00B47B58">
        <w:t xml:space="preserve"> 1984</w:t>
      </w:r>
      <w:r w:rsidR="00B47B58">
        <w:rPr>
          <w:rFonts w:hint="eastAsia"/>
        </w:rPr>
        <w:t>））之类的游戏，但“伊苏德斯”是《创世纪》系列中第一款移植到任天堂</w:t>
      </w:r>
      <w:r w:rsidR="00B47B58">
        <w:rPr>
          <w:rFonts w:hint="eastAsia"/>
        </w:rPr>
        <w:t xml:space="preserve"> NES/</w:t>
      </w:r>
      <w:proofErr w:type="spellStart"/>
      <w:r w:rsidR="00B47B58">
        <w:rPr>
          <w:rFonts w:hint="eastAsia"/>
        </w:rPr>
        <w:t>Famicom</w:t>
      </w:r>
      <w:proofErr w:type="spellEnd"/>
      <w:r w:rsidR="00B47B58">
        <w:t xml:space="preserve"> </w:t>
      </w:r>
      <w:r w:rsidR="00B47B58">
        <w:rPr>
          <w:rFonts w:hint="eastAsia"/>
        </w:rPr>
        <w:t>游戏主机上的游戏。日本</w:t>
      </w:r>
      <w:r w:rsidR="00551717">
        <w:rPr>
          <w:rFonts w:hint="eastAsia"/>
        </w:rPr>
        <w:t>计算机的</w:t>
      </w:r>
      <w:r w:rsidR="00B47B58">
        <w:rPr>
          <w:rFonts w:hint="eastAsia"/>
        </w:rPr>
        <w:t>版本是在《勇者斗恶龙》（</w:t>
      </w:r>
      <w:r w:rsidR="00B47B58">
        <w:rPr>
          <w:rFonts w:hint="eastAsia"/>
        </w:rPr>
        <w:t>Dragon</w:t>
      </w:r>
      <w:r w:rsidR="00B47B58">
        <w:t xml:space="preserve"> </w:t>
      </w:r>
      <w:r w:rsidR="00B47B58">
        <w:rPr>
          <w:rFonts w:hint="eastAsia"/>
        </w:rPr>
        <w:t>Quest</w:t>
      </w:r>
      <w:r w:rsidR="00B47B58">
        <w:t xml:space="preserve"> 1986</w:t>
      </w:r>
      <w:r w:rsidR="00B47B58">
        <w:rPr>
          <w:rFonts w:hint="eastAsia"/>
        </w:rPr>
        <w:t>）重新定义了</w:t>
      </w:r>
      <w:r w:rsidR="00B47B58">
        <w:rPr>
          <w:rFonts w:hint="eastAsia"/>
        </w:rPr>
        <w:t xml:space="preserve"> JRPG</w:t>
      </w:r>
      <w:r w:rsidR="00B47B58">
        <w:t xml:space="preserve"> </w:t>
      </w:r>
      <w:r w:rsidR="00B47B58">
        <w:rPr>
          <w:rFonts w:hint="eastAsia"/>
        </w:rPr>
        <w:t>之后的几个月发布的，对于许多日本开发者以及全球许多游戏主机玩家来说，“伊苏德斯”是他们第一款西方的</w:t>
      </w:r>
      <w:r w:rsidR="00B47B58">
        <w:rPr>
          <w:rFonts w:hint="eastAsia"/>
        </w:rPr>
        <w:t xml:space="preserve"> R</w:t>
      </w:r>
      <w:r w:rsidR="00B47B58">
        <w:t xml:space="preserve">PG </w:t>
      </w:r>
      <w:r w:rsidR="00B47B58">
        <w:rPr>
          <w:rFonts w:hint="eastAsia"/>
        </w:rPr>
        <w:t>游戏。</w:t>
      </w:r>
    </w:p>
    <w:p w14:paraId="0EC0A187" w14:textId="6A5BCAB1" w:rsidR="003F7E6F" w:rsidRPr="00373773" w:rsidRDefault="005826C9" w:rsidP="00F348C6">
      <w:pPr>
        <w:pStyle w:val="-"/>
        <w:ind w:firstLine="420"/>
      </w:pPr>
      <w:r>
        <w:rPr>
          <w:rFonts w:hint="eastAsia"/>
        </w:rPr>
        <w:t>虽然不如在此之后的某些游戏有趣，但这正是该系列真正开始的地方，我仍然会向老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游戏迷以及喜欢体验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系列</w:t>
      </w:r>
      <w:r w:rsidR="00133799">
        <w:rPr>
          <w:rFonts w:hint="eastAsia"/>
        </w:rPr>
        <w:t>，</w:t>
      </w:r>
      <w:r w:rsidR="00565467">
        <w:rPr>
          <w:rFonts w:hint="eastAsia"/>
        </w:rPr>
        <w:t>重要的</w:t>
      </w:r>
      <w:r>
        <w:rPr>
          <w:rFonts w:hint="eastAsia"/>
        </w:rPr>
        <w:t>游戏起源</w:t>
      </w:r>
      <w:r w:rsidR="00133799">
        <w:rPr>
          <w:rFonts w:hint="eastAsia"/>
        </w:rPr>
        <w:t>部分</w:t>
      </w:r>
      <w:r>
        <w:rPr>
          <w:rFonts w:hint="eastAsia"/>
        </w:rPr>
        <w:t>的粉丝们推荐《创世纪</w:t>
      </w:r>
      <w:r>
        <w:rPr>
          <w:rFonts w:hint="eastAsia"/>
        </w:rPr>
        <w:t xml:space="preserve"> III</w:t>
      </w:r>
      <w:r>
        <w:rPr>
          <w:rFonts w:hint="eastAsia"/>
        </w:rPr>
        <w:t>》。</w:t>
      </w:r>
    </w:p>
    <w:p w14:paraId="0F01678D" w14:textId="77777777" w:rsidR="003F7E6F" w:rsidRDefault="003F7E6F" w:rsidP="00F348C6">
      <w:pPr>
        <w:pStyle w:val="-"/>
        <w:ind w:firstLine="420"/>
      </w:pPr>
    </w:p>
    <w:p w14:paraId="39809A03" w14:textId="77777777" w:rsidR="00E86A0E" w:rsidRDefault="00E86A0E" w:rsidP="00E86A0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F580AD8" wp14:editId="3BC2FA1B">
            <wp:extent cx="2959200" cy="22392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5D8" w14:textId="775B8B40" w:rsidR="003F7E6F" w:rsidRDefault="00E86A0E" w:rsidP="00E86A0E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地牢中现在有纯色的墙，遭遇战的情况比较少，这是</w:t>
      </w:r>
      <w:r w:rsidR="000852E1">
        <w:rPr>
          <w:rFonts w:hint="eastAsia"/>
        </w:rPr>
        <w:t>在战斗场景中的样子。</w:t>
      </w:r>
    </w:p>
    <w:p w14:paraId="358CE239" w14:textId="77777777" w:rsidR="00710D5F" w:rsidRPr="00E07734" w:rsidRDefault="00710D5F" w:rsidP="001A3FA1">
      <w:pPr>
        <w:pStyle w:val="-"/>
        <w:ind w:firstLineChars="0" w:firstLine="0"/>
        <w:rPr>
          <w:rFonts w:hint="eastAsia"/>
        </w:rPr>
      </w:pPr>
    </w:p>
    <w:sectPr w:rsidR="00710D5F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D6A50" w14:textId="77777777" w:rsidR="00BC2E5F" w:rsidRDefault="00BC2E5F" w:rsidP="00F841EF">
      <w:r>
        <w:separator/>
      </w:r>
    </w:p>
  </w:endnote>
  <w:endnote w:type="continuationSeparator" w:id="0">
    <w:p w14:paraId="6F34BD84" w14:textId="77777777" w:rsidR="00BC2E5F" w:rsidRDefault="00BC2E5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051F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019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AC6EB" w14:textId="77777777" w:rsidR="00BC2E5F" w:rsidRDefault="00BC2E5F" w:rsidP="00F841EF">
      <w:r>
        <w:separator/>
      </w:r>
    </w:p>
  </w:footnote>
  <w:footnote w:type="continuationSeparator" w:id="0">
    <w:p w14:paraId="747731FE" w14:textId="77777777" w:rsidR="00BC2E5F" w:rsidRDefault="00BC2E5F" w:rsidP="00F841EF">
      <w:r>
        <w:continuationSeparator/>
      </w:r>
    </w:p>
  </w:footnote>
  <w:footnote w:id="1">
    <w:p w14:paraId="16C416BC" w14:textId="05B70831" w:rsidR="00202340" w:rsidRDefault="0020234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译者注：一个存在着神秘技能和古老法术的星球。（游戏世界观）</w:t>
      </w:r>
    </w:p>
  </w:footnote>
  <w:footnote w:id="2">
    <w:p w14:paraId="53AC8536" w14:textId="48E6AA39" w:rsidR="00B47B58" w:rsidRDefault="00B47B5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1</w:t>
      </w:r>
      <w:r>
        <w:t xml:space="preserve">984 </w:t>
      </w:r>
      <w:r>
        <w:rPr>
          <w:rFonts w:hint="eastAsia"/>
        </w:rPr>
        <w:t xml:space="preserve">年，由 </w:t>
      </w:r>
      <w:proofErr w:type="spellStart"/>
      <w:r>
        <w:rPr>
          <w:rFonts w:hint="eastAsia"/>
        </w:rPr>
        <w:t>XtalSoft</w:t>
      </w:r>
      <w:proofErr w:type="spellEnd"/>
      <w:r>
        <w:t xml:space="preserve"> </w:t>
      </w:r>
      <w:r>
        <w:rPr>
          <w:rFonts w:hint="eastAsia"/>
        </w:rPr>
        <w:t xml:space="preserve">发布在 </w:t>
      </w:r>
      <w:r>
        <w:t>8</w:t>
      </w:r>
      <w:r w:rsidR="00551717">
        <w:rPr>
          <w:rFonts w:hint="eastAsia"/>
        </w:rPr>
        <w:t>bit</w:t>
      </w:r>
      <w:r w:rsidR="00551717">
        <w:t xml:space="preserve"> </w:t>
      </w:r>
      <w:r w:rsidR="00551717">
        <w:rPr>
          <w:rFonts w:hint="eastAsia"/>
        </w:rPr>
        <w:t>个人电脑上的 RPG。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C033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A1020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D"/>
    <w:rsid w:val="000306D6"/>
    <w:rsid w:val="00031FF6"/>
    <w:rsid w:val="00045DB7"/>
    <w:rsid w:val="00055882"/>
    <w:rsid w:val="00062CAA"/>
    <w:rsid w:val="00064042"/>
    <w:rsid w:val="000852E1"/>
    <w:rsid w:val="00087AE0"/>
    <w:rsid w:val="000A6A0B"/>
    <w:rsid w:val="000B34CB"/>
    <w:rsid w:val="000C1A81"/>
    <w:rsid w:val="000E4E1E"/>
    <w:rsid w:val="00111EB5"/>
    <w:rsid w:val="00114BAE"/>
    <w:rsid w:val="00117365"/>
    <w:rsid w:val="00133799"/>
    <w:rsid w:val="00150BAB"/>
    <w:rsid w:val="00153EE2"/>
    <w:rsid w:val="001573DA"/>
    <w:rsid w:val="0016522A"/>
    <w:rsid w:val="001712B2"/>
    <w:rsid w:val="0018056E"/>
    <w:rsid w:val="001806CB"/>
    <w:rsid w:val="001A3FA1"/>
    <w:rsid w:val="001B3B4D"/>
    <w:rsid w:val="001C799A"/>
    <w:rsid w:val="001D0E73"/>
    <w:rsid w:val="001D5185"/>
    <w:rsid w:val="001D5E94"/>
    <w:rsid w:val="001E57C0"/>
    <w:rsid w:val="001F03A3"/>
    <w:rsid w:val="001F3F1F"/>
    <w:rsid w:val="001F5FF0"/>
    <w:rsid w:val="001F6039"/>
    <w:rsid w:val="00202340"/>
    <w:rsid w:val="002169D6"/>
    <w:rsid w:val="002312C8"/>
    <w:rsid w:val="00234451"/>
    <w:rsid w:val="002425D0"/>
    <w:rsid w:val="002466B9"/>
    <w:rsid w:val="002472BF"/>
    <w:rsid w:val="002602A7"/>
    <w:rsid w:val="00261A1B"/>
    <w:rsid w:val="0026784B"/>
    <w:rsid w:val="00270C80"/>
    <w:rsid w:val="00273981"/>
    <w:rsid w:val="00282669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0E56"/>
    <w:rsid w:val="00362338"/>
    <w:rsid w:val="00366B4E"/>
    <w:rsid w:val="00373773"/>
    <w:rsid w:val="003845EC"/>
    <w:rsid w:val="00385064"/>
    <w:rsid w:val="00385C4B"/>
    <w:rsid w:val="003916DF"/>
    <w:rsid w:val="003C7099"/>
    <w:rsid w:val="003E0AB5"/>
    <w:rsid w:val="003E13C6"/>
    <w:rsid w:val="003F442C"/>
    <w:rsid w:val="003F672D"/>
    <w:rsid w:val="003F7E6F"/>
    <w:rsid w:val="0040289D"/>
    <w:rsid w:val="00412255"/>
    <w:rsid w:val="0041283C"/>
    <w:rsid w:val="00412ACB"/>
    <w:rsid w:val="00427A03"/>
    <w:rsid w:val="004367FE"/>
    <w:rsid w:val="00445F1D"/>
    <w:rsid w:val="00473DBD"/>
    <w:rsid w:val="004B29BC"/>
    <w:rsid w:val="004B4D18"/>
    <w:rsid w:val="004B7AB8"/>
    <w:rsid w:val="004C1866"/>
    <w:rsid w:val="004C323F"/>
    <w:rsid w:val="004C691F"/>
    <w:rsid w:val="004D4FF9"/>
    <w:rsid w:val="005062C4"/>
    <w:rsid w:val="0051612C"/>
    <w:rsid w:val="00532598"/>
    <w:rsid w:val="00551717"/>
    <w:rsid w:val="00561057"/>
    <w:rsid w:val="00565467"/>
    <w:rsid w:val="00571594"/>
    <w:rsid w:val="00576BB6"/>
    <w:rsid w:val="005826C9"/>
    <w:rsid w:val="00594354"/>
    <w:rsid w:val="005A2AD5"/>
    <w:rsid w:val="005A58ED"/>
    <w:rsid w:val="005B5669"/>
    <w:rsid w:val="005C71CD"/>
    <w:rsid w:val="005D5B55"/>
    <w:rsid w:val="005E1D00"/>
    <w:rsid w:val="00600451"/>
    <w:rsid w:val="00621D8F"/>
    <w:rsid w:val="00623615"/>
    <w:rsid w:val="0065046D"/>
    <w:rsid w:val="006530AD"/>
    <w:rsid w:val="00657B80"/>
    <w:rsid w:val="006610BC"/>
    <w:rsid w:val="00661441"/>
    <w:rsid w:val="00664DA0"/>
    <w:rsid w:val="006722AD"/>
    <w:rsid w:val="0067675A"/>
    <w:rsid w:val="00677686"/>
    <w:rsid w:val="00694FCF"/>
    <w:rsid w:val="006B2C72"/>
    <w:rsid w:val="006B3758"/>
    <w:rsid w:val="006E3F94"/>
    <w:rsid w:val="006F4D28"/>
    <w:rsid w:val="0071094A"/>
    <w:rsid w:val="00710D5F"/>
    <w:rsid w:val="007131EF"/>
    <w:rsid w:val="0071777F"/>
    <w:rsid w:val="00730438"/>
    <w:rsid w:val="00731BF1"/>
    <w:rsid w:val="00766048"/>
    <w:rsid w:val="007752FB"/>
    <w:rsid w:val="00782069"/>
    <w:rsid w:val="007869FA"/>
    <w:rsid w:val="00791749"/>
    <w:rsid w:val="007A2BD6"/>
    <w:rsid w:val="007B4AC6"/>
    <w:rsid w:val="007C1AC0"/>
    <w:rsid w:val="007D71D1"/>
    <w:rsid w:val="007E4396"/>
    <w:rsid w:val="00804F76"/>
    <w:rsid w:val="00806138"/>
    <w:rsid w:val="00813464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2764"/>
    <w:rsid w:val="00937B95"/>
    <w:rsid w:val="00941CF6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22E"/>
    <w:rsid w:val="00A8783F"/>
    <w:rsid w:val="00AA606A"/>
    <w:rsid w:val="00AA68E8"/>
    <w:rsid w:val="00AC153E"/>
    <w:rsid w:val="00AC3916"/>
    <w:rsid w:val="00AC437D"/>
    <w:rsid w:val="00B028D9"/>
    <w:rsid w:val="00B10A40"/>
    <w:rsid w:val="00B25851"/>
    <w:rsid w:val="00B31231"/>
    <w:rsid w:val="00B415B0"/>
    <w:rsid w:val="00B47B58"/>
    <w:rsid w:val="00B50715"/>
    <w:rsid w:val="00B62941"/>
    <w:rsid w:val="00B64617"/>
    <w:rsid w:val="00BA2914"/>
    <w:rsid w:val="00BA3113"/>
    <w:rsid w:val="00BC2E5F"/>
    <w:rsid w:val="00BE1C72"/>
    <w:rsid w:val="00BF11F4"/>
    <w:rsid w:val="00C005B9"/>
    <w:rsid w:val="00C21EF8"/>
    <w:rsid w:val="00C36086"/>
    <w:rsid w:val="00C61659"/>
    <w:rsid w:val="00C7080D"/>
    <w:rsid w:val="00CA345C"/>
    <w:rsid w:val="00CB0DD3"/>
    <w:rsid w:val="00CD217B"/>
    <w:rsid w:val="00CE246D"/>
    <w:rsid w:val="00CE2F7E"/>
    <w:rsid w:val="00D02128"/>
    <w:rsid w:val="00D03448"/>
    <w:rsid w:val="00D2473E"/>
    <w:rsid w:val="00D40B17"/>
    <w:rsid w:val="00D41E60"/>
    <w:rsid w:val="00D43879"/>
    <w:rsid w:val="00D47D43"/>
    <w:rsid w:val="00D62021"/>
    <w:rsid w:val="00D63CB2"/>
    <w:rsid w:val="00D7561F"/>
    <w:rsid w:val="00D803EF"/>
    <w:rsid w:val="00DA3E65"/>
    <w:rsid w:val="00DB62BC"/>
    <w:rsid w:val="00DB684D"/>
    <w:rsid w:val="00DC7054"/>
    <w:rsid w:val="00DD0457"/>
    <w:rsid w:val="00DF1BD2"/>
    <w:rsid w:val="00E06D6C"/>
    <w:rsid w:val="00E07734"/>
    <w:rsid w:val="00E1534E"/>
    <w:rsid w:val="00E20D0F"/>
    <w:rsid w:val="00E31534"/>
    <w:rsid w:val="00E377C2"/>
    <w:rsid w:val="00E61F41"/>
    <w:rsid w:val="00E63C55"/>
    <w:rsid w:val="00E71432"/>
    <w:rsid w:val="00E81749"/>
    <w:rsid w:val="00E81CBD"/>
    <w:rsid w:val="00E81D1D"/>
    <w:rsid w:val="00E85ED9"/>
    <w:rsid w:val="00E86A0E"/>
    <w:rsid w:val="00E919CB"/>
    <w:rsid w:val="00E96BDA"/>
    <w:rsid w:val="00EA10AB"/>
    <w:rsid w:val="00EA35E2"/>
    <w:rsid w:val="00EB267F"/>
    <w:rsid w:val="00EE2E4F"/>
    <w:rsid w:val="00EE3E02"/>
    <w:rsid w:val="00EE7764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C535D"/>
    <w:rsid w:val="00FD78FB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492E"/>
  <w15:chartTrackingRefBased/>
  <w15:docId w15:val="{6F329B61-A3B9-4F84-A04A-AC8A463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7E4396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B47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JBjUdnAt1GM&amp;feature=youtu.be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BjUdnAt1GM&amp;feature=youtu.be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odus.voyd.net/projects/ultima3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exodus.voyd.net/projects/ultima3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306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Spike zhang</cp:lastModifiedBy>
  <cp:revision>46</cp:revision>
  <dcterms:created xsi:type="dcterms:W3CDTF">2020-11-18T08:59:00Z</dcterms:created>
  <dcterms:modified xsi:type="dcterms:W3CDTF">2020-11-22T06:06:00Z</dcterms:modified>
</cp:coreProperties>
</file>