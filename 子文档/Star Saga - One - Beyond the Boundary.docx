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797F" w14:textId="7F4766F2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F36DBE" wp14:editId="6B4F9A07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688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688"/>
                          <a:chOff x="0" y="1802"/>
                          <a:chExt cx="6185535" cy="3029688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9977" y="1802"/>
                            <a:ext cx="6165580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320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CE4771" w14:textId="0818C0C5" w:rsidR="00F96429" w:rsidRPr="003D1B06" w:rsidRDefault="00EF6B32" w:rsidP="00EF6B32">
                              <w:pPr>
                                <w:pStyle w:val="Caption"/>
                                <w:jc w:val="center"/>
                                <w:rPr>
                                  <w:rFonts w:eastAsiaTheme="minorHAnsi"/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Theme="minorHAnsi" w:hAnsiTheme="minorHAnsi" w:hint="eastAsia"/>
                                </w:rPr>
                                <w:t>M</w:t>
                              </w:r>
                              <w:r>
                                <w:rPr>
                                  <w:rFonts w:asciiTheme="minorHAnsi" w:eastAsiaTheme="minorHAnsi" w:hAnsiTheme="minorHAnsi"/>
                                </w:rPr>
                                <w:t>asterplay</w:t>
                              </w:r>
                              <w:proofErr w:type="spellEnd"/>
                              <w:r>
                                <w:rPr>
                                  <w:rFonts w:asciiTheme="minorHAnsi" w:eastAsiaTheme="minorHAnsi" w:hAnsiTheme="minorHAnsi"/>
                                </w:rPr>
                                <w:t xml:space="preserve"> Publishing, 1988, MS-DOS and Apple IIGS</w:t>
                              </w:r>
                            </w:p>
                            <w:p w14:paraId="51979709" w14:textId="77777777" w:rsidR="000C1A81" w:rsidRPr="003D1B06" w:rsidRDefault="000C1A81" w:rsidP="000C1A81">
                              <w:pPr>
                                <w:rPr>
                                  <w:rFonts w:eastAsiaTheme="minorHAnsi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36DBE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99;top:18;width:61656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3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31CE4771" w14:textId="0818C0C5" w:rsidR="00F96429" w:rsidRPr="003D1B06" w:rsidRDefault="00EF6B32" w:rsidP="00EF6B32">
                        <w:pPr>
                          <w:pStyle w:val="Caption"/>
                          <w:jc w:val="center"/>
                          <w:rPr>
                            <w:rFonts w:eastAsiaTheme="minorHAnsi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Theme="minorHAnsi" w:eastAsiaTheme="minorHAnsi" w:hAnsiTheme="minorHAnsi" w:hint="eastAsia"/>
                          </w:rPr>
                          <w:t>M</w:t>
                        </w:r>
                        <w:r>
                          <w:rPr>
                            <w:rFonts w:asciiTheme="minorHAnsi" w:eastAsiaTheme="minorHAnsi" w:hAnsiTheme="minorHAnsi"/>
                          </w:rPr>
                          <w:t>asterplay</w:t>
                        </w:r>
                        <w:proofErr w:type="spellEnd"/>
                        <w:r>
                          <w:rPr>
                            <w:rFonts w:asciiTheme="minorHAnsi" w:eastAsiaTheme="minorHAnsi" w:hAnsiTheme="minorHAnsi"/>
                          </w:rPr>
                          <w:t xml:space="preserve"> Publishing, 1988, MS-DOS and Apple IIGS</w:t>
                        </w:r>
                      </w:p>
                      <w:p w14:paraId="51979709" w14:textId="77777777" w:rsidR="000C1A81" w:rsidRPr="003D1B06" w:rsidRDefault="000C1A81" w:rsidP="000C1A81">
                        <w:pPr>
                          <w:rPr>
                            <w:rFonts w:eastAsiaTheme="minorHAnsi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EB5E2C">
        <w:rPr>
          <w:rFonts w:hint="eastAsia"/>
        </w:rPr>
        <w:t>星际传说：</w:t>
      </w:r>
      <w:r w:rsidR="00EB5E2C">
        <w:t xml:space="preserve">1 </w:t>
      </w:r>
      <w:r w:rsidR="00EF6B32">
        <w:rPr>
          <w:rFonts w:hint="eastAsia"/>
        </w:rPr>
        <w:t>-</w:t>
      </w:r>
      <w:r w:rsidR="00EF6B32">
        <w:t xml:space="preserve"> </w:t>
      </w:r>
      <w:r w:rsidR="00EB5E2C">
        <w:rPr>
          <w:rFonts w:hint="eastAsia"/>
        </w:rPr>
        <w:t>境界之外</w:t>
      </w:r>
      <w:r w:rsidR="00DB684D">
        <w:rPr>
          <w:rFonts w:hint="eastAsia"/>
        </w:rPr>
        <w:t>》（</w:t>
      </w:r>
      <w:r w:rsidR="00EF6B32">
        <w:rPr>
          <w:rFonts w:hint="eastAsia"/>
        </w:rPr>
        <w:t>Star</w:t>
      </w:r>
      <w:r w:rsidR="00EF6B32">
        <w:t xml:space="preserve"> Saga: One – Beyond the Boundary</w:t>
      </w:r>
      <w:r w:rsidR="00DB684D">
        <w:rPr>
          <w:rFonts w:hint="eastAsia"/>
        </w:rPr>
        <w:t>）</w:t>
      </w:r>
    </w:p>
    <w:p w14:paraId="301DB52F" w14:textId="38A8033C" w:rsidR="0016522A" w:rsidRDefault="008F2B87" w:rsidP="00F734E7">
      <w:r w:rsidRPr="008F2B87">
        <w:rPr>
          <w:rFonts w:hint="eastAsia"/>
        </w:rPr>
        <w:t>作者：</w:t>
      </w:r>
      <w:r w:rsidR="00DB684D">
        <w:rPr>
          <w:rFonts w:hint="eastAsia"/>
        </w:rPr>
        <w:t>FE</w:t>
      </w:r>
    </w:p>
    <w:p w14:paraId="7EBCA0D1" w14:textId="703176A3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EF6B32">
        <w:rPr>
          <w:rFonts w:hint="eastAsia"/>
        </w:rPr>
        <w:t>F</w:t>
      </w:r>
      <w:r w:rsidR="00EF6B32">
        <w:t>Q</w:t>
      </w:r>
    </w:p>
    <w:p w14:paraId="25725C7A" w14:textId="2AFC77DD" w:rsidR="0016522A" w:rsidRDefault="006150E9" w:rsidP="00F734E7">
      <w:r>
        <w:pict w14:anchorId="1CFC0C9D">
          <v:rect id="_x0000_i1025" style="width:261.65pt;height:1pt" o:hrpct="500" o:hrstd="t" o:hrnoshade="t" o:hr="t" fillcolor="#cfcdcd [2894]" stroked="f"/>
        </w:pict>
      </w:r>
    </w:p>
    <w:p w14:paraId="2F527330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38505F54" w14:textId="00DA8464" w:rsidR="00EF6B32" w:rsidRDefault="00EF6B32" w:rsidP="00F348C6">
      <w:pPr>
        <w:pStyle w:val="-"/>
        <w:ind w:firstLine="420"/>
      </w:pPr>
      <w:r>
        <w:rPr>
          <w:rFonts w:hint="eastAsia"/>
        </w:rPr>
        <w:t>回想上世纪七十年代，第一个电脑</w:t>
      </w:r>
      <w:r>
        <w:rPr>
          <w:rFonts w:hint="eastAsia"/>
        </w:rPr>
        <w:t xml:space="preserve"> RPG</w:t>
      </w:r>
      <w:r w:rsidR="00426701">
        <w:t xml:space="preserve"> </w:t>
      </w:r>
      <w:r w:rsidR="00426701">
        <w:rPr>
          <w:rFonts w:hint="eastAsia"/>
        </w:rPr>
        <w:t>就是因为一个简单的理由被创造出来：桌面</w:t>
      </w:r>
      <w:r w:rsidR="00426701">
        <w:rPr>
          <w:rFonts w:hint="eastAsia"/>
        </w:rPr>
        <w:t xml:space="preserve"> RPG</w:t>
      </w:r>
      <w:r w:rsidR="00426701">
        <w:t xml:space="preserve"> </w:t>
      </w:r>
      <w:r w:rsidR="00426701">
        <w:rPr>
          <w:rFonts w:hint="eastAsia"/>
        </w:rPr>
        <w:t>有大量的规则、数字和百分数，相比人脑而言，电脑更加适合处理这些东西。由《巫术》制作者之一的</w:t>
      </w:r>
      <w:r w:rsidR="00426701">
        <w:rPr>
          <w:rFonts w:hint="eastAsia"/>
        </w:rPr>
        <w:t xml:space="preserve"> Andrew</w:t>
      </w:r>
      <w:r w:rsidR="00426701">
        <w:t xml:space="preserve"> </w:t>
      </w:r>
      <w:r w:rsidR="00426701">
        <w:rPr>
          <w:rFonts w:hint="eastAsia"/>
        </w:rPr>
        <w:t xml:space="preserve">Greenberg </w:t>
      </w:r>
      <w:r w:rsidR="00426701">
        <w:rPr>
          <w:rFonts w:hint="eastAsia"/>
        </w:rPr>
        <w:t>打造的《</w:t>
      </w:r>
      <w:r w:rsidR="002459E6">
        <w:rPr>
          <w:rFonts w:hint="eastAsia"/>
        </w:rPr>
        <w:t>星际</w:t>
      </w:r>
      <w:r w:rsidR="00426701">
        <w:rPr>
          <w:rFonts w:hint="eastAsia"/>
        </w:rPr>
        <w:t>传说：</w:t>
      </w:r>
      <w:r w:rsidR="00426701">
        <w:rPr>
          <w:rFonts w:hint="eastAsia"/>
        </w:rPr>
        <w:t>1</w:t>
      </w:r>
      <w:r w:rsidR="00426701">
        <w:rPr>
          <w:rFonts w:hint="eastAsia"/>
        </w:rPr>
        <w:t>》则将这个思路</w:t>
      </w:r>
      <w:r w:rsidR="002459E6">
        <w:rPr>
          <w:rFonts w:hint="eastAsia"/>
        </w:rPr>
        <w:t>又延伸了一步</w:t>
      </w:r>
      <w:r w:rsidR="00426701">
        <w:rPr>
          <w:rFonts w:hint="eastAsia"/>
        </w:rPr>
        <w:t>。</w:t>
      </w:r>
    </w:p>
    <w:p w14:paraId="5E9E2A90" w14:textId="74D3B9BD" w:rsidR="002459E6" w:rsidRDefault="002459E6" w:rsidP="00F348C6">
      <w:pPr>
        <w:pStyle w:val="-"/>
        <w:ind w:firstLine="420"/>
      </w:pPr>
    </w:p>
    <w:p w14:paraId="57F4D14A" w14:textId="77777777" w:rsidR="002459E6" w:rsidRDefault="002459E6" w:rsidP="002459E6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6DDB4ADE" wp14:editId="697F321D">
            <wp:extent cx="2959200" cy="2429402"/>
            <wp:effectExtent l="0" t="0" r="0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42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8948" w14:textId="68F89BCB" w:rsidR="002459E6" w:rsidRDefault="002459E6" w:rsidP="002459E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《星际传说》的包装盒非常大，里面装有一个很</w:t>
      </w:r>
      <w:r>
        <w:rPr>
          <w:rFonts w:hint="eastAsia"/>
        </w:rPr>
        <w:t>大的地图、玩家徽章、游戏盘、以及二十本手册，加起来超过</w:t>
      </w:r>
      <w:r>
        <w:rPr>
          <w:rFonts w:hint="eastAsia"/>
        </w:rPr>
        <w:t xml:space="preserve"> </w:t>
      </w:r>
      <w:r>
        <w:t xml:space="preserve">700 </w:t>
      </w:r>
      <w:r>
        <w:rPr>
          <w:rFonts w:hint="eastAsia"/>
        </w:rPr>
        <w:t>页。</w:t>
      </w:r>
    </w:p>
    <w:p w14:paraId="2A40FE22" w14:textId="77777777" w:rsidR="002459E6" w:rsidRDefault="002459E6" w:rsidP="00F348C6">
      <w:pPr>
        <w:pStyle w:val="-"/>
        <w:ind w:firstLine="420"/>
      </w:pPr>
    </w:p>
    <w:p w14:paraId="6D67671B" w14:textId="77777777" w:rsidR="002459E6" w:rsidRDefault="002459E6" w:rsidP="002459E6">
      <w:pPr>
        <w:pStyle w:val="-"/>
        <w:keepNext/>
        <w:ind w:firstLineChars="0" w:firstLine="0"/>
      </w:pPr>
      <w:r>
        <w:rPr>
          <w:noProof/>
        </w:rPr>
        <w:drawing>
          <wp:inline distT="0" distB="0" distL="0" distR="0" wp14:anchorId="540B3D65" wp14:editId="0CF6EC06">
            <wp:extent cx="2959200" cy="221939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B898" w14:textId="7CCAE78C" w:rsidR="002459E6" w:rsidRDefault="002459E6" w:rsidP="002459E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游戏软件没有</w:t>
      </w:r>
      <w:r w:rsidR="00BC2A29">
        <w:rPr>
          <w:rFonts w:hint="eastAsia"/>
        </w:rPr>
        <w:t>任何图形界面。在你输入指令之后，它会计算出结果，并且引导你去阅读手册中</w:t>
      </w:r>
      <w:r w:rsidR="00BC2A29">
        <w:rPr>
          <w:rFonts w:hint="eastAsia"/>
        </w:rPr>
        <w:t xml:space="preserve"> </w:t>
      </w:r>
      <w:r w:rsidR="00BC2A29">
        <w:t xml:space="preserve">888 </w:t>
      </w:r>
      <w:r w:rsidR="00BC2A29">
        <w:rPr>
          <w:rFonts w:hint="eastAsia"/>
        </w:rPr>
        <w:t>条文本中的某一条。</w:t>
      </w:r>
    </w:p>
    <w:p w14:paraId="0D51BFA8" w14:textId="0F21D37C" w:rsidR="002459E6" w:rsidRDefault="002459E6" w:rsidP="00F348C6">
      <w:pPr>
        <w:pStyle w:val="-"/>
        <w:ind w:firstLine="420"/>
      </w:pPr>
    </w:p>
    <w:p w14:paraId="1FBAE5A2" w14:textId="59BED73F" w:rsidR="00BC2A29" w:rsidRDefault="00BC2A29" w:rsidP="00F348C6">
      <w:pPr>
        <w:pStyle w:val="-"/>
        <w:ind w:firstLine="420"/>
      </w:pPr>
      <w:r>
        <w:rPr>
          <w:rFonts w:hint="eastAsia"/>
        </w:rPr>
        <w:t>这个游戏可以理解为是一个</w:t>
      </w:r>
      <w:r>
        <w:rPr>
          <w:rFonts w:hint="eastAsia"/>
        </w:rPr>
        <w:t xml:space="preserve"> CRPG</w:t>
      </w:r>
      <w:r>
        <w:rPr>
          <w:rFonts w:hint="eastAsia"/>
        </w:rPr>
        <w:t>、桌游</w:t>
      </w:r>
      <w:r w:rsidR="00FD1AB6">
        <w:rPr>
          <w:rFonts w:hint="eastAsia"/>
        </w:rPr>
        <w:t>、和游戏书</w:t>
      </w:r>
      <w:r w:rsidR="00DB1EA2">
        <w:rPr>
          <w:rFonts w:hint="eastAsia"/>
        </w:rPr>
        <w:t>（</w:t>
      </w:r>
      <w:r w:rsidR="00DB1EA2">
        <w:rPr>
          <w:rFonts w:hint="eastAsia"/>
        </w:rPr>
        <w:t>Choose</w:t>
      </w:r>
      <w:r w:rsidR="00DB1EA2">
        <w:t xml:space="preserve"> </w:t>
      </w:r>
      <w:r w:rsidR="00DB1EA2">
        <w:rPr>
          <w:rFonts w:hint="eastAsia"/>
        </w:rPr>
        <w:t>Your</w:t>
      </w:r>
      <w:r w:rsidR="00DB1EA2">
        <w:t xml:space="preserve"> </w:t>
      </w:r>
      <w:r w:rsidR="00DB1EA2">
        <w:rPr>
          <w:rFonts w:hint="eastAsia"/>
        </w:rPr>
        <w:t>Own</w:t>
      </w:r>
      <w:r w:rsidR="00DB1EA2">
        <w:t xml:space="preserve"> </w:t>
      </w:r>
      <w:r w:rsidR="00DB1EA2">
        <w:rPr>
          <w:rFonts w:hint="eastAsia"/>
        </w:rPr>
        <w:t>Adventure</w:t>
      </w:r>
      <w:r w:rsidR="00DB1EA2">
        <w:t xml:space="preserve"> </w:t>
      </w:r>
      <w:r w:rsidR="00DB1EA2">
        <w:rPr>
          <w:rFonts w:hint="eastAsia"/>
        </w:rPr>
        <w:t>book</w:t>
      </w:r>
      <w:r w:rsidR="00DB1EA2">
        <w:rPr>
          <w:rFonts w:hint="eastAsia"/>
        </w:rPr>
        <w:t>，</w:t>
      </w:r>
      <w:r w:rsidR="00DB1EA2">
        <w:rPr>
          <w:rFonts w:hint="eastAsia"/>
        </w:rPr>
        <w:t>CYOA</w:t>
      </w:r>
      <w:r w:rsidR="00DB1EA2">
        <w:rPr>
          <w:rFonts w:hint="eastAsia"/>
        </w:rPr>
        <w:t>）</w:t>
      </w:r>
      <w:r w:rsidR="00FD1AB6">
        <w:rPr>
          <w:rStyle w:val="FootnoteReference"/>
        </w:rPr>
        <w:footnoteReference w:id="1"/>
      </w:r>
      <w:r w:rsidR="00FD1AB6">
        <w:rPr>
          <w:rFonts w:hint="eastAsia"/>
        </w:rPr>
        <w:t>的结合体</w:t>
      </w:r>
      <w:r w:rsidR="00B61B07">
        <w:rPr>
          <w:rFonts w:hint="eastAsia"/>
        </w:rPr>
        <w:t>。</w:t>
      </w:r>
      <w:r w:rsidR="004260EB">
        <w:rPr>
          <w:rFonts w:hint="eastAsia"/>
        </w:rPr>
        <w:t>这是一部允许</w:t>
      </w:r>
      <w:r w:rsidR="004260EB">
        <w:rPr>
          <w:rFonts w:hint="eastAsia"/>
        </w:rPr>
        <w:t xml:space="preserve"> </w:t>
      </w:r>
      <w:r w:rsidR="004260EB">
        <w:t>1</w:t>
      </w:r>
      <w:r w:rsidR="004260EB">
        <w:rPr>
          <w:rFonts w:hint="eastAsia"/>
        </w:rPr>
        <w:t>-</w:t>
      </w:r>
      <w:r w:rsidR="004260EB">
        <w:t xml:space="preserve">6 </w:t>
      </w:r>
      <w:r w:rsidR="004260EB">
        <w:rPr>
          <w:rFonts w:hint="eastAsia"/>
        </w:rPr>
        <w:t>人在一张巨型地图中</w:t>
      </w:r>
      <w:r w:rsidR="004260EB">
        <w:rPr>
          <w:rFonts w:hint="eastAsia"/>
        </w:rPr>
        <w:lastRenderedPageBreak/>
        <w:t>游玩的宇宙史诗（</w:t>
      </w:r>
      <w:r w:rsidR="004260EB">
        <w:rPr>
          <w:rFonts w:hint="eastAsia"/>
        </w:rPr>
        <w:t>space</w:t>
      </w:r>
      <w:r w:rsidR="004260EB">
        <w:t xml:space="preserve"> </w:t>
      </w:r>
      <w:r w:rsidR="004260EB">
        <w:rPr>
          <w:rFonts w:hint="eastAsia"/>
        </w:rPr>
        <w:t>opera</w:t>
      </w:r>
      <w:r w:rsidR="004260EB">
        <w:rPr>
          <w:rFonts w:hint="eastAsia"/>
        </w:rPr>
        <w:t>）</w:t>
      </w:r>
      <w:r w:rsidR="004260EB">
        <w:rPr>
          <w:rStyle w:val="FootnoteReference"/>
        </w:rPr>
        <w:footnoteReference w:id="2"/>
      </w:r>
      <w:r w:rsidR="00746604">
        <w:rPr>
          <w:rFonts w:hint="eastAsia"/>
        </w:rPr>
        <w:t>，不过所有的规则都由电脑来把控，相当于一位</w:t>
      </w:r>
      <w:proofErr w:type="gramStart"/>
      <w:r w:rsidR="00746604">
        <w:rPr>
          <w:rFonts w:hint="eastAsia"/>
        </w:rPr>
        <w:t>永远靠谱随叫随到</w:t>
      </w:r>
      <w:proofErr w:type="gramEnd"/>
      <w:r w:rsidR="00746604">
        <w:rPr>
          <w:rFonts w:hint="eastAsia"/>
        </w:rPr>
        <w:t>的游戏主持人（</w:t>
      </w:r>
      <w:r w:rsidR="00746604">
        <w:rPr>
          <w:rFonts w:hint="eastAsia"/>
        </w:rPr>
        <w:t>Game</w:t>
      </w:r>
      <w:r w:rsidR="00746604">
        <w:t xml:space="preserve"> </w:t>
      </w:r>
      <w:r w:rsidR="00746604">
        <w:rPr>
          <w:rFonts w:hint="eastAsia"/>
        </w:rPr>
        <w:t>Master</w:t>
      </w:r>
      <w:r w:rsidR="00746604">
        <w:rPr>
          <w:rFonts w:hint="eastAsia"/>
        </w:rPr>
        <w:t>）</w:t>
      </w:r>
      <w:r w:rsidR="004E53B2">
        <w:rPr>
          <w:rStyle w:val="FootnoteReference"/>
        </w:rPr>
        <w:footnoteReference w:id="3"/>
      </w:r>
      <w:r w:rsidR="004E53B2">
        <w:rPr>
          <w:rFonts w:hint="eastAsia"/>
        </w:rPr>
        <w:t>。</w:t>
      </w:r>
    </w:p>
    <w:p w14:paraId="147C45E8" w14:textId="4D64C533" w:rsidR="004E53B2" w:rsidRDefault="00DB1EA2" w:rsidP="00F348C6">
      <w:pPr>
        <w:pStyle w:val="-"/>
        <w:ind w:firstLine="420"/>
      </w:pPr>
      <w:r>
        <w:rPr>
          <w:rFonts w:hint="eastAsia"/>
        </w:rPr>
        <w:t>游戏一开始会让你从留个预设角色中选择一个，每个角色都有自己专属的手册，里面描述了他们的背景、初始资源、和秘密任务——比如找到并带回某件物品。然后</w:t>
      </w:r>
      <w:r w:rsidR="008B77AE">
        <w:rPr>
          <w:rFonts w:hint="eastAsia"/>
        </w:rPr>
        <w:t>打开区域地图选择一个星球展开搜索。</w:t>
      </w:r>
    </w:p>
    <w:p w14:paraId="2DEE0F5E" w14:textId="7CE9FD94" w:rsidR="008B77AE" w:rsidRDefault="00070DB4" w:rsidP="00F348C6">
      <w:pPr>
        <w:pStyle w:val="-"/>
        <w:ind w:firstLine="420"/>
      </w:pPr>
      <w:r>
        <w:rPr>
          <w:rFonts w:hint="eastAsia"/>
        </w:rPr>
        <w:t>对于</w:t>
      </w:r>
      <w:r w:rsidR="008B77AE">
        <w:rPr>
          <w:rFonts w:hint="eastAsia"/>
        </w:rPr>
        <w:t>每个回合</w:t>
      </w:r>
      <w:r>
        <w:rPr>
          <w:rFonts w:hint="eastAsia"/>
        </w:rPr>
        <w:t>，玩家要输入指令到电脑中，然后电脑会回答一个文本编号，指引玩家阅读手册中对应的文本，以了解所做选择的后果以及可供下一步选择的选项。一个回合包含多个阶段，允许玩家执行多个操作，比如和</w:t>
      </w:r>
      <w:r>
        <w:rPr>
          <w:rFonts w:hint="eastAsia"/>
        </w:rPr>
        <w:t xml:space="preserve"> NPC</w:t>
      </w:r>
      <w:r>
        <w:t xml:space="preserve"> </w:t>
      </w:r>
      <w:r>
        <w:rPr>
          <w:rFonts w:hint="eastAsia"/>
        </w:rPr>
        <w:t>对话或者交易燃料或者资源。电脑会</w:t>
      </w:r>
      <w:r w:rsidR="008A704B">
        <w:rPr>
          <w:rFonts w:hint="eastAsia"/>
        </w:rPr>
        <w:t>把控所有这些过程以及《星际传说》那种简单的基于物品的战斗。</w:t>
      </w:r>
    </w:p>
    <w:p w14:paraId="37B201D7" w14:textId="3075FEEA" w:rsidR="008A704B" w:rsidRDefault="0083071D" w:rsidP="00F348C6">
      <w:pPr>
        <w:pStyle w:val="-"/>
        <w:ind w:firstLine="420"/>
      </w:pPr>
      <w:r>
        <w:rPr>
          <w:rFonts w:hint="eastAsia"/>
        </w:rPr>
        <w:t>这是一个很聪明的想法。多亏了电脑的帮助，这个游戏的深度是任何游戏书所不能达到的。</w:t>
      </w:r>
      <w:r w:rsidR="00602808">
        <w:rPr>
          <w:rFonts w:hint="eastAsia"/>
        </w:rPr>
        <w:t>另外，本作附送的纸质手册包含了大量搞笑且精心编写的文字内容，让每一个星球和遭遇都变得独一无二，这就超越了当时任何</w:t>
      </w:r>
      <w:r w:rsidR="00602808">
        <w:rPr>
          <w:rFonts w:hint="eastAsia"/>
        </w:rPr>
        <w:t xml:space="preserve"> CRPG</w:t>
      </w:r>
      <w:r w:rsidR="00602808">
        <w:t xml:space="preserve"> </w:t>
      </w:r>
      <w:r w:rsidR="00602808">
        <w:rPr>
          <w:rFonts w:hint="eastAsia"/>
        </w:rPr>
        <w:t>十万八千里。遗憾的是，技术上还差点</w:t>
      </w:r>
      <w:r w:rsidR="00EF7943">
        <w:rPr>
          <w:rFonts w:hint="eastAsia"/>
        </w:rPr>
        <w:t>。在电脑和手册之间来回切换非常笨拙低效，要说达成任务目标就更花时间了——你可能需要几个礼拜甚至几个月才能通关！</w:t>
      </w:r>
    </w:p>
    <w:p w14:paraId="39C128AE" w14:textId="704DBBAE" w:rsidR="00EF7943" w:rsidRDefault="00EF7943" w:rsidP="00F348C6">
      <w:pPr>
        <w:pStyle w:val="-"/>
        <w:ind w:firstLine="420"/>
      </w:pPr>
      <w:r>
        <w:rPr>
          <w:rFonts w:hint="eastAsia"/>
        </w:rPr>
        <w:t>本</w:t>
      </w:r>
      <w:proofErr w:type="gramStart"/>
      <w:r>
        <w:rPr>
          <w:rFonts w:hint="eastAsia"/>
        </w:rPr>
        <w:t>作后来</w:t>
      </w:r>
      <w:proofErr w:type="gramEnd"/>
      <w:r>
        <w:rPr>
          <w:rFonts w:hint="eastAsia"/>
        </w:rPr>
        <w:t>依然推出了</w:t>
      </w:r>
      <w:r w:rsidR="00397AD3">
        <w:rPr>
          <w:rFonts w:hint="eastAsia"/>
        </w:rPr>
        <w:t>续作</w:t>
      </w:r>
      <w:r w:rsidR="003F2DB2">
        <w:rPr>
          <w:rFonts w:hint="eastAsia"/>
        </w:rPr>
        <w:t>《星际传说：</w:t>
      </w:r>
      <w:r w:rsidR="003F2DB2">
        <w:rPr>
          <w:rFonts w:hint="eastAsia"/>
        </w:rPr>
        <w:t>2</w:t>
      </w:r>
      <w:r w:rsidR="003F2DB2">
        <w:t xml:space="preserve"> – </w:t>
      </w:r>
      <w:r w:rsidR="003F2DB2">
        <w:rPr>
          <w:rFonts w:hint="eastAsia"/>
        </w:rPr>
        <w:t>克拉斯兰的威胁》（</w:t>
      </w:r>
      <w:r w:rsidR="003F2DB2">
        <w:rPr>
          <w:rFonts w:hint="eastAsia"/>
        </w:rPr>
        <w:t>S</w:t>
      </w:r>
      <w:r w:rsidR="003F2DB2">
        <w:t xml:space="preserve">tar Saga: Two – The </w:t>
      </w:r>
      <w:proofErr w:type="spellStart"/>
      <w:r w:rsidR="003F2DB2">
        <w:t>Clathran</w:t>
      </w:r>
      <w:proofErr w:type="spellEnd"/>
      <w:r w:rsidR="003F2DB2">
        <w:t xml:space="preserve"> Menace, 1989</w:t>
      </w:r>
      <w:r w:rsidR="003F2DB2">
        <w:rPr>
          <w:rFonts w:hint="eastAsia"/>
        </w:rPr>
        <w:t>）</w:t>
      </w:r>
      <w:r w:rsidR="0007709B">
        <w:rPr>
          <w:rStyle w:val="FootnoteReference"/>
        </w:rPr>
        <w:footnoteReference w:id="4"/>
      </w:r>
      <w:r w:rsidR="0007709B">
        <w:rPr>
          <w:rFonts w:hint="eastAsia"/>
        </w:rPr>
        <w:t>续写了六章主线剧情。实际上，这个系列当初计划要做一个三部曲，然而惨淡的销量提前终结了这个系列。</w:t>
      </w:r>
    </w:p>
    <w:p w14:paraId="7125F8E5" w14:textId="7FC0EE8F" w:rsidR="0007709B" w:rsidRDefault="0007709B" w:rsidP="00F348C6">
      <w:pPr>
        <w:pStyle w:val="-"/>
        <w:ind w:firstLine="420"/>
        <w:rPr>
          <w:rFonts w:hint="eastAsia"/>
        </w:rPr>
      </w:pPr>
      <w:r>
        <w:rPr>
          <w:rFonts w:hint="eastAsia"/>
        </w:rPr>
        <w:t>用今天的眼光来看，把所有的手册、地图</w:t>
      </w:r>
      <w:r w:rsidR="00452C8F">
        <w:rPr>
          <w:rFonts w:hint="eastAsia"/>
        </w:rPr>
        <w:t>、和用户输入都用一个手机</w:t>
      </w:r>
      <w:r w:rsidR="00452C8F">
        <w:rPr>
          <w:rFonts w:hint="eastAsia"/>
        </w:rPr>
        <w:t xml:space="preserve"> app</w:t>
      </w:r>
      <w:r w:rsidR="00452C8F">
        <w:t xml:space="preserve"> </w:t>
      </w:r>
      <w:r w:rsidR="00452C8F">
        <w:rPr>
          <w:rFonts w:hint="eastAsia"/>
        </w:rPr>
        <w:t>来实现是有多么简单</w:t>
      </w:r>
      <w:r w:rsidR="00452C8F">
        <w:rPr>
          <w:rStyle w:val="FootnoteReference"/>
        </w:rPr>
        <w:footnoteReference w:id="5"/>
      </w:r>
      <w:r w:rsidR="00452C8F">
        <w:rPr>
          <w:rFonts w:hint="eastAsia"/>
        </w:rPr>
        <w:t>。</w:t>
      </w:r>
      <w:r w:rsidR="00985FAE">
        <w:rPr>
          <w:rFonts w:hint="eastAsia"/>
        </w:rPr>
        <w:t>《星际传说》作为一款大胆尝试的游戏，唯一的缺点就是过于超前了。</w:t>
      </w:r>
    </w:p>
    <w:p w14:paraId="45A9CB92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4"/>
      <w:footerReference w:type="default" r:id="rId15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62F89" w14:textId="77777777" w:rsidR="006150E9" w:rsidRDefault="006150E9" w:rsidP="00F841EF">
      <w:r>
        <w:separator/>
      </w:r>
    </w:p>
  </w:endnote>
  <w:endnote w:type="continuationSeparator" w:id="0">
    <w:p w14:paraId="6D56AB4B" w14:textId="77777777" w:rsidR="006150E9" w:rsidRDefault="006150E9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A1F0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B559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E373" w14:textId="77777777" w:rsidR="006150E9" w:rsidRDefault="006150E9" w:rsidP="00F841EF">
      <w:r>
        <w:separator/>
      </w:r>
    </w:p>
  </w:footnote>
  <w:footnote w:type="continuationSeparator" w:id="0">
    <w:p w14:paraId="3F67422F" w14:textId="77777777" w:rsidR="006150E9" w:rsidRDefault="006150E9" w:rsidP="00F841EF">
      <w:r>
        <w:continuationSeparator/>
      </w:r>
    </w:p>
  </w:footnote>
  <w:footnote w:id="1">
    <w:p w14:paraId="1662114B" w14:textId="08B67797" w:rsidR="00FD1AB6" w:rsidRPr="00FD1AB6" w:rsidRDefault="00FD1A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译者注：Choose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Own</w:t>
      </w:r>
      <w:r>
        <w:t xml:space="preserve"> </w:t>
      </w:r>
      <w:r>
        <w:rPr>
          <w:rFonts w:hint="eastAsia"/>
        </w:rPr>
        <w:t>Adventure</w:t>
      </w:r>
      <w:r>
        <w:t xml:space="preserve"> </w:t>
      </w:r>
      <w:r>
        <w:rPr>
          <w:rFonts w:hint="eastAsia"/>
        </w:rPr>
        <w:t>是</w:t>
      </w:r>
      <w:r w:rsidR="00B61B07">
        <w:rPr>
          <w:rFonts w:hint="eastAsia"/>
        </w:rPr>
        <w:t>一个书籍系列，从</w:t>
      </w:r>
      <w:r w:rsidR="00B61B07">
        <w:t xml:space="preserve"> 1976 </w:t>
      </w:r>
      <w:r w:rsidR="00B61B07">
        <w:rPr>
          <w:rFonts w:hint="eastAsia"/>
        </w:rPr>
        <w:t xml:space="preserve">年至今已出版近 </w:t>
      </w:r>
      <w:r w:rsidR="00B61B07">
        <w:t xml:space="preserve">200 </w:t>
      </w:r>
      <w:r w:rsidR="00B61B07">
        <w:rPr>
          <w:rFonts w:hint="eastAsia"/>
        </w:rPr>
        <w:t>册。这种书在每一章最后会提供多个选择分支，读者可以根据自己的选择体验到不同的故事走向。</w:t>
      </w:r>
    </w:p>
  </w:footnote>
  <w:footnote w:id="2">
    <w:p w14:paraId="69FA4098" w14:textId="05821E5C" w:rsidR="004260EB" w:rsidRPr="004260EB" w:rsidRDefault="004260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译者注：又称“太空歌剧”，是科幻文学的一个分支。</w:t>
      </w:r>
      <w:r w:rsidR="00746604">
        <w:rPr>
          <w:rFonts w:hint="eastAsia"/>
        </w:rPr>
        <w:t>相比于强调科学严谨性的硬科幻，以及强调故事启发性的软科幻，宇宙史诗更</w:t>
      </w:r>
      <w:r>
        <w:rPr>
          <w:rFonts w:hint="eastAsia"/>
        </w:rPr>
        <w:t>强调故事的戏剧性</w:t>
      </w:r>
      <w:r w:rsidR="00746604">
        <w:rPr>
          <w:rFonts w:hint="eastAsia"/>
        </w:rPr>
        <w:t>。又可称作太空戏剧（space</w:t>
      </w:r>
      <w:r w:rsidR="00746604">
        <w:t xml:space="preserve"> </w:t>
      </w:r>
      <w:r w:rsidR="00746604">
        <w:rPr>
          <w:rFonts w:hint="eastAsia"/>
        </w:rPr>
        <w:t>drama）或者太空幻想（space</w:t>
      </w:r>
      <w:r w:rsidR="00746604">
        <w:t xml:space="preserve"> </w:t>
      </w:r>
      <w:r w:rsidR="00746604">
        <w:rPr>
          <w:rFonts w:hint="eastAsia"/>
        </w:rPr>
        <w:t>fantasy）。</w:t>
      </w:r>
    </w:p>
  </w:footnote>
  <w:footnote w:id="3">
    <w:p w14:paraId="0F57A9BC" w14:textId="6692F49F" w:rsidR="004E53B2" w:rsidRDefault="004E53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译者注：或许现代玩家会更</w:t>
      </w:r>
      <w:proofErr w:type="gramStart"/>
      <w:r>
        <w:rPr>
          <w:rFonts w:hint="eastAsia"/>
        </w:rPr>
        <w:t>熟悉网游</w:t>
      </w:r>
      <w:proofErr w:type="gramEnd"/>
      <w:r>
        <w:rPr>
          <w:rFonts w:hint="eastAsia"/>
        </w:rPr>
        <w:t>中的 GM，其实都是一脉相承，只不过现代电子游戏所有的剧情和规则都由电脑程序控制，GM</w:t>
      </w:r>
      <w:r>
        <w:t xml:space="preserve"> </w:t>
      </w:r>
      <w:r>
        <w:rPr>
          <w:rFonts w:hint="eastAsia"/>
        </w:rPr>
        <w:t>的职责更倾向于游戏运营与维护。</w:t>
      </w:r>
    </w:p>
  </w:footnote>
  <w:footnote w:id="4">
    <w:p w14:paraId="55CD9883" w14:textId="35F5DDE7" w:rsidR="0007709B" w:rsidRPr="0007709B" w:rsidRDefault="0007709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译者注：原创译名。</w:t>
      </w:r>
    </w:p>
  </w:footnote>
  <w:footnote w:id="5">
    <w:p w14:paraId="71F3CC61" w14:textId="2BBE4423" w:rsidR="00452C8F" w:rsidRPr="00452C8F" w:rsidRDefault="00452C8F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在 </w:t>
      </w:r>
      <w:r>
        <w:t xml:space="preserve">21 </w:t>
      </w:r>
      <w:r>
        <w:rPr>
          <w:rFonts w:hint="eastAsia"/>
        </w:rPr>
        <w:t xml:space="preserve">世纪初，有一群来自 </w:t>
      </w:r>
      <w:r>
        <w:t xml:space="preserve">Home of the Underdogs </w:t>
      </w:r>
      <w:r>
        <w:rPr>
          <w:rFonts w:hint="eastAsia"/>
        </w:rPr>
        <w:t>社区的粉丝制作了一个《星际传说》工具包（Star</w:t>
      </w:r>
      <w:r>
        <w:t xml:space="preserve"> </w:t>
      </w:r>
      <w:r>
        <w:rPr>
          <w:rFonts w:hint="eastAsia"/>
        </w:rPr>
        <w:t>Saga</w:t>
      </w:r>
      <w:r>
        <w:t xml:space="preserve"> Game Kit</w:t>
      </w:r>
      <w:r>
        <w:rPr>
          <w:rFonts w:hint="eastAsia"/>
        </w:rPr>
        <w:t>）</w:t>
      </w:r>
      <w:r w:rsidR="00CE18E4">
        <w:rPr>
          <w:rFonts w:hint="eastAsia"/>
        </w:rPr>
        <w:t>，其中包含了一份可交互式地图和《星际传说》中所有文本的 HTML</w:t>
      </w:r>
      <w:r w:rsidR="00CE18E4">
        <w:t xml:space="preserve"> </w:t>
      </w:r>
      <w:r w:rsidR="00CE18E4">
        <w:rPr>
          <w:rFonts w:hint="eastAsia"/>
        </w:rPr>
        <w:t>文件。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C160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5FAC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2C"/>
    <w:rsid w:val="00007178"/>
    <w:rsid w:val="00045DB7"/>
    <w:rsid w:val="00055882"/>
    <w:rsid w:val="00062CAA"/>
    <w:rsid w:val="00064042"/>
    <w:rsid w:val="00070DB4"/>
    <w:rsid w:val="0007709B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59E6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97AD3"/>
    <w:rsid w:val="003D1B06"/>
    <w:rsid w:val="003E13C6"/>
    <w:rsid w:val="003F2DB2"/>
    <w:rsid w:val="003F442C"/>
    <w:rsid w:val="003F7E6F"/>
    <w:rsid w:val="00412ACB"/>
    <w:rsid w:val="004260EB"/>
    <w:rsid w:val="00426701"/>
    <w:rsid w:val="00427A03"/>
    <w:rsid w:val="004367FE"/>
    <w:rsid w:val="00445F1D"/>
    <w:rsid w:val="00452C8F"/>
    <w:rsid w:val="00473DBD"/>
    <w:rsid w:val="004B4D18"/>
    <w:rsid w:val="004B7AB8"/>
    <w:rsid w:val="004C323F"/>
    <w:rsid w:val="004C691F"/>
    <w:rsid w:val="004E53B2"/>
    <w:rsid w:val="005062C4"/>
    <w:rsid w:val="00532598"/>
    <w:rsid w:val="0053640F"/>
    <w:rsid w:val="00561057"/>
    <w:rsid w:val="00576BB6"/>
    <w:rsid w:val="00594354"/>
    <w:rsid w:val="005A2AD5"/>
    <w:rsid w:val="005B5669"/>
    <w:rsid w:val="005C71CD"/>
    <w:rsid w:val="005E1D00"/>
    <w:rsid w:val="00602808"/>
    <w:rsid w:val="006150E9"/>
    <w:rsid w:val="00621D8F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46604"/>
    <w:rsid w:val="00766048"/>
    <w:rsid w:val="007752FB"/>
    <w:rsid w:val="007869FA"/>
    <w:rsid w:val="00791749"/>
    <w:rsid w:val="007A2BD6"/>
    <w:rsid w:val="007D71D1"/>
    <w:rsid w:val="00804F76"/>
    <w:rsid w:val="00806138"/>
    <w:rsid w:val="0083071D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A704B"/>
    <w:rsid w:val="008B77AE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85FAE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1B07"/>
    <w:rsid w:val="00B62941"/>
    <w:rsid w:val="00B64617"/>
    <w:rsid w:val="00BA2914"/>
    <w:rsid w:val="00BC2A29"/>
    <w:rsid w:val="00BE1C72"/>
    <w:rsid w:val="00BF11F4"/>
    <w:rsid w:val="00C36086"/>
    <w:rsid w:val="00C61659"/>
    <w:rsid w:val="00C7080D"/>
    <w:rsid w:val="00CE18E4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1EA2"/>
    <w:rsid w:val="00DB684D"/>
    <w:rsid w:val="00DC7054"/>
    <w:rsid w:val="00DD0457"/>
    <w:rsid w:val="00DF1BD2"/>
    <w:rsid w:val="00E06D6C"/>
    <w:rsid w:val="00E07734"/>
    <w:rsid w:val="00E1534E"/>
    <w:rsid w:val="00E20D0F"/>
    <w:rsid w:val="00E377C2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B5E2C"/>
    <w:rsid w:val="00EE2E4F"/>
    <w:rsid w:val="00EE3E02"/>
    <w:rsid w:val="00EF6B32"/>
    <w:rsid w:val="00EF7943"/>
    <w:rsid w:val="00F237D0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1AB6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0E3853"/>
  <w15:chartTrackingRefBased/>
  <w15:docId w15:val="{601479D6-A0A7-49B3-9D20-6C7587AB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32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review模版20210321.dotx</Template>
  <TotalTime>85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2</cp:revision>
  <dcterms:created xsi:type="dcterms:W3CDTF">2021-04-09T20:53:00Z</dcterms:created>
  <dcterms:modified xsi:type="dcterms:W3CDTF">2021-04-11T04:41:00Z</dcterms:modified>
</cp:coreProperties>
</file>