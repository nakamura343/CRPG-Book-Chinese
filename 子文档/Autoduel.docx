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549A8" w14:textId="35C96E35" w:rsidR="000653BA" w:rsidRDefault="00D25E09" w:rsidP="00D25E09">
      <w:pPr>
        <w:pStyle w:val="3"/>
        <w:jc w:val="center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0C753A" wp14:editId="77306F64">
                <wp:simplePos x="0" y="0"/>
                <wp:positionH relativeFrom="margin">
                  <wp:posOffset>68580</wp:posOffset>
                </wp:positionH>
                <wp:positionV relativeFrom="paragraph">
                  <wp:posOffset>935355</wp:posOffset>
                </wp:positionV>
                <wp:extent cx="6185535" cy="3510280"/>
                <wp:effectExtent l="0" t="0" r="5715" b="0"/>
                <wp:wrapTopAndBottom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510280"/>
                          <a:chOff x="0" y="56197"/>
                          <a:chExt cx="6185535" cy="3510280"/>
                        </a:xfrm>
                      </wpg:grpSpPr>
                      <pic:pic xmlns:pic="http://schemas.openxmlformats.org/drawingml/2006/picture">
                        <pic:nvPicPr>
                          <pic:cNvPr id="251" name="图片 25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37580" y="56197"/>
                            <a:ext cx="5910375" cy="2566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文本框 252"/>
                        <wps:cNvSpPr txBox="1"/>
                        <wps:spPr>
                          <a:xfrm>
                            <a:off x="0" y="2687002"/>
                            <a:ext cx="6185535" cy="879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CC75DF" w14:textId="77777777" w:rsidR="00CA7168" w:rsidRPr="00D25E09" w:rsidRDefault="00CA7168" w:rsidP="00CA71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25E09">
                                <w:rPr>
                                  <w:rFonts w:ascii="Times New Roman" w:hAnsi="Times New Roman" w:cs="Times New Roman"/>
                                </w:rPr>
                                <w:t>Origin Systems, 1985</w:t>
                              </w:r>
                            </w:p>
                            <w:p w14:paraId="6EE0E75F" w14:textId="77777777" w:rsidR="00CA7168" w:rsidRPr="00D25E09" w:rsidRDefault="00CA7168" w:rsidP="00CA71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25E09">
                                <w:rPr>
                                  <w:rFonts w:ascii="Times New Roman" w:hAnsi="Times New Roman" w:cs="Times New Roman"/>
                                </w:rPr>
                                <w:t>MS-DOS, Apple II, Amiga, C64, Atari 8-bit, etc</w:t>
                              </w:r>
                            </w:p>
                            <w:p w14:paraId="36CAE0A4" w14:textId="3C746471" w:rsidR="000653BA" w:rsidRDefault="000653BA" w:rsidP="00CA7168">
                              <w:pPr>
                                <w:jc w:val="center"/>
                                <w:rPr>
                                  <w:rFonts w:ascii="微软雅黑" w:eastAsia="微软雅黑" w:hAnsi="微软雅黑" w:cstheme="majorBid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ajorBidi" w:hint="eastAsia"/>
                                  <w:sz w:val="18"/>
                                  <w:szCs w:val="18"/>
                                </w:rPr>
                                <w:t>*</w:t>
                              </w:r>
                              <w:r>
                                <w:rPr>
                                  <w:rFonts w:ascii="微软雅黑" w:eastAsia="微软雅黑" w:hAnsi="微软雅黑" w:cstheme="majorBid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25E09" w:rsidRPr="00D25E09">
                                <w:rPr>
                                  <w:rFonts w:ascii="微软雅黑" w:eastAsia="微软雅黑" w:hAnsi="微软雅黑" w:cstheme="majorBidi" w:hint="eastAsia"/>
                                  <w:sz w:val="18"/>
                                  <w:szCs w:val="18"/>
                                </w:rPr>
                                <w:t>飞车武士由查克·布切</w:t>
                              </w:r>
                              <w:r w:rsidR="00D25E09" w:rsidRPr="00D25E09">
                                <w:rPr>
                                  <w:rFonts w:ascii="微软雅黑" w:eastAsia="微软雅黑" w:hAnsi="微软雅黑" w:cstheme="majorBid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25E09" w:rsidRPr="00D25E09">
                                <w:rPr>
                                  <w:rFonts w:ascii="Times New Roman" w:eastAsia="微软雅黑" w:hAnsi="Times New Roman" w:cs="Times New Roman"/>
                                  <w:sz w:val="18"/>
                                  <w:szCs w:val="18"/>
                                </w:rPr>
                                <w:t>(Chuck Bueche)</w:t>
                              </w:r>
                              <w:r w:rsidR="00D25E09" w:rsidRPr="00D25E09">
                                <w:rPr>
                                  <w:rFonts w:ascii="微软雅黑" w:eastAsia="微软雅黑" w:hAnsi="微软雅黑" w:cstheme="majorBidi"/>
                                  <w:sz w:val="18"/>
                                  <w:szCs w:val="18"/>
                                </w:rPr>
                                <w:t xml:space="preserve"> 与理查德·加里奥特 </w:t>
                              </w:r>
                              <w:r w:rsidR="00D25E09" w:rsidRPr="00D25E09">
                                <w:rPr>
                                  <w:rFonts w:ascii="Times New Roman" w:eastAsia="微软雅黑" w:hAnsi="Times New Roman" w:cs="Times New Roman"/>
                                  <w:sz w:val="18"/>
                                  <w:szCs w:val="18"/>
                                </w:rPr>
                                <w:t>(Richard Garriott)</w:t>
                              </w:r>
                              <w:r w:rsidR="00D25E09" w:rsidRPr="00D25E09">
                                <w:rPr>
                                  <w:rFonts w:ascii="微软雅黑" w:eastAsia="微软雅黑" w:hAnsi="微软雅黑" w:cstheme="majorBidi"/>
                                  <w:sz w:val="18"/>
                                  <w:szCs w:val="18"/>
                                </w:rPr>
                                <w:t xml:space="preserve"> 共同开发，是二人除创世纪系列外为数不多的作品</w:t>
                              </w:r>
                              <w:r>
                                <w:rPr>
                                  <w:rFonts w:ascii="微软雅黑" w:eastAsia="微软雅黑" w:hAnsi="微软雅黑" w:cstheme="majorBidi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2018D3DD" w14:textId="77777777" w:rsidR="000653BA" w:rsidRDefault="000653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0C753A" id="组合 250" o:spid="_x0000_s1026" style="position:absolute;left:0;text-align:left;margin-left:5.4pt;margin-top:73.65pt;width:487.05pt;height:276.4pt;z-index:251664384;mso-position-horizontal-relative:margin" coordorigin=",561" coordsize="61855,351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51" o:spid="_x0000_s1027" type="#_x0000_t75" style="position:absolute;left:1375;top:561;width:59104;height:25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52" o:spid="_x0000_s1028" type="#_x0000_t202" style="position:absolute;top:26870;width:61855;height:8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" stroked="f">
                  <v:textbox style="mso-fit-shape-to-text:t" inset="0,0,0,0">
                    <w:txbxContent>
                      <w:p w14:paraId="15CC75DF" w14:textId="77777777" w:rsidR="00CA7168" w:rsidRPr="00D25E09" w:rsidRDefault="00CA7168" w:rsidP="00CA716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25E09">
                          <w:rPr>
                            <w:rFonts w:ascii="Times New Roman" w:hAnsi="Times New Roman" w:cs="Times New Roman"/>
                          </w:rPr>
                          <w:t>Origin Systems, 1985</w:t>
                        </w:r>
                      </w:p>
                      <w:p w14:paraId="6EE0E75F" w14:textId="77777777" w:rsidR="00CA7168" w:rsidRPr="00D25E09" w:rsidRDefault="00CA7168" w:rsidP="00CA716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25E09">
                          <w:rPr>
                            <w:rFonts w:ascii="Times New Roman" w:hAnsi="Times New Roman" w:cs="Times New Roman"/>
                          </w:rPr>
                          <w:t>MS-DOS, Apple II, Amiga, C64, Atari 8-bit, etc</w:t>
                        </w:r>
                      </w:p>
                      <w:p w14:paraId="36CAE0A4" w14:textId="3C746471" w:rsidR="000653BA" w:rsidRDefault="000653BA" w:rsidP="00CA7168">
                        <w:pPr>
                          <w:jc w:val="center"/>
                          <w:rPr>
                            <w:rFonts w:ascii="微软雅黑" w:eastAsia="微软雅黑" w:hAnsi="微软雅黑" w:cstheme="majorBi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theme="majorBidi" w:hint="eastAsia"/>
                            <w:sz w:val="18"/>
                            <w:szCs w:val="18"/>
                          </w:rPr>
                          <w:t>*</w:t>
                        </w:r>
                        <w:r>
                          <w:rPr>
                            <w:rFonts w:ascii="微软雅黑" w:eastAsia="微软雅黑" w:hAnsi="微软雅黑" w:cstheme="majorBidi"/>
                            <w:sz w:val="18"/>
                            <w:szCs w:val="18"/>
                          </w:rPr>
                          <w:t xml:space="preserve"> </w:t>
                        </w:r>
                        <w:r w:rsidR="00D25E09" w:rsidRPr="00D25E09">
                          <w:rPr>
                            <w:rFonts w:ascii="微软雅黑" w:eastAsia="微软雅黑" w:hAnsi="微软雅黑" w:cstheme="majorBidi" w:hint="eastAsia"/>
                            <w:sz w:val="18"/>
                            <w:szCs w:val="18"/>
                          </w:rPr>
                          <w:t>飞车武士由查克·布切</w:t>
                        </w:r>
                        <w:r w:rsidR="00D25E09" w:rsidRPr="00D25E09">
                          <w:rPr>
                            <w:rFonts w:ascii="微软雅黑" w:eastAsia="微软雅黑" w:hAnsi="微软雅黑" w:cstheme="majorBidi"/>
                            <w:sz w:val="18"/>
                            <w:szCs w:val="18"/>
                          </w:rPr>
                          <w:t xml:space="preserve"> </w:t>
                        </w:r>
                        <w:r w:rsidR="00D25E09" w:rsidRPr="00D25E09">
                          <w:rPr>
                            <w:rFonts w:ascii="Times New Roman" w:eastAsia="微软雅黑" w:hAnsi="Times New Roman" w:cs="Times New Roman"/>
                            <w:sz w:val="18"/>
                            <w:szCs w:val="18"/>
                          </w:rPr>
                          <w:t>(Chuck Bueche)</w:t>
                        </w:r>
                        <w:r w:rsidR="00D25E09" w:rsidRPr="00D25E09">
                          <w:rPr>
                            <w:rFonts w:ascii="微软雅黑" w:eastAsia="微软雅黑" w:hAnsi="微软雅黑" w:cstheme="majorBidi"/>
                            <w:sz w:val="18"/>
                            <w:szCs w:val="18"/>
                          </w:rPr>
                          <w:t xml:space="preserve"> 与理查德·加里奥特 </w:t>
                        </w:r>
                        <w:r w:rsidR="00D25E09" w:rsidRPr="00D25E09">
                          <w:rPr>
                            <w:rFonts w:ascii="Times New Roman" w:eastAsia="微软雅黑" w:hAnsi="Times New Roman" w:cs="Times New Roman"/>
                            <w:sz w:val="18"/>
                            <w:szCs w:val="18"/>
                          </w:rPr>
                          <w:t>(Richard Garriott)</w:t>
                        </w:r>
                        <w:r w:rsidR="00D25E09" w:rsidRPr="00D25E09">
                          <w:rPr>
                            <w:rFonts w:ascii="微软雅黑" w:eastAsia="微软雅黑" w:hAnsi="微软雅黑" w:cstheme="majorBidi"/>
                            <w:sz w:val="18"/>
                            <w:szCs w:val="18"/>
                          </w:rPr>
                          <w:t xml:space="preserve"> 共同开发，是二人除创世纪系列外为数不多的作品</w:t>
                        </w:r>
                        <w:r>
                          <w:rPr>
                            <w:rFonts w:ascii="微软雅黑" w:eastAsia="微软雅黑" w:hAnsi="微软雅黑" w:cstheme="majorBidi"/>
                            <w:sz w:val="18"/>
                            <w:szCs w:val="18"/>
                          </w:rPr>
                          <w:t>。</w:t>
                        </w:r>
                      </w:p>
                      <w:p w14:paraId="2018D3DD" w14:textId="77777777" w:rsidR="000653BA" w:rsidRDefault="000653BA">
                        <w:pPr>
                          <w:jc w:val="center"/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653BA">
        <w:rPr>
          <w:rFonts w:hint="eastAsia"/>
        </w:rPr>
        <w:t>《</w:t>
      </w:r>
      <w:r w:rsidR="00CA7168">
        <w:rPr>
          <w:rFonts w:hint="eastAsia"/>
        </w:rPr>
        <w:t>飞车武士</w:t>
      </w:r>
      <w:r w:rsidR="000653BA">
        <w:rPr>
          <w:rFonts w:hint="eastAsia"/>
        </w:rPr>
        <w:t>》（</w:t>
      </w:r>
      <w:r w:rsidR="00CA7168">
        <w:t>Autodual</w:t>
      </w:r>
      <w:r w:rsidR="000653BA">
        <w:rPr>
          <w:rFonts w:hint="eastAsia"/>
        </w:rPr>
        <w:t>）</w:t>
      </w:r>
    </w:p>
    <w:p w14:paraId="386BAD44" w14:textId="67C96F8D" w:rsidR="00D25E09" w:rsidRDefault="00D25E09" w:rsidP="00D25E09">
      <w:r>
        <w:rPr>
          <w:rFonts w:hint="eastAsia"/>
        </w:rPr>
        <w:t>作者：</w:t>
      </w:r>
      <w:r>
        <w:t>FE</w:t>
      </w:r>
    </w:p>
    <w:p w14:paraId="4E01E541" w14:textId="77777777" w:rsidR="000653BA" w:rsidRDefault="000653BA">
      <w:pPr>
        <w:jc w:val="left"/>
      </w:pPr>
      <w:r>
        <w:rPr>
          <w:rFonts w:hint="eastAsia"/>
        </w:rPr>
        <w:t>翻译：</w:t>
      </w:r>
      <w:r>
        <w:t>Jason</w:t>
      </w:r>
    </w:p>
    <w:p w14:paraId="39C4DACF" w14:textId="2D2A72ED" w:rsidR="000653BA" w:rsidRDefault="00261907">
      <w:r>
        <w:pict w14:anchorId="59020353">
          <v:rect id="_x0000_i1025" style="width:261.65pt;height:1pt" o:hrpct="500" o:hrstd="t" o:hrnoshade="t" o:hr="t" fillcolor="#cfcdcd" stroked="f"/>
        </w:pict>
      </w:r>
    </w:p>
    <w:p w14:paraId="500B1C21" w14:textId="77777777" w:rsidR="000653BA" w:rsidRDefault="000653BA">
      <w:pPr>
        <w:sectPr w:rsidR="000653BA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</w:p>
    <w:p w14:paraId="1208D86C" w14:textId="111FC13C" w:rsidR="000653BA" w:rsidRDefault="00D25E09" w:rsidP="00D25E09">
      <w:pPr>
        <w:pStyle w:val="-27"/>
        <w:ind w:firstLine="420"/>
      </w:pPr>
      <w:r w:rsidRPr="00D25E09">
        <w:rPr>
          <w:rFonts w:hint="eastAsia"/>
        </w:rPr>
        <w:t>一直以来，反乌托邦的未来构想都是一种有趣的</w:t>
      </w:r>
      <w:r>
        <w:rPr>
          <w:rFonts w:hint="eastAsia"/>
        </w:rPr>
        <w:t xml:space="preserve"> </w:t>
      </w:r>
      <w:r w:rsidRPr="00D25E09">
        <w:t>RPG</w:t>
      </w:r>
      <w:r>
        <w:t xml:space="preserve"> </w:t>
      </w:r>
      <w:r w:rsidRPr="00D25E09">
        <w:t>游戏设定，到了</w:t>
      </w:r>
      <w:r>
        <w:rPr>
          <w:rFonts w:hint="eastAsia"/>
        </w:rPr>
        <w:t xml:space="preserve"> </w:t>
      </w:r>
      <w:r w:rsidRPr="00D25E09">
        <w:t>20</w:t>
      </w:r>
      <w:r>
        <w:t xml:space="preserve"> </w:t>
      </w:r>
      <w:r w:rsidRPr="00D25E09">
        <w:t>世纪</w:t>
      </w:r>
      <w:r>
        <w:rPr>
          <w:rFonts w:hint="eastAsia"/>
        </w:rPr>
        <w:t xml:space="preserve"> </w:t>
      </w:r>
      <w:r w:rsidRPr="00D25E09">
        <w:t>70</w:t>
      </w:r>
      <w:r>
        <w:t xml:space="preserve"> </w:t>
      </w:r>
      <w:r w:rsidRPr="00D25E09">
        <w:t>年代末，《死亡车神</w:t>
      </w:r>
      <w:r w:rsidRPr="00D25E09">
        <w:t>2000</w:t>
      </w:r>
      <w:r w:rsidRPr="00D25E09">
        <w:t>》与《疯狂的麦克斯》盛极一时，备受追捧，人们对反乌托邦的热情也水涨船高。斯蒂夫</w:t>
      </w:r>
      <w:r w:rsidRPr="00D25E09">
        <w:t>·</w:t>
      </w:r>
      <w:r w:rsidRPr="00D25E09">
        <w:t>杰克逊</w:t>
      </w:r>
      <w:r w:rsidRPr="00D25E09">
        <w:t xml:space="preserve"> (Steve Jackson) </w:t>
      </w:r>
      <w:r w:rsidRPr="00D25E09">
        <w:t>巧妙地将这一设定融入一款</w:t>
      </w:r>
      <w:r>
        <w:rPr>
          <w:rFonts w:hint="eastAsia"/>
        </w:rPr>
        <w:t xml:space="preserve"> </w:t>
      </w:r>
      <w:r w:rsidRPr="00D25E09">
        <w:t>RPG</w:t>
      </w:r>
      <w:r>
        <w:t xml:space="preserve"> </w:t>
      </w:r>
      <w:r w:rsidRPr="00D25E09">
        <w:t>桌游</w:t>
      </w:r>
      <w:r>
        <w:rPr>
          <w:rFonts w:hint="eastAsia"/>
        </w:rPr>
        <w:t>——</w:t>
      </w:r>
      <w:r w:rsidRPr="00D25E09">
        <w:t>《飞车大战》。这款游戏于</w:t>
      </w:r>
      <w:r>
        <w:rPr>
          <w:rFonts w:hint="eastAsia"/>
        </w:rPr>
        <w:t xml:space="preserve"> </w:t>
      </w:r>
      <w:r w:rsidRPr="00D25E09">
        <w:t>1980</w:t>
      </w:r>
      <w:r>
        <w:t xml:space="preserve"> </w:t>
      </w:r>
      <w:r w:rsidRPr="00D25E09">
        <w:t>年发售，畅销一时，玩家打造专属毁灭战车，在后末日时代的美国境内风驰电掣。后来，斯蒂夫</w:t>
      </w:r>
      <w:r w:rsidRPr="00D25E09">
        <w:t>·</w:t>
      </w:r>
      <w:r w:rsidRPr="00D25E09">
        <w:t>杰克逊与</w:t>
      </w:r>
      <w:r>
        <w:rPr>
          <w:rFonts w:hint="eastAsia"/>
        </w:rPr>
        <w:t xml:space="preserve"> </w:t>
      </w:r>
      <w:r w:rsidRPr="00D25E09">
        <w:t>Origin</w:t>
      </w:r>
      <w:r>
        <w:t xml:space="preserve"> </w:t>
      </w:r>
      <w:r w:rsidRPr="00D25E09">
        <w:t>公司达成协议，将飞车大战改编成电脑游戏，《飞车武士》就此问世。</w:t>
      </w:r>
    </w:p>
    <w:p w14:paraId="606F2432" w14:textId="49601508" w:rsidR="00D25E09" w:rsidRDefault="00D25E09" w:rsidP="00D25E09">
      <w:pPr>
        <w:pStyle w:val="-27"/>
        <w:ind w:firstLine="420"/>
      </w:pPr>
      <w:r>
        <w:rPr>
          <w:rFonts w:hint="eastAsia"/>
        </w:rPr>
        <w:t>尽管《飞车武士》是一款授权改编作品，但它对原作做出大量改动：《飞车大战》只是一款回合制游戏，而</w:t>
      </w:r>
      <w:r>
        <w:rPr>
          <w:rFonts w:hint="eastAsia"/>
        </w:rPr>
        <w:t xml:space="preserve"> </w:t>
      </w:r>
      <w:r>
        <w:t>Origin</w:t>
      </w:r>
      <w:r>
        <w:t xml:space="preserve"> </w:t>
      </w:r>
      <w:r>
        <w:t>开发团队借鉴</w:t>
      </w:r>
      <w:r>
        <w:rPr>
          <w:rFonts w:hint="eastAsia"/>
        </w:rPr>
        <w:t xml:space="preserve"> </w:t>
      </w:r>
      <w:r>
        <w:t>Midway</w:t>
      </w:r>
      <w:r>
        <w:t xml:space="preserve"> </w:t>
      </w:r>
      <w:r>
        <w:t>旗下</w:t>
      </w:r>
      <w:r>
        <w:rPr>
          <w:rFonts w:hint="eastAsia"/>
        </w:rPr>
        <w:t xml:space="preserve"> </w:t>
      </w:r>
      <w:r>
        <w:t>1983</w:t>
      </w:r>
      <w:r>
        <w:t xml:space="preserve"> </w:t>
      </w:r>
      <w:r>
        <w:t>年的畅销街机游戏《间谍猎人》</w:t>
      </w:r>
      <w:r>
        <w:t>(Spy Hunter)</w:t>
      </w:r>
      <w:r>
        <w:t>，开发一款街机向、俯视角视图、非回合制的敏捷类驾驶游戏，需要玩家用摇杆操纵。</w:t>
      </w:r>
    </w:p>
    <w:p w14:paraId="22CC6FD4" w14:textId="77777777" w:rsidR="00D25E09" w:rsidRDefault="00D25E09" w:rsidP="00D25E09">
      <w:pPr>
        <w:pStyle w:val="-27"/>
        <w:ind w:firstLine="420"/>
      </w:pPr>
    </w:p>
    <w:p w14:paraId="25D82F16" w14:textId="47F53C85" w:rsidR="00D25E09" w:rsidRDefault="00D25E09" w:rsidP="00E62449">
      <w:pPr>
        <w:pStyle w:val="-27"/>
        <w:ind w:firstLine="420"/>
        <w:rPr>
          <w:rFonts w:hint="eastAsia"/>
        </w:rPr>
      </w:pPr>
      <w:r>
        <w:rPr>
          <w:rFonts w:hint="eastAsia"/>
        </w:rPr>
        <w:t>《飞车武士》忠实原作设定，拥有一套丰富细致的汽车装配系统。玩家选择各种车型，如小型车、厢式车、皮卡车、豪华车等，自行搭配底盘、装甲、悬挂系统、轮胎、武器、发电机等组件。</w:t>
      </w:r>
    </w:p>
    <w:p w14:paraId="3357CA56" w14:textId="261FA3AB" w:rsidR="00D25E09" w:rsidRDefault="00D25E09" w:rsidP="00E62449">
      <w:pPr>
        <w:pStyle w:val="-27"/>
        <w:ind w:firstLine="420"/>
        <w:rPr>
          <w:rFonts w:hint="eastAsia"/>
        </w:rPr>
      </w:pPr>
      <w:r>
        <w:rPr>
          <w:rFonts w:hint="eastAsia"/>
        </w:rPr>
        <w:t>丰富多彩的组装系统是这款游戏的亮点——设计专属载具，打造独家跑车；既可风驰电掣，让敌人望尘莫及；还能埋设地雷，出其不意；甚至购买大型车载发电机，为座驾添置镭射武器。《飞车武士》还有强大的局部伤害判定机制，即座驾的武器、轮胎、装甲与玩家都有一套独立的生命值系统。也就是说，如果战车其他部位装甲完好，但一旦敌人击中护甲值为</w:t>
      </w:r>
      <w:r>
        <w:t>0</w:t>
      </w:r>
      <w:r>
        <w:t>的一侧，玩家很可能一命呜呼。</w:t>
      </w:r>
    </w:p>
    <w:p w14:paraId="17376BF7" w14:textId="26D6996F" w:rsidR="00D25E09" w:rsidRDefault="00D25E09" w:rsidP="00E62449">
      <w:pPr>
        <w:pStyle w:val="-27"/>
        <w:ind w:firstLine="420"/>
        <w:rPr>
          <w:rFonts w:hint="eastAsia"/>
        </w:rPr>
      </w:pPr>
      <w:r>
        <w:rPr>
          <w:rFonts w:hint="eastAsia"/>
        </w:rPr>
        <w:t>玩家可以在美国东北部自由驰骋，追杀亡命徒（将这些倒霉蛋的座驾占为己有），在竞技场与群雄一较高下，完成各种跑腿寄送任务。一段时间过后，这些任务也许稍显单调重复，但玩家会通过这些支</w:t>
      </w:r>
      <w:r>
        <w:rPr>
          <w:rFonts w:hint="eastAsia"/>
        </w:rPr>
        <w:lastRenderedPageBreak/>
        <w:t>线任务积累声誉值，声誉值足够时，会解锁联邦调查局发布的终极任务。</w:t>
      </w:r>
    </w:p>
    <w:p w14:paraId="582EF126" w14:textId="11C907A7" w:rsidR="00D25E09" w:rsidRDefault="00D25E09" w:rsidP="00E62449">
      <w:pPr>
        <w:pStyle w:val="-27"/>
        <w:ind w:firstLine="420"/>
        <w:rPr>
          <w:rFonts w:hint="eastAsia"/>
        </w:rPr>
      </w:pPr>
      <w:r>
        <w:rPr>
          <w:rFonts w:hint="eastAsia"/>
        </w:rPr>
        <w:t>不过，《飞车武士》的俯视角驾驶、战斗系统经不起时间的检验。在</w:t>
      </w:r>
      <w:r>
        <w:rPr>
          <w:rFonts w:hint="eastAsia"/>
        </w:rPr>
        <w:t xml:space="preserve"> </w:t>
      </w:r>
      <w:r>
        <w:t>1985</w:t>
      </w:r>
      <w:r>
        <w:t xml:space="preserve"> </w:t>
      </w:r>
      <w:r>
        <w:t>年，这种机制还算绰绰有余，但与现代</w:t>
      </w:r>
      <w:r w:rsidRPr="00D25E09">
        <w:rPr>
          <w:rFonts w:cs="Times New Roman"/>
        </w:rPr>
        <w:t>3D</w:t>
      </w:r>
      <w:r>
        <w:t>视角下的驾驶游戏相比，俯视角驾驶机制缺乏沉浸感。《飞车武士》真正的问题还不在驾驶机制，而是过高的难度。战斗机制相当硬核，再加上永久死亡设定，玩家很容易心生退意。一旦玩家死亡，游戏将抹除先前所有存档，玩家只得重新白手起家，从零开始（除非玩家对自己每份游戏存档都手动备份，那另当别论）。</w:t>
      </w:r>
    </w:p>
    <w:p w14:paraId="34654AB2" w14:textId="6EB99C5A" w:rsidR="00D25E09" w:rsidRDefault="00D25E09" w:rsidP="00D25E09">
      <w:pPr>
        <w:pStyle w:val="-27"/>
        <w:ind w:firstLine="420"/>
      </w:pPr>
      <w:r>
        <w:rPr>
          <w:rFonts w:hint="eastAsia"/>
        </w:rPr>
        <w:t>如果你喜欢高难度游戏，或者不介意时刻手动备份已有存档，那《飞车武士》这款游戏</w:t>
      </w:r>
      <w:r w:rsidR="00E62449">
        <w:rPr>
          <w:rFonts w:hint="eastAsia"/>
        </w:rPr>
        <w:t>不容错过</w:t>
      </w:r>
      <w:r>
        <w:rPr>
          <w:rFonts w:hint="eastAsia"/>
        </w:rPr>
        <w:t>。虽然市面上有许多竞速战斗游戏，但论游戏的丰富性，《飞车武士》遥遥领先，一骑绝尘。</w:t>
      </w:r>
    </w:p>
    <w:p w14:paraId="4282F39A" w14:textId="77777777" w:rsidR="00D25E09" w:rsidRDefault="00D25E09" w:rsidP="00D25E09">
      <w:pPr>
        <w:pStyle w:val="-27"/>
        <w:ind w:firstLine="420"/>
        <w:rPr>
          <w:rFonts w:hint="eastAsia"/>
        </w:rPr>
      </w:pPr>
    </w:p>
    <w:p w14:paraId="78636160" w14:textId="77777777" w:rsidR="000653BA" w:rsidRDefault="000653BA">
      <w:pPr>
        <w:pStyle w:val="-27"/>
        <w:keepNext/>
        <w:ind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335D1B6E" wp14:editId="0EFA002E">
            <wp:extent cx="2959200" cy="2219399"/>
            <wp:effectExtent l="0" t="0" r="0" b="0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DEC1" w14:textId="4B87B552" w:rsidR="00D25E09" w:rsidRPr="00D25E09" w:rsidRDefault="000653BA" w:rsidP="00D25E09">
      <w:pPr>
        <w:rPr>
          <w:rFonts w:hint="eastAsia"/>
          <w:szCs w:val="21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 w:rsidR="00D25E09">
        <w:rPr>
          <w:rFonts w:ascii="宋体" w:hAnsi="宋体" w:hint="eastAsia"/>
        </w:rPr>
        <w:t>地图上有</w:t>
      </w:r>
      <w:r w:rsidR="00D25E09">
        <w:rPr>
          <w:rFonts w:ascii="宋体" w:hAnsi="宋体" w:hint="eastAsia"/>
        </w:rPr>
        <w:t xml:space="preserve"> </w:t>
      </w:r>
      <w:r w:rsidR="00D25E09" w:rsidRPr="00D25E09">
        <w:rPr>
          <w:rFonts w:ascii="Times New Roman" w:hAnsi="Times New Roman" w:cs="Times New Roman"/>
        </w:rPr>
        <w:t>16</w:t>
      </w:r>
      <w:r w:rsidR="00D25E09">
        <w:rPr>
          <w:rFonts w:ascii="Times New Roman" w:hAnsi="Times New Roman" w:cs="Times New Roman"/>
        </w:rPr>
        <w:t xml:space="preserve"> </w:t>
      </w:r>
      <w:r w:rsidR="00D25E09">
        <w:rPr>
          <w:rFonts w:ascii="宋体" w:hAnsi="宋体" w:hint="eastAsia"/>
        </w:rPr>
        <w:t>处城市，玩家可通过公交系统快速移动，或者自行驱车前往（克服路上重重险阻）。玩家甚至能前往游戏开发商</w:t>
      </w:r>
      <w:r w:rsidR="00D25E09">
        <w:rPr>
          <w:rFonts w:ascii="宋体" w:hAnsi="宋体" w:hint="eastAsia"/>
        </w:rPr>
        <w:t xml:space="preserve"> </w:t>
      </w:r>
      <w:r w:rsidR="00D25E09" w:rsidRPr="00D25E09">
        <w:rPr>
          <w:rFonts w:ascii="Times New Roman" w:hAnsi="Times New Roman" w:cs="Times New Roman"/>
        </w:rPr>
        <w:t>Origin</w:t>
      </w:r>
      <w:r w:rsidR="00D25E09">
        <w:rPr>
          <w:rFonts w:ascii="Times New Roman" w:hAnsi="Times New Roman" w:cs="Times New Roman"/>
        </w:rPr>
        <w:t xml:space="preserve"> </w:t>
      </w:r>
      <w:r w:rsidR="00D25E09">
        <w:rPr>
          <w:rFonts w:ascii="宋体" w:hAnsi="宋体" w:hint="eastAsia"/>
        </w:rPr>
        <w:t>在曼彻斯特的总部</w:t>
      </w:r>
      <w:r w:rsidR="00D25E09">
        <w:rPr>
          <w:rFonts w:ascii="宋体" w:hAnsi="宋体" w:hint="eastAsia"/>
        </w:rPr>
        <w:t>。</w:t>
      </w:r>
    </w:p>
    <w:p w14:paraId="4813F41E" w14:textId="4E437CD0" w:rsidR="000653BA" w:rsidRPr="00D25E09" w:rsidRDefault="000653BA" w:rsidP="00D25E09">
      <w:pPr>
        <w:pStyle w:val="a3"/>
      </w:pPr>
    </w:p>
    <w:p w14:paraId="2B4972C7" w14:textId="77777777" w:rsidR="000653BA" w:rsidRDefault="000653BA">
      <w:pPr>
        <w:pStyle w:val="-27"/>
        <w:keepNext/>
        <w:ind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03FC4F59" wp14:editId="31D61AAF">
            <wp:extent cx="2959200" cy="2219399"/>
            <wp:effectExtent l="0" t="0" r="0" b="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0F48" w14:textId="77777777" w:rsidR="00D25E09" w:rsidRDefault="000653BA" w:rsidP="00D25E09">
      <w:pPr>
        <w:rPr>
          <w:szCs w:val="21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 w:rsidR="00D25E09">
        <w:rPr>
          <w:rFonts w:ascii="宋体" w:hAnsi="宋体" w:hint="eastAsia"/>
        </w:rPr>
        <w:t>座驾打造系统是这款游戏的亮点所在。从座驾的重量、速度、容量到车载武器、护甲配备，各种选项五花八门，应有尽有，玩家可以精挑细选，细细斟酌。</w:t>
      </w:r>
    </w:p>
    <w:p w14:paraId="1356635F" w14:textId="68980DB4" w:rsidR="000653BA" w:rsidRPr="00D25E09" w:rsidRDefault="000653BA" w:rsidP="00D25E09">
      <w:pPr>
        <w:pStyle w:val="a3"/>
        <w:jc w:val="left"/>
      </w:pPr>
    </w:p>
    <w:p w14:paraId="4F41DB79" w14:textId="77777777" w:rsidR="00F665F3" w:rsidRDefault="00F665F3">
      <w:pPr>
        <w:pStyle w:val="a3"/>
      </w:pPr>
    </w:p>
    <w:sectPr w:rsidR="00F665F3">
      <w:headerReference w:type="default" r:id="rId14"/>
      <w:footerReference w:type="default" r:id="rId15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272CF" w14:textId="77777777" w:rsidR="00261907" w:rsidRDefault="00261907">
      <w:r>
        <w:separator/>
      </w:r>
    </w:p>
  </w:endnote>
  <w:endnote w:type="continuationSeparator" w:id="0">
    <w:p w14:paraId="2A91B516" w14:textId="77777777" w:rsidR="00261907" w:rsidRDefault="00261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DB6A5" w14:textId="77777777" w:rsidR="000653BA" w:rsidRDefault="000653BA">
    <w:pPr>
      <w:pStyle w:val="Footer-Grey127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76FA8" w14:textId="77777777" w:rsidR="00F665F3" w:rsidRDefault="009A3E24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75FFE" w14:textId="77777777" w:rsidR="00261907" w:rsidRDefault="00261907">
      <w:r>
        <w:separator/>
      </w:r>
    </w:p>
  </w:footnote>
  <w:footnote w:type="continuationSeparator" w:id="0">
    <w:p w14:paraId="3FB924A1" w14:textId="77777777" w:rsidR="00261907" w:rsidRDefault="00261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60906" w14:textId="77777777" w:rsidR="000653BA" w:rsidRDefault="000653BA">
    <w:pPr>
      <w:pStyle w:val="aa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C390D" w14:textId="77777777" w:rsidR="00F665F3" w:rsidRDefault="009A3E24">
    <w:pPr>
      <w:pStyle w:val="aa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4D"/>
    <w:rsid w:val="00006B3A"/>
    <w:rsid w:val="000219C6"/>
    <w:rsid w:val="00045DB7"/>
    <w:rsid w:val="00055882"/>
    <w:rsid w:val="00062CAA"/>
    <w:rsid w:val="00064042"/>
    <w:rsid w:val="000653BA"/>
    <w:rsid w:val="00074F70"/>
    <w:rsid w:val="00077DE4"/>
    <w:rsid w:val="00087AE0"/>
    <w:rsid w:val="000A6A0B"/>
    <w:rsid w:val="000B1EEA"/>
    <w:rsid w:val="000B34CB"/>
    <w:rsid w:val="000C1A81"/>
    <w:rsid w:val="000D14C6"/>
    <w:rsid w:val="000E4E1E"/>
    <w:rsid w:val="000E7951"/>
    <w:rsid w:val="001054CA"/>
    <w:rsid w:val="00111EB5"/>
    <w:rsid w:val="00117365"/>
    <w:rsid w:val="00142D6B"/>
    <w:rsid w:val="001471E1"/>
    <w:rsid w:val="00150BAB"/>
    <w:rsid w:val="00153EE2"/>
    <w:rsid w:val="00156848"/>
    <w:rsid w:val="001573DA"/>
    <w:rsid w:val="0016522A"/>
    <w:rsid w:val="00172659"/>
    <w:rsid w:val="001806CB"/>
    <w:rsid w:val="0019143B"/>
    <w:rsid w:val="001B3B4D"/>
    <w:rsid w:val="001C7938"/>
    <w:rsid w:val="001C799A"/>
    <w:rsid w:val="001D0E73"/>
    <w:rsid w:val="001D2866"/>
    <w:rsid w:val="001D5185"/>
    <w:rsid w:val="001D5E94"/>
    <w:rsid w:val="001E3EFC"/>
    <w:rsid w:val="001F3F1F"/>
    <w:rsid w:val="001F5FF0"/>
    <w:rsid w:val="001F6039"/>
    <w:rsid w:val="00206D4C"/>
    <w:rsid w:val="002169D6"/>
    <w:rsid w:val="00220420"/>
    <w:rsid w:val="002312C8"/>
    <w:rsid w:val="00234451"/>
    <w:rsid w:val="002425D0"/>
    <w:rsid w:val="002466B9"/>
    <w:rsid w:val="002602A7"/>
    <w:rsid w:val="00261907"/>
    <w:rsid w:val="0026784B"/>
    <w:rsid w:val="00270C80"/>
    <w:rsid w:val="002733AF"/>
    <w:rsid w:val="00273981"/>
    <w:rsid w:val="00285E6A"/>
    <w:rsid w:val="002A2333"/>
    <w:rsid w:val="002A5139"/>
    <w:rsid w:val="002D01D3"/>
    <w:rsid w:val="002F1227"/>
    <w:rsid w:val="002F1A0E"/>
    <w:rsid w:val="002F3408"/>
    <w:rsid w:val="002F7493"/>
    <w:rsid w:val="002F74FD"/>
    <w:rsid w:val="003249D9"/>
    <w:rsid w:val="00333CDD"/>
    <w:rsid w:val="00353B71"/>
    <w:rsid w:val="00355319"/>
    <w:rsid w:val="00355FD9"/>
    <w:rsid w:val="003575CF"/>
    <w:rsid w:val="00360933"/>
    <w:rsid w:val="00362338"/>
    <w:rsid w:val="00366B4E"/>
    <w:rsid w:val="00375762"/>
    <w:rsid w:val="003845EC"/>
    <w:rsid w:val="00385064"/>
    <w:rsid w:val="00385C4B"/>
    <w:rsid w:val="003A4A72"/>
    <w:rsid w:val="003A564B"/>
    <w:rsid w:val="003B0326"/>
    <w:rsid w:val="003E13C6"/>
    <w:rsid w:val="003E143C"/>
    <w:rsid w:val="003F442C"/>
    <w:rsid w:val="00401921"/>
    <w:rsid w:val="00412ACB"/>
    <w:rsid w:val="00422BD4"/>
    <w:rsid w:val="0042783B"/>
    <w:rsid w:val="00427A03"/>
    <w:rsid w:val="004367FE"/>
    <w:rsid w:val="00445F1D"/>
    <w:rsid w:val="00473DBD"/>
    <w:rsid w:val="00494E0E"/>
    <w:rsid w:val="004B4D18"/>
    <w:rsid w:val="004B7AB8"/>
    <w:rsid w:val="004C323F"/>
    <w:rsid w:val="004C691F"/>
    <w:rsid w:val="004C7A09"/>
    <w:rsid w:val="004E4A17"/>
    <w:rsid w:val="005062C4"/>
    <w:rsid w:val="00532598"/>
    <w:rsid w:val="00535ACD"/>
    <w:rsid w:val="00561057"/>
    <w:rsid w:val="005928F9"/>
    <w:rsid w:val="00594354"/>
    <w:rsid w:val="005A2AD5"/>
    <w:rsid w:val="005A3449"/>
    <w:rsid w:val="005A51F7"/>
    <w:rsid w:val="005B3EFF"/>
    <w:rsid w:val="005B5669"/>
    <w:rsid w:val="005B6AF8"/>
    <w:rsid w:val="005C408E"/>
    <w:rsid w:val="005D41EE"/>
    <w:rsid w:val="005E1D00"/>
    <w:rsid w:val="00600737"/>
    <w:rsid w:val="00605EE5"/>
    <w:rsid w:val="00621D8F"/>
    <w:rsid w:val="00647341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0FC7"/>
    <w:rsid w:val="006B2C72"/>
    <w:rsid w:val="006B3758"/>
    <w:rsid w:val="006C60EC"/>
    <w:rsid w:val="006D2E97"/>
    <w:rsid w:val="006F4D28"/>
    <w:rsid w:val="0071094A"/>
    <w:rsid w:val="0071777F"/>
    <w:rsid w:val="00723B63"/>
    <w:rsid w:val="00730438"/>
    <w:rsid w:val="00731BF1"/>
    <w:rsid w:val="00746BE5"/>
    <w:rsid w:val="0076116A"/>
    <w:rsid w:val="007632C5"/>
    <w:rsid w:val="007752FB"/>
    <w:rsid w:val="00780516"/>
    <w:rsid w:val="007846E8"/>
    <w:rsid w:val="00785A27"/>
    <w:rsid w:val="007869FA"/>
    <w:rsid w:val="00791749"/>
    <w:rsid w:val="007A2BD6"/>
    <w:rsid w:val="007A6C45"/>
    <w:rsid w:val="007C09BC"/>
    <w:rsid w:val="007D71D1"/>
    <w:rsid w:val="00804F76"/>
    <w:rsid w:val="00806138"/>
    <w:rsid w:val="0082220E"/>
    <w:rsid w:val="008432CA"/>
    <w:rsid w:val="008451DD"/>
    <w:rsid w:val="00861514"/>
    <w:rsid w:val="0086398F"/>
    <w:rsid w:val="00876728"/>
    <w:rsid w:val="00885A03"/>
    <w:rsid w:val="00887319"/>
    <w:rsid w:val="00887E53"/>
    <w:rsid w:val="00890C17"/>
    <w:rsid w:val="00890D60"/>
    <w:rsid w:val="00891D5D"/>
    <w:rsid w:val="008931DD"/>
    <w:rsid w:val="008A620A"/>
    <w:rsid w:val="008D4384"/>
    <w:rsid w:val="008D5696"/>
    <w:rsid w:val="008E3CB4"/>
    <w:rsid w:val="008F2B87"/>
    <w:rsid w:val="008F6AFC"/>
    <w:rsid w:val="00911BFC"/>
    <w:rsid w:val="009240F3"/>
    <w:rsid w:val="0092507E"/>
    <w:rsid w:val="00937B95"/>
    <w:rsid w:val="00944982"/>
    <w:rsid w:val="00960341"/>
    <w:rsid w:val="0097206B"/>
    <w:rsid w:val="009766D9"/>
    <w:rsid w:val="009944CF"/>
    <w:rsid w:val="009A3E24"/>
    <w:rsid w:val="009B5ACC"/>
    <w:rsid w:val="009C45E4"/>
    <w:rsid w:val="00A02688"/>
    <w:rsid w:val="00A2094B"/>
    <w:rsid w:val="00A3384D"/>
    <w:rsid w:val="00A47A89"/>
    <w:rsid w:val="00A50650"/>
    <w:rsid w:val="00A633EF"/>
    <w:rsid w:val="00A703B1"/>
    <w:rsid w:val="00A773E6"/>
    <w:rsid w:val="00A8527F"/>
    <w:rsid w:val="00A867B3"/>
    <w:rsid w:val="00A8783F"/>
    <w:rsid w:val="00A87958"/>
    <w:rsid w:val="00AA606A"/>
    <w:rsid w:val="00AA68E8"/>
    <w:rsid w:val="00AC153E"/>
    <w:rsid w:val="00AC3916"/>
    <w:rsid w:val="00AC437D"/>
    <w:rsid w:val="00AC6D57"/>
    <w:rsid w:val="00B10A40"/>
    <w:rsid w:val="00B13253"/>
    <w:rsid w:val="00B25851"/>
    <w:rsid w:val="00B415B0"/>
    <w:rsid w:val="00B50715"/>
    <w:rsid w:val="00B62941"/>
    <w:rsid w:val="00B64617"/>
    <w:rsid w:val="00B71E8C"/>
    <w:rsid w:val="00B92070"/>
    <w:rsid w:val="00BA2914"/>
    <w:rsid w:val="00BE1C72"/>
    <w:rsid w:val="00BF11F4"/>
    <w:rsid w:val="00C36086"/>
    <w:rsid w:val="00C55165"/>
    <w:rsid w:val="00C61659"/>
    <w:rsid w:val="00C7080D"/>
    <w:rsid w:val="00CA7168"/>
    <w:rsid w:val="00CA7DB5"/>
    <w:rsid w:val="00CE2F7E"/>
    <w:rsid w:val="00D02128"/>
    <w:rsid w:val="00D03448"/>
    <w:rsid w:val="00D04E66"/>
    <w:rsid w:val="00D1178C"/>
    <w:rsid w:val="00D23E3C"/>
    <w:rsid w:val="00D2473E"/>
    <w:rsid w:val="00D25E09"/>
    <w:rsid w:val="00D40B17"/>
    <w:rsid w:val="00D43879"/>
    <w:rsid w:val="00D47D43"/>
    <w:rsid w:val="00D60053"/>
    <w:rsid w:val="00D62021"/>
    <w:rsid w:val="00D665C4"/>
    <w:rsid w:val="00D66CF5"/>
    <w:rsid w:val="00DA3E65"/>
    <w:rsid w:val="00DB684D"/>
    <w:rsid w:val="00DC3E87"/>
    <w:rsid w:val="00DC7054"/>
    <w:rsid w:val="00DC76AC"/>
    <w:rsid w:val="00DD0457"/>
    <w:rsid w:val="00DF1BD2"/>
    <w:rsid w:val="00E0522C"/>
    <w:rsid w:val="00E06D6C"/>
    <w:rsid w:val="00E07734"/>
    <w:rsid w:val="00E1534E"/>
    <w:rsid w:val="00E15496"/>
    <w:rsid w:val="00E20D0F"/>
    <w:rsid w:val="00E377C2"/>
    <w:rsid w:val="00E428C7"/>
    <w:rsid w:val="00E42CD0"/>
    <w:rsid w:val="00E44854"/>
    <w:rsid w:val="00E61F41"/>
    <w:rsid w:val="00E62449"/>
    <w:rsid w:val="00E63C55"/>
    <w:rsid w:val="00E81749"/>
    <w:rsid w:val="00E96BDA"/>
    <w:rsid w:val="00EA10AB"/>
    <w:rsid w:val="00EA35E2"/>
    <w:rsid w:val="00ED7CBD"/>
    <w:rsid w:val="00EE2E4F"/>
    <w:rsid w:val="00EE3E02"/>
    <w:rsid w:val="00F0479A"/>
    <w:rsid w:val="00F13050"/>
    <w:rsid w:val="00F27EC2"/>
    <w:rsid w:val="00F42A6C"/>
    <w:rsid w:val="00F46451"/>
    <w:rsid w:val="00F505B5"/>
    <w:rsid w:val="00F665F3"/>
    <w:rsid w:val="00F734E7"/>
    <w:rsid w:val="00F75076"/>
    <w:rsid w:val="00F770B2"/>
    <w:rsid w:val="00F800C8"/>
    <w:rsid w:val="00F8075D"/>
    <w:rsid w:val="00F841EF"/>
    <w:rsid w:val="00FA259E"/>
    <w:rsid w:val="00FB1476"/>
    <w:rsid w:val="00FB79DE"/>
    <w:rsid w:val="00FE5C25"/>
    <w:rsid w:val="00FE6B0E"/>
    <w:rsid w:val="325D6110"/>
    <w:rsid w:val="3E0A21FC"/>
    <w:rsid w:val="48BC3ED0"/>
    <w:rsid w:val="601B46EE"/>
    <w:rsid w:val="61252A02"/>
    <w:rsid w:val="74636563"/>
    <w:rsid w:val="7562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F70932C"/>
  <w15:docId w15:val="{D5580944-4719-45A9-937A-1BAFF2B6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endnote text"/>
    <w:basedOn w:val="a"/>
    <w:link w:val="a5"/>
    <w:uiPriority w:val="99"/>
    <w:semiHidden/>
    <w:unhideWhenUsed/>
    <w:qFormat/>
    <w:pPr>
      <w:jc w:val="left"/>
    </w:p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c">
    <w:name w:val="footnote text"/>
    <w:basedOn w:val="a"/>
    <w:link w:val="ad"/>
    <w:uiPriority w:val="99"/>
    <w:unhideWhenUsed/>
    <w:qFormat/>
    <w:pPr>
      <w:jc w:val="left"/>
    </w:pPr>
    <w:rPr>
      <w:sz w:val="18"/>
      <w:szCs w:val="18"/>
    </w:rPr>
  </w:style>
  <w:style w:type="character" w:styleId="ae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qFormat/>
    <w:rPr>
      <w:rFonts w:ascii="Times New Roman" w:eastAsia="微软雅黑" w:hAnsi="Times New Roman"/>
    </w:rPr>
  </w:style>
  <w:style w:type="character" w:customStyle="1" w:styleId="ad">
    <w:name w:val="脚注文本 字符"/>
    <w:basedOn w:val="a0"/>
    <w:link w:val="ac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a5">
    <w:name w:val="尾注文本 字符"/>
    <w:basedOn w:val="a0"/>
    <w:link w:val="a4"/>
    <w:uiPriority w:val="99"/>
    <w:semiHidden/>
    <w:qFormat/>
  </w:style>
  <w:style w:type="paragraph" w:customStyle="1" w:styleId="Footer-Grey1">
    <w:name w:val="Footer-Grey1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微软雅黑" w:hAnsi="Times New Roman"/>
      <w:b/>
      <w:bCs/>
      <w:sz w:val="32"/>
      <w:szCs w:val="32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styleId="af3">
    <w:name w:val="No Spacing"/>
    <w:uiPriority w:val="1"/>
    <w:qFormat/>
    <w:pPr>
      <w:widowControl w:val="0"/>
      <w:adjustRightInd w:val="0"/>
      <w:snapToGrid w:val="0"/>
      <w:jc w:val="both"/>
    </w:pPr>
    <w:rPr>
      <w:kern w:val="2"/>
      <w:sz w:val="21"/>
      <w:szCs w:val="22"/>
    </w:rPr>
  </w:style>
  <w:style w:type="character" w:customStyle="1" w:styleId="21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-27">
    <w:name w:val="正文-首行缩进27"/>
    <w:basedOn w:val="a"/>
    <w:qFormat/>
    <w:rsid w:val="000653BA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6">
    <w:name w:val="Footer-Grey36"/>
    <w:basedOn w:val="a"/>
    <w:qFormat/>
    <w:rsid w:val="000653B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7">
    <w:name w:val="Footer-Grey127"/>
    <w:basedOn w:val="a"/>
    <w:qFormat/>
    <w:rsid w:val="000653B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274DF5E-863D-4B71-AF6F-B9A1BD4E55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</Template>
  <TotalTime>1448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FanQuan</dc:creator>
  <cp:lastModifiedBy>董 宇阳</cp:lastModifiedBy>
  <cp:revision>53</cp:revision>
  <dcterms:created xsi:type="dcterms:W3CDTF">2020-09-10T01:22:00Z</dcterms:created>
  <dcterms:modified xsi:type="dcterms:W3CDTF">2021-02-16T07:43:00Z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