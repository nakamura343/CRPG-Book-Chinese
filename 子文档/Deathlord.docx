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C4C5" w14:textId="24849913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407488" wp14:editId="762D6AEC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83915"/>
                <wp:effectExtent l="0" t="0" r="0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83915"/>
                          <a:chOff x="0" y="0"/>
                          <a:chExt cx="6185535" cy="338391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24" y="0"/>
                            <a:ext cx="617388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6965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A03549" w14:textId="7CDB6DE3" w:rsidR="00804D1D" w:rsidRDefault="00804D1D" w:rsidP="00804D1D">
                              <w:pPr>
                                <w:pStyle w:val="af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I Escudero and David Wong, 1987</w:t>
                              </w:r>
                            </w:p>
                            <w:p w14:paraId="0913A7A3" w14:textId="02F6ECDD" w:rsidR="00804D1D" w:rsidRPr="00804D1D" w:rsidRDefault="00804D1D" w:rsidP="00804D1D">
                              <w:pPr>
                                <w:jc w:val="center"/>
                                <w:rPr>
                                  <w:rFonts w:asciiTheme="majorHAnsi" w:eastAsia="黑体" w:hAnsiTheme="majorHAnsi" w:cstheme="majorBidi" w:hint="eastAsia"/>
                                  <w:sz w:val="20"/>
                                  <w:szCs w:val="20"/>
                                </w:rPr>
                              </w:pPr>
                              <w:r w:rsidRPr="00804D1D">
                                <w:rPr>
                                  <w:rFonts w:hint="eastAsia"/>
                                </w:rPr>
                                <w:t>A</w:t>
                              </w:r>
                              <w:r w:rsidRPr="00804D1D">
                                <w:rPr>
                                  <w:rFonts w:asciiTheme="majorHAnsi" w:eastAsia="黑体" w:hAnsiTheme="majorHAnsi" w:cstheme="majorBidi"/>
                                  <w:sz w:val="20"/>
                                  <w:szCs w:val="20"/>
                                </w:rPr>
                                <w:t>pple II and C64</w:t>
                              </w:r>
                            </w:p>
                            <w:p w14:paraId="270D7D64" w14:textId="622CD916" w:rsidR="00F96429" w:rsidRPr="00F30A58" w:rsidRDefault="00F96429" w:rsidP="00F96429">
                              <w:pPr>
                                <w:jc w:val="center"/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</w:pPr>
                              <w:r w:rsidRPr="00F30A5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*</w:t>
                              </w:r>
                              <w:r w:rsidR="00804D1D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《死亡领主》最初灵感来源于北欧神话，但在发售前五周 </w:t>
                              </w:r>
                              <w:r w:rsidR="00804D1D">
                                <w:rPr>
                                  <w:sz w:val="20"/>
                                  <w:szCs w:val="21"/>
                                </w:rPr>
                                <w:t xml:space="preserve">EA </w:t>
                              </w:r>
                              <w:r w:rsidR="00804D1D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却要求制作人把游戏背景改成日本风格的。</w:t>
                              </w:r>
                            </w:p>
                            <w:p w14:paraId="4B903A12" w14:textId="77777777" w:rsidR="000C1A81" w:rsidRPr="00F30A58" w:rsidRDefault="000C1A81" w:rsidP="000C1A81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07488" id="组合 4" o:spid="_x0000_s1026" style="position:absolute;left:0;text-align:left;margin-left:435.85pt;margin-top:44.4pt;width:487.05pt;height:266.45pt;z-index:251660288;mso-position-horizontal:right;mso-position-horizontal-relative:margin;mso-width-relative:margin;mso-height-relative:margin" coordsize="61855,3383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58;width:61739;height:267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69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" stroked="f">
                  <v:textbox style="mso-fit-shape-to-text:t" inset="0,0,0,0">
                    <w:txbxContent>
                      <w:p w14:paraId="72A03549" w14:textId="7CDB6DE3" w:rsidR="00804D1D" w:rsidRDefault="00804D1D" w:rsidP="00804D1D">
                        <w:pPr>
                          <w:pStyle w:val="af"/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I Escudero and David Wong, 1987</w:t>
                        </w:r>
                      </w:p>
                      <w:p w14:paraId="0913A7A3" w14:textId="02F6ECDD" w:rsidR="00804D1D" w:rsidRPr="00804D1D" w:rsidRDefault="00804D1D" w:rsidP="00804D1D">
                        <w:pPr>
                          <w:jc w:val="center"/>
                          <w:rPr>
                            <w:rFonts w:asciiTheme="majorHAnsi" w:eastAsia="黑体" w:hAnsiTheme="majorHAnsi" w:cstheme="majorBidi" w:hint="eastAsia"/>
                            <w:sz w:val="20"/>
                            <w:szCs w:val="20"/>
                          </w:rPr>
                        </w:pPr>
                        <w:r w:rsidRPr="00804D1D">
                          <w:rPr>
                            <w:rFonts w:hint="eastAsia"/>
                          </w:rPr>
                          <w:t>A</w:t>
                        </w:r>
                        <w:r w:rsidRPr="00804D1D">
                          <w:rPr>
                            <w:rFonts w:asciiTheme="majorHAnsi" w:eastAsia="黑体" w:hAnsiTheme="majorHAnsi" w:cstheme="majorBidi"/>
                            <w:sz w:val="20"/>
                            <w:szCs w:val="20"/>
                          </w:rPr>
                          <w:t>pple II and C64</w:t>
                        </w:r>
                      </w:p>
                      <w:p w14:paraId="270D7D64" w14:textId="622CD916" w:rsidR="00F96429" w:rsidRPr="00F30A58" w:rsidRDefault="00F96429" w:rsidP="00F96429">
                        <w:pPr>
                          <w:jc w:val="center"/>
                          <w:rPr>
                            <w:rFonts w:hint="eastAsia"/>
                            <w:sz w:val="20"/>
                            <w:szCs w:val="21"/>
                          </w:rPr>
                        </w:pPr>
                        <w:r w:rsidRPr="00F30A58">
                          <w:rPr>
                            <w:rFonts w:hint="eastAsia"/>
                            <w:sz w:val="20"/>
                            <w:szCs w:val="21"/>
                          </w:rPr>
                          <w:t>*</w:t>
                        </w:r>
                        <w:r w:rsidR="00804D1D">
                          <w:rPr>
                            <w:rFonts w:hint="eastAsia"/>
                            <w:sz w:val="20"/>
                            <w:szCs w:val="21"/>
                          </w:rPr>
                          <w:t xml:space="preserve">《死亡领主》最初灵感来源于北欧神话，但在发售前五周 </w:t>
                        </w:r>
                        <w:r w:rsidR="00804D1D">
                          <w:rPr>
                            <w:sz w:val="20"/>
                            <w:szCs w:val="21"/>
                          </w:rPr>
                          <w:t xml:space="preserve">EA </w:t>
                        </w:r>
                        <w:r w:rsidR="00804D1D">
                          <w:rPr>
                            <w:rFonts w:hint="eastAsia"/>
                            <w:sz w:val="20"/>
                            <w:szCs w:val="21"/>
                          </w:rPr>
                          <w:t>却要求制作人把游戏背景改成日本风格的。</w:t>
                        </w:r>
                      </w:p>
                      <w:p w14:paraId="4B903A12" w14:textId="77777777" w:rsidR="000C1A81" w:rsidRPr="00F30A58" w:rsidRDefault="000C1A81" w:rsidP="000C1A81">
                        <w:pPr>
                          <w:rPr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804D1D">
        <w:rPr>
          <w:rFonts w:hint="eastAsia"/>
        </w:rPr>
        <w:t>死亡领主</w:t>
      </w:r>
      <w:r w:rsidR="00DB684D">
        <w:rPr>
          <w:rFonts w:hint="eastAsia"/>
        </w:rPr>
        <w:t>》（</w:t>
      </w:r>
      <w:proofErr w:type="spellStart"/>
      <w:r w:rsidR="00804D1D">
        <w:t>Deathlord</w:t>
      </w:r>
      <w:proofErr w:type="spellEnd"/>
      <w:r w:rsidR="00DB684D">
        <w:rPr>
          <w:rFonts w:hint="eastAsia"/>
        </w:rPr>
        <w:t>）</w:t>
      </w:r>
    </w:p>
    <w:p w14:paraId="5AB96F37" w14:textId="0CC8B245" w:rsidR="0016522A" w:rsidRDefault="008F2B87" w:rsidP="00F734E7">
      <w:r w:rsidRPr="008F2B87">
        <w:rPr>
          <w:rFonts w:hint="eastAsia"/>
        </w:rPr>
        <w:t>作者：</w:t>
      </w:r>
      <w:r w:rsidR="00804D1D">
        <w:rPr>
          <w:rFonts w:hint="eastAsia"/>
        </w:rPr>
        <w:t>CB</w:t>
      </w:r>
    </w:p>
    <w:p w14:paraId="16EC6CEC" w14:textId="60F3AE74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804D1D">
        <w:t>LightningChris</w:t>
      </w:r>
      <w:proofErr w:type="spellEnd"/>
    </w:p>
    <w:p w14:paraId="071B4858" w14:textId="4F7C4505" w:rsidR="0016522A" w:rsidRDefault="00A76DD6" w:rsidP="00F734E7">
      <w:r>
        <w:rPr>
          <w:noProof/>
        </w:rPr>
        <w:pict w14:anchorId="4147DA5B">
          <v:rect id="_x0000_i1025" alt="" style="width:243.8pt;height:.05pt;mso-width-percent:0;mso-height-percent:0;mso-width-percent:0;mso-height-percent:0" o:hrpct="587" o:hrstd="t" o:hrnoshade="t" o:hr="t" fillcolor="#cfcdcd [2894]" stroked="f"/>
        </w:pict>
      </w:r>
    </w:p>
    <w:p w14:paraId="3CB30AB2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B404783" w14:textId="37D9012D" w:rsidR="00804D1D" w:rsidRDefault="00804D1D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有人说《创世纪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》（</w:t>
      </w:r>
      <w:r>
        <w:rPr>
          <w:rFonts w:hint="eastAsia"/>
        </w:rPr>
        <w:t>W</w:t>
      </w:r>
      <w:r>
        <w:t>izardry IV</w:t>
      </w:r>
      <w:r>
        <w:rPr>
          <w:rFonts w:hint="eastAsia"/>
        </w:rPr>
        <w:t>）是那种</w:t>
      </w:r>
      <w:r w:rsidR="00016A59">
        <w:rPr>
          <w:rFonts w:hint="eastAsia"/>
        </w:rPr>
        <w:t>对玩家最不友好的游戏，但那些自视为“高玩”者则对《创世纪》这样的主流游戏不屑一顾，而认为《死亡领主》才是对玩家最不友好的游戏。</w:t>
      </w:r>
    </w:p>
    <w:p w14:paraId="2329907A" w14:textId="36D6D899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0C9862CD" w14:textId="77777777" w:rsidR="00F348C6" w:rsidRDefault="00F348C6" w:rsidP="00F348C6">
      <w:pPr>
        <w:pStyle w:val="-"/>
        <w:ind w:firstLine="420"/>
      </w:pPr>
    </w:p>
    <w:p w14:paraId="4D131B14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63657DB" wp14:editId="7DD5414D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A87A" w14:textId="77777777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4D1D">
        <w:rPr>
          <w:noProof/>
        </w:rPr>
        <w:t>1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r w:rsidRPr="0092014F">
        <w:t>里图片左边可</w:t>
      </w:r>
      <w:r w:rsidRPr="0092014F">
        <w:t>能会显示一个小黑点，不用管它）</w:t>
      </w:r>
    </w:p>
    <w:p w14:paraId="0E0644D6" w14:textId="77777777" w:rsidR="00F348C6" w:rsidRDefault="00F348C6" w:rsidP="00F348C6">
      <w:pPr>
        <w:pStyle w:val="-"/>
        <w:ind w:firstLine="420"/>
      </w:pPr>
    </w:p>
    <w:p w14:paraId="218B8A9A" w14:textId="77777777" w:rsidR="00845AF8" w:rsidRDefault="00845AF8" w:rsidP="00F348C6">
      <w:pPr>
        <w:pStyle w:val="-"/>
        <w:ind w:firstLine="420"/>
      </w:pPr>
      <w:r w:rsidRPr="0092014F"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01510D04" w14:textId="77777777" w:rsidR="00F8075D" w:rsidRDefault="00F348C6" w:rsidP="00F348C6">
      <w:pPr>
        <w:pStyle w:val="-"/>
        <w:ind w:firstLine="420"/>
      </w:pPr>
      <w:r>
        <w:rPr>
          <w:rFonts w:hint="eastAsia"/>
        </w:rPr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1D6D087B" w14:textId="77777777" w:rsidR="003F7E6F" w:rsidRDefault="003F7E6F" w:rsidP="00F348C6">
      <w:pPr>
        <w:pStyle w:val="-"/>
        <w:ind w:firstLine="420"/>
      </w:pPr>
    </w:p>
    <w:p w14:paraId="7AEB08BC" w14:textId="77777777" w:rsidR="003F7E6F" w:rsidRDefault="003F7E6F" w:rsidP="00F348C6">
      <w:pPr>
        <w:pStyle w:val="-"/>
        <w:ind w:firstLine="420"/>
      </w:pPr>
    </w:p>
    <w:p w14:paraId="25BB0687" w14:textId="77777777" w:rsidR="003F7E6F" w:rsidRDefault="003F7E6F" w:rsidP="00F348C6">
      <w:pPr>
        <w:pStyle w:val="-"/>
        <w:ind w:firstLine="420"/>
      </w:pPr>
    </w:p>
    <w:p w14:paraId="12F62C68" w14:textId="77777777" w:rsidR="00FD78FB" w:rsidRDefault="00FD78FB" w:rsidP="00F348C6">
      <w:pPr>
        <w:pStyle w:val="-"/>
        <w:ind w:firstLine="420"/>
      </w:pPr>
    </w:p>
    <w:p w14:paraId="09125093" w14:textId="77777777" w:rsidR="00FD78FB" w:rsidRDefault="00FD78FB" w:rsidP="00F348C6">
      <w:pPr>
        <w:pStyle w:val="-"/>
        <w:ind w:firstLine="420"/>
      </w:pPr>
    </w:p>
    <w:p w14:paraId="1EA9D31F" w14:textId="77777777" w:rsidR="00FD78FB" w:rsidRDefault="00FD78FB" w:rsidP="00F348C6">
      <w:pPr>
        <w:pStyle w:val="-"/>
        <w:ind w:firstLine="420"/>
      </w:pPr>
    </w:p>
    <w:p w14:paraId="74151D2E" w14:textId="77777777" w:rsidR="00FD78FB" w:rsidRDefault="00FD78FB" w:rsidP="00F348C6">
      <w:pPr>
        <w:pStyle w:val="-"/>
        <w:ind w:firstLine="420"/>
      </w:pPr>
    </w:p>
    <w:p w14:paraId="690D7481" w14:textId="77777777" w:rsidR="00FD78FB" w:rsidRDefault="00FD78FB" w:rsidP="00F348C6">
      <w:pPr>
        <w:pStyle w:val="-"/>
        <w:ind w:firstLine="420"/>
      </w:pPr>
    </w:p>
    <w:p w14:paraId="443B7060" w14:textId="77777777" w:rsidR="00FD78FB" w:rsidRDefault="00FD78FB" w:rsidP="00F348C6">
      <w:pPr>
        <w:pStyle w:val="-"/>
        <w:ind w:firstLine="420"/>
      </w:pPr>
    </w:p>
    <w:p w14:paraId="3752E1DA" w14:textId="77777777" w:rsidR="00FD78FB" w:rsidRDefault="00FD78FB" w:rsidP="00F348C6">
      <w:pPr>
        <w:pStyle w:val="-"/>
        <w:ind w:firstLine="420"/>
      </w:pPr>
    </w:p>
    <w:p w14:paraId="01AF2CE9" w14:textId="77777777" w:rsidR="00FD78FB" w:rsidRDefault="00FD78FB" w:rsidP="00F348C6">
      <w:pPr>
        <w:pStyle w:val="-"/>
        <w:ind w:firstLine="420"/>
      </w:pPr>
    </w:p>
    <w:p w14:paraId="385A8969" w14:textId="77777777" w:rsidR="00FD78FB" w:rsidRDefault="00FD78FB" w:rsidP="00F348C6">
      <w:pPr>
        <w:pStyle w:val="-"/>
        <w:ind w:firstLine="420"/>
      </w:pPr>
    </w:p>
    <w:p w14:paraId="045665C8" w14:textId="77777777" w:rsidR="00FD78FB" w:rsidRDefault="00FD78FB" w:rsidP="00F348C6">
      <w:pPr>
        <w:pStyle w:val="-"/>
        <w:ind w:firstLine="420"/>
      </w:pPr>
    </w:p>
    <w:p w14:paraId="018B4B9A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a9"/>
        </w:rPr>
        <w:footnoteReference w:id="1"/>
      </w:r>
    </w:p>
    <w:p w14:paraId="57E01149" w14:textId="77777777" w:rsidR="003F7E6F" w:rsidRPr="00373773" w:rsidRDefault="003F7E6F" w:rsidP="00F348C6">
      <w:pPr>
        <w:pStyle w:val="-"/>
        <w:ind w:firstLine="420"/>
      </w:pPr>
    </w:p>
    <w:p w14:paraId="4A03FC28" w14:textId="77777777" w:rsidR="003F7E6F" w:rsidRDefault="003F7E6F" w:rsidP="00F348C6">
      <w:pPr>
        <w:pStyle w:val="-"/>
        <w:ind w:firstLine="420"/>
      </w:pPr>
    </w:p>
    <w:p w14:paraId="15ED5949" w14:textId="77777777" w:rsidR="003F7E6F" w:rsidRDefault="003F7E6F" w:rsidP="00F348C6">
      <w:pPr>
        <w:pStyle w:val="-"/>
        <w:ind w:firstLine="420"/>
      </w:pPr>
    </w:p>
    <w:p w14:paraId="4D86F553" w14:textId="77777777" w:rsidR="003F7E6F" w:rsidRDefault="003F7E6F" w:rsidP="00F348C6">
      <w:pPr>
        <w:pStyle w:val="-"/>
        <w:ind w:firstLine="420"/>
      </w:pPr>
    </w:p>
    <w:p w14:paraId="4D7E46A5" w14:textId="77777777" w:rsidR="003F7E6F" w:rsidRDefault="003F7E6F" w:rsidP="00F348C6">
      <w:pPr>
        <w:pStyle w:val="-"/>
        <w:ind w:firstLine="420"/>
      </w:pPr>
    </w:p>
    <w:p w14:paraId="00690B73" w14:textId="77777777" w:rsidR="003F7E6F" w:rsidRDefault="003F7E6F" w:rsidP="00F348C6">
      <w:pPr>
        <w:pStyle w:val="-"/>
        <w:ind w:firstLine="420"/>
      </w:pPr>
    </w:p>
    <w:p w14:paraId="58E8F6A5" w14:textId="77777777" w:rsidR="003F7E6F" w:rsidRDefault="003F7E6F" w:rsidP="00F348C6">
      <w:pPr>
        <w:pStyle w:val="-"/>
        <w:ind w:firstLine="420"/>
      </w:pPr>
    </w:p>
    <w:p w14:paraId="7C4AF6CC" w14:textId="77777777" w:rsidR="003F7E6F" w:rsidRDefault="003F7E6F" w:rsidP="00F348C6">
      <w:pPr>
        <w:pStyle w:val="-"/>
        <w:ind w:firstLine="420"/>
      </w:pPr>
    </w:p>
    <w:p w14:paraId="62EAFD0C" w14:textId="77777777" w:rsidR="003F7E6F" w:rsidRDefault="003F7E6F" w:rsidP="00F348C6">
      <w:pPr>
        <w:pStyle w:val="-"/>
        <w:ind w:firstLine="420"/>
      </w:pPr>
    </w:p>
    <w:p w14:paraId="6BFAA8D2" w14:textId="77777777" w:rsidR="003F7E6F" w:rsidRDefault="003F7E6F" w:rsidP="00F348C6">
      <w:pPr>
        <w:pStyle w:val="-"/>
        <w:ind w:firstLine="420"/>
      </w:pPr>
    </w:p>
    <w:p w14:paraId="0A2B7CF9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9371184" wp14:editId="50A8008B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9BD9F" wp14:editId="545C5088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AFF20" w14:textId="77777777" w:rsidR="00710D5F" w:rsidRPr="00217B6B" w:rsidRDefault="00710D5F" w:rsidP="00710D5F">
                            <w:pPr>
                              <w:pStyle w:val="af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04D1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9BD9F" id="文本框 9" o:spid="_x0000_s1029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" stroked="f">
                <v:textbox style="mso-fit-shape-to-text:t" inset="0,0,0,0">
                  <w:txbxContent>
                    <w:p w14:paraId="23BAFF20" w14:textId="77777777" w:rsidR="00710D5F" w:rsidRPr="00217B6B" w:rsidRDefault="00710D5F" w:rsidP="00710D5F">
                      <w:pPr>
                        <w:pStyle w:val="af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04D1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双栏图片的插入方式：</w:t>
      </w:r>
    </w:p>
    <w:p w14:paraId="41661986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双栏图片宽度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厘米，两侧贴边（拖动时有绿色提示线），上下型环绕。实际使用时要保持图片的比例，可以拖拽斜角上的锚点来调整大小</w:t>
      </w:r>
      <w:r w:rsidR="00845AF8">
        <w:rPr>
          <w:rFonts w:hint="eastAsia"/>
        </w:rPr>
        <w:t>。</w:t>
      </w:r>
    </w:p>
    <w:p w14:paraId="04EE04F2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3"/>
      <w:footerReference w:type="default" r:id="rId14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B7C94" w14:textId="77777777" w:rsidR="00A76DD6" w:rsidRDefault="00A76DD6" w:rsidP="00F841EF">
      <w:r>
        <w:separator/>
      </w:r>
    </w:p>
  </w:endnote>
  <w:endnote w:type="continuationSeparator" w:id="0">
    <w:p w14:paraId="5991F913" w14:textId="77777777" w:rsidR="00A76DD6" w:rsidRDefault="00A76DD6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92198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535A7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228F5" w14:textId="77777777" w:rsidR="00A76DD6" w:rsidRDefault="00A76DD6" w:rsidP="00F841EF">
      <w:r>
        <w:separator/>
      </w:r>
    </w:p>
  </w:footnote>
  <w:footnote w:type="continuationSeparator" w:id="0">
    <w:p w14:paraId="05EA6257" w14:textId="77777777" w:rsidR="00A76DD6" w:rsidRDefault="00A76DD6" w:rsidP="00F841EF">
      <w:r>
        <w:continuationSeparator/>
      </w:r>
    </w:p>
  </w:footnote>
  <w:footnote w:id="1">
    <w:p w14:paraId="6D3730AB" w14:textId="77777777" w:rsidR="00373773" w:rsidRDefault="0037377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89E59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52FA0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1D"/>
    <w:rsid w:val="00007178"/>
    <w:rsid w:val="00016A59"/>
    <w:rsid w:val="00045DB7"/>
    <w:rsid w:val="00055882"/>
    <w:rsid w:val="00062CAA"/>
    <w:rsid w:val="00064042"/>
    <w:rsid w:val="00087AE0"/>
    <w:rsid w:val="000A26E2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32598"/>
    <w:rsid w:val="00561057"/>
    <w:rsid w:val="00576BB6"/>
    <w:rsid w:val="00594354"/>
    <w:rsid w:val="005A2AD5"/>
    <w:rsid w:val="005B5669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D1D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6DD6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C3C99"/>
  <w15:chartTrackingRefBased/>
  <w15:docId w15:val="{E639FA20-C0B0-9A41-981E-B0A736CC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ghtningchris/Nutstore%20Files/CRPG-Book-Chinese/review&#27169;&#29256;20210228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review模版20210228.dotx</Template>
  <TotalTime>10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陈 俊宏</cp:lastModifiedBy>
  <cp:revision>1</cp:revision>
  <dcterms:created xsi:type="dcterms:W3CDTF">2021-03-05T03:01:00Z</dcterms:created>
  <dcterms:modified xsi:type="dcterms:W3CDTF">2021-03-05T03:14:00Z</dcterms:modified>
</cp:coreProperties>
</file>